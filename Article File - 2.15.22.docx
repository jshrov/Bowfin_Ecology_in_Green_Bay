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81F02" w14:textId="1D255CCF" w:rsidR="006F11DD" w:rsidRDefault="006F11DD" w:rsidP="006F11DD">
      <w:pPr>
        <w:pStyle w:val="Heading1"/>
      </w:pPr>
      <w:r>
        <w:t>ABSTRACT</w:t>
      </w:r>
    </w:p>
    <w:p w14:paraId="0A76EEB1" w14:textId="5E49AAAD" w:rsidR="00483A33" w:rsidRDefault="006F11DD" w:rsidP="00483A33">
      <w:pPr>
        <w:pStyle w:val="NoSpacing"/>
        <w:spacing w:line="480" w:lineRule="auto"/>
        <w:rPr>
          <w:rFonts w:ascii="Times New Roman" w:hAnsi="Times New Roman" w:cs="Times New Roman"/>
          <w:sz w:val="24"/>
          <w:szCs w:val="24"/>
        </w:rPr>
      </w:pPr>
      <w:r w:rsidRPr="00080CE2">
        <w:rPr>
          <w:rFonts w:ascii="Times New Roman" w:hAnsi="Times New Roman" w:cs="Times New Roman"/>
          <w:sz w:val="24"/>
          <w:szCs w:val="24"/>
        </w:rPr>
        <w:t>Bowfin (</w:t>
      </w:r>
      <w:r w:rsidRPr="00C96B62">
        <w:rPr>
          <w:rFonts w:ascii="Times New Roman" w:hAnsi="Times New Roman" w:cs="Times New Roman"/>
          <w:i/>
          <w:sz w:val="24"/>
          <w:szCs w:val="24"/>
        </w:rPr>
        <w:t>Amia calva</w:t>
      </w:r>
      <w:r>
        <w:rPr>
          <w:rFonts w:ascii="Times New Roman" w:hAnsi="Times New Roman" w:cs="Times New Roman"/>
          <w:sz w:val="24"/>
          <w:szCs w:val="24"/>
        </w:rPr>
        <w:t xml:space="preserve">) ecology in the Great Lakes is poorly understood, despite their role as a predator in one of the most economically important fisheries in the United States. The goal of this study was to investigate Bowfin ecology in Green Bay, Lake Michigan, described in the context of a stochastic ecosystem with latitudinal and longitudinal hydrogeomorphic and environmental gradients. Migratory activity was characterized over six years (2014-2019) in a seasonally flooded inland wetland connected to Green Bay. Moderate rates of interannual return were documented in tagged fish, and migration movements were positively associated with wetland water temperature. Bowfin were also collected from seven coastal wetland sites within Green Bay in 2014 and 2015 to assess age, growth, mortality, and </w:t>
      </w:r>
      <w:del w:id="0" w:author="Shrovnal, Jeremiah" w:date="2023-02-17T11:20:00Z">
        <w:r w:rsidDel="00242E70">
          <w:rPr>
            <w:rFonts w:ascii="Times New Roman" w:hAnsi="Times New Roman" w:cs="Times New Roman"/>
            <w:sz w:val="24"/>
            <w:szCs w:val="24"/>
          </w:rPr>
          <w:delText>diet composition</w:delText>
        </w:r>
      </w:del>
      <w:ins w:id="1" w:author="Shrovnal, Jeremiah" w:date="2023-02-17T11:20:00Z">
        <w:r w:rsidR="00242E70">
          <w:rPr>
            <w:rFonts w:ascii="Times New Roman" w:hAnsi="Times New Roman" w:cs="Times New Roman"/>
            <w:sz w:val="24"/>
            <w:szCs w:val="24"/>
          </w:rPr>
          <w:t>trophic niche space</w:t>
        </w:r>
      </w:ins>
      <w:r>
        <w:rPr>
          <w:rFonts w:ascii="Times New Roman" w:hAnsi="Times New Roman" w:cs="Times New Roman"/>
          <w:sz w:val="24"/>
          <w:szCs w:val="24"/>
        </w:rPr>
        <w:t xml:space="preserve">. Bowfin age estimates ranged from 0 to 19 years and growth </w:t>
      </w:r>
      <w:del w:id="2" w:author="Shrovnal, Jeremiah" w:date="2023-02-17T11:19:00Z">
        <w:r w:rsidDel="00242E70">
          <w:rPr>
            <w:rFonts w:ascii="Times New Roman" w:hAnsi="Times New Roman" w:cs="Times New Roman"/>
            <w:sz w:val="24"/>
            <w:szCs w:val="24"/>
          </w:rPr>
          <w:delText xml:space="preserve">rate </w:delText>
        </w:r>
      </w:del>
      <w:ins w:id="3" w:author="Shrovnal, Jeremiah" w:date="2023-02-17T11:19:00Z">
        <w:r w:rsidR="00242E70">
          <w:rPr>
            <w:rFonts w:ascii="Times New Roman" w:hAnsi="Times New Roman" w:cs="Times New Roman"/>
            <w:sz w:val="24"/>
            <w:szCs w:val="24"/>
          </w:rPr>
          <w:t>and mortality</w:t>
        </w:r>
        <w:r w:rsidR="00242E70">
          <w:rPr>
            <w:rFonts w:ascii="Times New Roman" w:hAnsi="Times New Roman" w:cs="Times New Roman"/>
            <w:sz w:val="24"/>
            <w:szCs w:val="24"/>
          </w:rPr>
          <w:t xml:space="preserve"> </w:t>
        </w:r>
      </w:ins>
      <w:r>
        <w:rPr>
          <w:rFonts w:ascii="Times New Roman" w:hAnsi="Times New Roman" w:cs="Times New Roman"/>
          <w:sz w:val="24"/>
          <w:szCs w:val="24"/>
        </w:rPr>
        <w:t xml:space="preserve">estimates are similar to reported rates in other Midwest systems. Between reader precision of age estimation from two hard structures was high (Lapilli mean coefficient of variation [CV] = 7.88%; Sagittae CV = 7.00%) and estimates from the two structures were similar (CV = 13.22%). </w:t>
      </w:r>
      <w:del w:id="4" w:author="Shrovnal, Jeremiah" w:date="2023-02-17T11:18:00Z">
        <w:r w:rsidDel="00242E70">
          <w:rPr>
            <w:rFonts w:ascii="Times New Roman" w:hAnsi="Times New Roman" w:cs="Times New Roman"/>
            <w:sz w:val="24"/>
            <w:szCs w:val="24"/>
          </w:rPr>
          <w:delText xml:space="preserve">Conditional natural mortality was estimated to be 28.1% for males and 42.0% for females. </w:delText>
        </w:r>
      </w:del>
      <w:del w:id="5" w:author="Shrovnal, Jeremiah" w:date="2023-02-17T11:17:00Z">
        <w:r w:rsidDel="00242E70">
          <w:rPr>
            <w:rFonts w:ascii="Times New Roman" w:hAnsi="Times New Roman" w:cs="Times New Roman"/>
            <w:sz w:val="24"/>
            <w:szCs w:val="24"/>
          </w:rPr>
          <w:delText>Stomach contents and s</w:delText>
        </w:r>
      </w:del>
      <w:ins w:id="6" w:author="Shrovnal, Jeremiah" w:date="2023-02-17T11:17:00Z">
        <w:r w:rsidR="00242E70">
          <w:rPr>
            <w:rFonts w:ascii="Times New Roman" w:hAnsi="Times New Roman" w:cs="Times New Roman"/>
            <w:sz w:val="24"/>
            <w:szCs w:val="24"/>
          </w:rPr>
          <w:t>S</w:t>
        </w:r>
      </w:ins>
      <w:r>
        <w:rPr>
          <w:rFonts w:ascii="Times New Roman" w:hAnsi="Times New Roman" w:cs="Times New Roman"/>
          <w:sz w:val="24"/>
          <w:szCs w:val="24"/>
        </w:rPr>
        <w:t xml:space="preserve">table isotope analysis indicated a large and flexible trophic niche, with fish undergoing an ontogenetic diet shift </w:t>
      </w:r>
      <w:del w:id="7" w:author="Shrovnal, Jeremiah" w:date="2023-02-17T11:17:00Z">
        <w:r w:rsidDel="00242E70">
          <w:rPr>
            <w:rFonts w:ascii="Times New Roman" w:hAnsi="Times New Roman" w:cs="Times New Roman"/>
            <w:sz w:val="24"/>
            <w:szCs w:val="24"/>
          </w:rPr>
          <w:delText xml:space="preserve">from small arthropods and fish </w:delText>
        </w:r>
      </w:del>
      <w:r>
        <w:rPr>
          <w:rFonts w:ascii="Times New Roman" w:hAnsi="Times New Roman" w:cs="Times New Roman"/>
          <w:sz w:val="24"/>
          <w:szCs w:val="24"/>
        </w:rPr>
        <w:t xml:space="preserve">in their first year to </w:t>
      </w:r>
      <w:del w:id="8" w:author="Shrovnal, Jeremiah" w:date="2023-02-17T11:17:00Z">
        <w:r w:rsidDel="00242E70">
          <w:rPr>
            <w:rFonts w:ascii="Times New Roman" w:hAnsi="Times New Roman" w:cs="Times New Roman"/>
            <w:sz w:val="24"/>
            <w:szCs w:val="24"/>
          </w:rPr>
          <w:delText xml:space="preserve">crayfish and larger fish as </w:delText>
        </w:r>
      </w:del>
      <w:r>
        <w:rPr>
          <w:rFonts w:ascii="Times New Roman" w:hAnsi="Times New Roman" w:cs="Times New Roman"/>
          <w:sz w:val="24"/>
          <w:szCs w:val="24"/>
        </w:rPr>
        <w:t xml:space="preserve">adults. Our description of Bowfin natural history in Green Bay supports the historic characterization as a flexible, generalist predator capable of using diverse wetland habitats and resources. </w:t>
      </w:r>
      <w:r w:rsidR="00483A33">
        <w:rPr>
          <w:rFonts w:ascii="Times New Roman" w:hAnsi="Times New Roman" w:cs="Times New Roman"/>
          <w:sz w:val="24"/>
          <w:szCs w:val="24"/>
        </w:rPr>
        <w:br w:type="page"/>
      </w:r>
    </w:p>
    <w:p w14:paraId="5017E9BF" w14:textId="0197EE14" w:rsidR="006F11DD" w:rsidRDefault="006F11DD" w:rsidP="006F11DD">
      <w:pPr>
        <w:pStyle w:val="Heading1"/>
      </w:pPr>
      <w:r>
        <w:lastRenderedPageBreak/>
        <w:t>INTRODUCTION</w:t>
      </w:r>
    </w:p>
    <w:p w14:paraId="54C2B36D" w14:textId="2E856F9F" w:rsidR="00BA2C3D" w:rsidRPr="00BA2C3D" w:rsidRDefault="00BA2C3D" w:rsidP="00483A33">
      <w:pPr>
        <w:spacing w:after="0" w:line="480" w:lineRule="auto"/>
        <w:ind w:firstLine="720"/>
        <w:rPr>
          <w:rFonts w:ascii="Times New Roman" w:hAnsi="Times New Roman" w:cs="Times New Roman"/>
          <w:sz w:val="24"/>
          <w:szCs w:val="24"/>
        </w:rPr>
      </w:pPr>
      <w:r w:rsidRPr="00BA2C3D">
        <w:rPr>
          <w:rFonts w:ascii="Times New Roman" w:hAnsi="Times New Roman" w:cs="Times New Roman"/>
          <w:sz w:val="24"/>
          <w:szCs w:val="24"/>
        </w:rPr>
        <w:t>Bowfin (</w:t>
      </w:r>
      <w:r w:rsidRPr="00BA2C3D">
        <w:rPr>
          <w:rFonts w:ascii="Times New Roman" w:hAnsi="Times New Roman" w:cs="Times New Roman"/>
          <w:i/>
          <w:sz w:val="24"/>
          <w:szCs w:val="24"/>
        </w:rPr>
        <w:t>Amia calva</w:t>
      </w:r>
      <w:r w:rsidRPr="00BA2C3D">
        <w:rPr>
          <w:rFonts w:ascii="Times New Roman" w:hAnsi="Times New Roman" w:cs="Times New Roman"/>
          <w:sz w:val="24"/>
          <w:szCs w:val="24"/>
        </w:rPr>
        <w:t xml:space="preserve">) are a primitive fish native to the Great Lakes that range throughout the Eastern United States and Canada, south to the Gulf of Mexico (Page </w:t>
      </w:r>
      <w:r w:rsidR="00BE05D7">
        <w:rPr>
          <w:rFonts w:ascii="Times New Roman" w:hAnsi="Times New Roman" w:cs="Times New Roman"/>
          <w:sz w:val="24"/>
          <w:szCs w:val="24"/>
        </w:rPr>
        <w:t>et al.</w:t>
      </w:r>
      <w:r w:rsidRPr="00BA2C3D">
        <w:rPr>
          <w:rFonts w:ascii="Times New Roman" w:hAnsi="Times New Roman" w:cs="Times New Roman"/>
          <w:sz w:val="24"/>
          <w:szCs w:val="24"/>
        </w:rPr>
        <w:t xml:space="preserve">, 1991). Mature </w:t>
      </w:r>
      <w:r w:rsidR="00232889">
        <w:rPr>
          <w:rFonts w:ascii="Times New Roman" w:hAnsi="Times New Roman" w:cs="Times New Roman"/>
          <w:sz w:val="24"/>
          <w:szCs w:val="24"/>
        </w:rPr>
        <w:t>Bowfin</w:t>
      </w:r>
      <w:r w:rsidRPr="00BA2C3D">
        <w:rPr>
          <w:rFonts w:ascii="Times New Roman" w:hAnsi="Times New Roman" w:cs="Times New Roman"/>
          <w:sz w:val="24"/>
          <w:szCs w:val="24"/>
        </w:rPr>
        <w:t xml:space="preserve"> are sexually dimorphic, as males reach a shorter maximum length and have a defined ocellus (eyespot) at the base of their caudal peduncle. The </w:t>
      </w:r>
      <w:r w:rsidR="00232889">
        <w:rPr>
          <w:rFonts w:ascii="Times New Roman" w:hAnsi="Times New Roman" w:cs="Times New Roman"/>
          <w:sz w:val="24"/>
          <w:szCs w:val="24"/>
        </w:rPr>
        <w:t>Bowfin</w:t>
      </w:r>
      <w:r w:rsidRPr="00BA2C3D">
        <w:rPr>
          <w:rFonts w:ascii="Times New Roman" w:hAnsi="Times New Roman" w:cs="Times New Roman"/>
          <w:sz w:val="24"/>
          <w:szCs w:val="24"/>
        </w:rPr>
        <w:t xml:space="preserve"> is a species of many common names (e.g., dogfish and mudfish) that reflect their reputed aggression and preference for turbid, wetland-like habitats (Koch et al., 2009a). Bowfin have also been described as “a severe competitor to more esteemed fishes” (Coker, 1930); however, recent findings indicate that their competitive impacts on sportfish are less than previously thought (Scarnecchia, 1992). </w:t>
      </w:r>
    </w:p>
    <w:p w14:paraId="4C6A34CA" w14:textId="5DC8B9EB" w:rsidR="00BA2C3D" w:rsidRPr="00BA2C3D" w:rsidRDefault="00BA2C3D" w:rsidP="00BA2C3D">
      <w:pPr>
        <w:spacing w:after="0" w:line="480" w:lineRule="auto"/>
        <w:ind w:firstLine="720"/>
        <w:rPr>
          <w:rFonts w:ascii="Times New Roman" w:hAnsi="Times New Roman" w:cs="Times New Roman"/>
          <w:sz w:val="24"/>
          <w:szCs w:val="24"/>
        </w:rPr>
      </w:pPr>
      <w:r w:rsidRPr="00BA2C3D">
        <w:rPr>
          <w:rFonts w:ascii="Times New Roman" w:hAnsi="Times New Roman" w:cs="Times New Roman"/>
          <w:sz w:val="24"/>
          <w:szCs w:val="24"/>
        </w:rPr>
        <w:t xml:space="preserve">The reproductive ecology of </w:t>
      </w:r>
      <w:r w:rsidR="00232889">
        <w:rPr>
          <w:rFonts w:ascii="Times New Roman" w:hAnsi="Times New Roman" w:cs="Times New Roman"/>
          <w:sz w:val="24"/>
          <w:szCs w:val="24"/>
        </w:rPr>
        <w:t>Bowfin</w:t>
      </w:r>
      <w:r w:rsidRPr="00BA2C3D">
        <w:rPr>
          <w:rFonts w:ascii="Times New Roman" w:hAnsi="Times New Roman" w:cs="Times New Roman"/>
          <w:sz w:val="24"/>
          <w:szCs w:val="24"/>
        </w:rPr>
        <w:t xml:space="preserve"> is not unlike many potamodromous fishes of the Great Lakes. B</w:t>
      </w:r>
      <w:r w:rsidRPr="00BA2C3D" w:rsidDel="00FA6B66">
        <w:rPr>
          <w:rFonts w:ascii="Times New Roman" w:hAnsi="Times New Roman" w:cs="Times New Roman"/>
          <w:sz w:val="24"/>
          <w:szCs w:val="24"/>
        </w:rPr>
        <w:t>owfin</w:t>
      </w:r>
      <w:r w:rsidRPr="00BA2C3D">
        <w:rPr>
          <w:rFonts w:ascii="Times New Roman" w:hAnsi="Times New Roman" w:cs="Times New Roman"/>
          <w:sz w:val="24"/>
          <w:szCs w:val="24"/>
        </w:rPr>
        <w:t xml:space="preserve"> migrate into and</w:t>
      </w:r>
      <w:r w:rsidRPr="00BA2C3D" w:rsidDel="00FA6B66">
        <w:rPr>
          <w:rFonts w:ascii="Times New Roman" w:hAnsi="Times New Roman" w:cs="Times New Roman"/>
          <w:sz w:val="24"/>
          <w:szCs w:val="24"/>
        </w:rPr>
        <w:t xml:space="preserve"> </w:t>
      </w:r>
      <w:r w:rsidRPr="00BA2C3D">
        <w:rPr>
          <w:rFonts w:ascii="Times New Roman" w:hAnsi="Times New Roman" w:cs="Times New Roman"/>
          <w:sz w:val="24"/>
          <w:szCs w:val="24"/>
        </w:rPr>
        <w:t>s</w:t>
      </w:r>
      <w:r w:rsidRPr="00BA2C3D" w:rsidDel="00FA6B66">
        <w:rPr>
          <w:rFonts w:ascii="Times New Roman" w:hAnsi="Times New Roman" w:cs="Times New Roman"/>
          <w:sz w:val="24"/>
          <w:szCs w:val="24"/>
        </w:rPr>
        <w:t>pawn</w:t>
      </w:r>
      <w:r w:rsidRPr="00BA2C3D">
        <w:rPr>
          <w:rFonts w:ascii="Times New Roman" w:hAnsi="Times New Roman" w:cs="Times New Roman"/>
          <w:sz w:val="24"/>
          <w:szCs w:val="24"/>
        </w:rPr>
        <w:t xml:space="preserve"> in shallow wetlands in the early spring when water temperatures reach</w:t>
      </w:r>
      <w:r w:rsidRPr="00BA2C3D" w:rsidDel="00FA6B66">
        <w:rPr>
          <w:rFonts w:ascii="Times New Roman" w:hAnsi="Times New Roman" w:cs="Times New Roman"/>
          <w:sz w:val="24"/>
          <w:szCs w:val="24"/>
        </w:rPr>
        <w:t xml:space="preserve"> between 16°C and 19°C (Scott and Crossman</w:t>
      </w:r>
      <w:r w:rsidRPr="00BA2C3D">
        <w:rPr>
          <w:rFonts w:ascii="Times New Roman" w:hAnsi="Times New Roman" w:cs="Times New Roman"/>
          <w:sz w:val="24"/>
          <w:szCs w:val="24"/>
        </w:rPr>
        <w:t>,</w:t>
      </w:r>
      <w:r w:rsidRPr="00BA2C3D" w:rsidDel="00FA6B66">
        <w:rPr>
          <w:rFonts w:ascii="Times New Roman" w:hAnsi="Times New Roman" w:cs="Times New Roman"/>
          <w:sz w:val="24"/>
          <w:szCs w:val="24"/>
        </w:rPr>
        <w:t xml:space="preserve"> 1973).</w:t>
      </w:r>
      <w:r w:rsidRPr="00BA2C3D">
        <w:rPr>
          <w:rFonts w:ascii="Times New Roman" w:hAnsi="Times New Roman" w:cs="Times New Roman"/>
          <w:sz w:val="24"/>
          <w:szCs w:val="24"/>
        </w:rPr>
        <w:t xml:space="preserve"> </w:t>
      </w:r>
      <w:r w:rsidRPr="00BA2C3D" w:rsidDel="00FA6B66">
        <w:rPr>
          <w:rFonts w:ascii="Times New Roman" w:hAnsi="Times New Roman" w:cs="Times New Roman"/>
          <w:sz w:val="24"/>
          <w:szCs w:val="24"/>
        </w:rPr>
        <w:t xml:space="preserve">Males </w:t>
      </w:r>
      <w:r w:rsidRPr="00BA2C3D">
        <w:rPr>
          <w:rFonts w:ascii="Times New Roman" w:hAnsi="Times New Roman" w:cs="Times New Roman"/>
          <w:sz w:val="24"/>
          <w:szCs w:val="24"/>
        </w:rPr>
        <w:t xml:space="preserve">clear vegetation or debris to </w:t>
      </w:r>
      <w:r w:rsidRPr="00BA2C3D" w:rsidDel="00FA6B66">
        <w:rPr>
          <w:rFonts w:ascii="Times New Roman" w:hAnsi="Times New Roman" w:cs="Times New Roman"/>
          <w:sz w:val="24"/>
          <w:szCs w:val="24"/>
        </w:rPr>
        <w:t xml:space="preserve">create a nest in which females deposit eggs, and females </w:t>
      </w:r>
      <w:r w:rsidRPr="00BA2C3D">
        <w:rPr>
          <w:rFonts w:ascii="Times New Roman" w:hAnsi="Times New Roman" w:cs="Times New Roman"/>
          <w:sz w:val="24"/>
          <w:szCs w:val="24"/>
        </w:rPr>
        <w:t xml:space="preserve">partition their eggs across </w:t>
      </w:r>
      <w:r w:rsidRPr="00BA2C3D" w:rsidDel="00FA6B66">
        <w:rPr>
          <w:rFonts w:ascii="Times New Roman" w:hAnsi="Times New Roman" w:cs="Times New Roman"/>
          <w:sz w:val="24"/>
          <w:szCs w:val="24"/>
        </w:rPr>
        <w:t xml:space="preserve">multiple males. </w:t>
      </w:r>
      <w:r w:rsidRPr="00BA2C3D">
        <w:rPr>
          <w:rFonts w:ascii="Times New Roman" w:hAnsi="Times New Roman" w:cs="Times New Roman"/>
          <w:sz w:val="24"/>
          <w:szCs w:val="24"/>
        </w:rPr>
        <w:t xml:space="preserve">It is the male </w:t>
      </w:r>
      <w:r w:rsidR="00232889">
        <w:rPr>
          <w:rFonts w:ascii="Times New Roman" w:hAnsi="Times New Roman" w:cs="Times New Roman"/>
          <w:sz w:val="24"/>
          <w:szCs w:val="24"/>
        </w:rPr>
        <w:t>Bowfin</w:t>
      </w:r>
      <w:r w:rsidRPr="00BA2C3D">
        <w:rPr>
          <w:rFonts w:ascii="Times New Roman" w:hAnsi="Times New Roman" w:cs="Times New Roman"/>
          <w:sz w:val="24"/>
          <w:szCs w:val="24"/>
        </w:rPr>
        <w:t>, however, that uniquely</w:t>
      </w:r>
      <w:r w:rsidRPr="00BA2C3D" w:rsidDel="00FA6B66">
        <w:rPr>
          <w:rFonts w:ascii="Times New Roman" w:hAnsi="Times New Roman" w:cs="Times New Roman"/>
          <w:sz w:val="24"/>
          <w:szCs w:val="24"/>
        </w:rPr>
        <w:t xml:space="preserve"> defend</w:t>
      </w:r>
      <w:r w:rsidRPr="00BA2C3D">
        <w:rPr>
          <w:rFonts w:ascii="Times New Roman" w:hAnsi="Times New Roman" w:cs="Times New Roman"/>
          <w:sz w:val="24"/>
          <w:szCs w:val="24"/>
        </w:rPr>
        <w:t>s</w:t>
      </w:r>
      <w:r w:rsidRPr="00BA2C3D" w:rsidDel="00FA6B66">
        <w:rPr>
          <w:rFonts w:ascii="Times New Roman" w:hAnsi="Times New Roman" w:cs="Times New Roman"/>
          <w:sz w:val="24"/>
          <w:szCs w:val="24"/>
        </w:rPr>
        <w:t xml:space="preserve"> a territory around the</w:t>
      </w:r>
      <w:r w:rsidRPr="00BA2C3D">
        <w:rPr>
          <w:rFonts w:ascii="Times New Roman" w:hAnsi="Times New Roman" w:cs="Times New Roman"/>
          <w:sz w:val="24"/>
          <w:szCs w:val="24"/>
        </w:rPr>
        <w:t>ir nest until the eggs hatch and will continue to guard their</w:t>
      </w:r>
      <w:r w:rsidRPr="00BA2C3D" w:rsidDel="00FA6B66">
        <w:rPr>
          <w:rFonts w:ascii="Times New Roman" w:hAnsi="Times New Roman" w:cs="Times New Roman"/>
          <w:sz w:val="24"/>
          <w:szCs w:val="24"/>
        </w:rPr>
        <w:t xml:space="preserve"> school of f</w:t>
      </w:r>
      <w:r w:rsidRPr="00BA2C3D">
        <w:rPr>
          <w:rFonts w:ascii="Times New Roman" w:hAnsi="Times New Roman" w:cs="Times New Roman"/>
          <w:sz w:val="24"/>
          <w:szCs w:val="24"/>
        </w:rPr>
        <w:t xml:space="preserve">ry for an additional month (Reighard, 1903). Young-of-year develop and grow quickly in wetlands, exceeding 100 mm in their first summer, at which time they become solitary </w:t>
      </w:r>
      <w:r w:rsidRPr="00BA2C3D" w:rsidDel="00FA6B66">
        <w:rPr>
          <w:rFonts w:ascii="Times New Roman" w:hAnsi="Times New Roman" w:cs="Times New Roman"/>
          <w:sz w:val="24"/>
          <w:szCs w:val="24"/>
        </w:rPr>
        <w:t>(Reighard</w:t>
      </w:r>
      <w:r w:rsidRPr="00BA2C3D">
        <w:rPr>
          <w:rFonts w:ascii="Times New Roman" w:hAnsi="Times New Roman" w:cs="Times New Roman"/>
          <w:sz w:val="24"/>
          <w:szCs w:val="24"/>
        </w:rPr>
        <w:t>,</w:t>
      </w:r>
      <w:r w:rsidRPr="00BA2C3D" w:rsidDel="00FA6B66">
        <w:rPr>
          <w:rFonts w:ascii="Times New Roman" w:hAnsi="Times New Roman" w:cs="Times New Roman"/>
          <w:sz w:val="24"/>
          <w:szCs w:val="24"/>
        </w:rPr>
        <w:t xml:space="preserve"> 190</w:t>
      </w:r>
      <w:r w:rsidRPr="00BA2C3D">
        <w:rPr>
          <w:rFonts w:ascii="Times New Roman" w:hAnsi="Times New Roman" w:cs="Times New Roman"/>
          <w:sz w:val="24"/>
          <w:szCs w:val="24"/>
        </w:rPr>
        <w:t>3;</w:t>
      </w:r>
      <w:r w:rsidRPr="00BA2C3D" w:rsidDel="00FA6B66">
        <w:rPr>
          <w:rFonts w:ascii="Times New Roman" w:hAnsi="Times New Roman" w:cs="Times New Roman"/>
          <w:sz w:val="24"/>
          <w:szCs w:val="24"/>
        </w:rPr>
        <w:t xml:space="preserve"> Holland</w:t>
      </w:r>
      <w:r w:rsidRPr="00BA2C3D">
        <w:rPr>
          <w:rFonts w:ascii="Times New Roman" w:hAnsi="Times New Roman" w:cs="Times New Roman"/>
          <w:sz w:val="24"/>
          <w:szCs w:val="24"/>
        </w:rPr>
        <w:t>,</w:t>
      </w:r>
      <w:r w:rsidRPr="00BA2C3D" w:rsidDel="00FA6B66">
        <w:rPr>
          <w:rFonts w:ascii="Times New Roman" w:hAnsi="Times New Roman" w:cs="Times New Roman"/>
          <w:sz w:val="24"/>
          <w:szCs w:val="24"/>
        </w:rPr>
        <w:t xml:space="preserve"> 1964)</w:t>
      </w:r>
      <w:r w:rsidRPr="00BA2C3D">
        <w:rPr>
          <w:rFonts w:ascii="Times New Roman" w:hAnsi="Times New Roman" w:cs="Times New Roman"/>
          <w:sz w:val="24"/>
          <w:szCs w:val="24"/>
        </w:rPr>
        <w:t xml:space="preserve">. </w:t>
      </w:r>
      <w:r w:rsidRPr="00BA2C3D" w:rsidDel="00FA6B66">
        <w:rPr>
          <w:rFonts w:ascii="Times New Roman" w:hAnsi="Times New Roman" w:cs="Times New Roman"/>
          <w:sz w:val="24"/>
          <w:szCs w:val="24"/>
        </w:rPr>
        <w:t xml:space="preserve">Juvenile </w:t>
      </w:r>
      <w:r w:rsidR="00232889">
        <w:rPr>
          <w:rFonts w:ascii="Times New Roman" w:hAnsi="Times New Roman" w:cs="Times New Roman"/>
          <w:sz w:val="24"/>
          <w:szCs w:val="24"/>
        </w:rPr>
        <w:t>Bowfin</w:t>
      </w:r>
      <w:r w:rsidRPr="00BA2C3D">
        <w:rPr>
          <w:rFonts w:ascii="Times New Roman" w:hAnsi="Times New Roman" w:cs="Times New Roman"/>
          <w:sz w:val="24"/>
          <w:szCs w:val="24"/>
        </w:rPr>
        <w:t xml:space="preserve"> swim poorly in current (Hoover and Killgore, 2002) and</w:t>
      </w:r>
      <w:r w:rsidRPr="00BA2C3D" w:rsidDel="00FA6B66">
        <w:rPr>
          <w:rFonts w:ascii="Times New Roman" w:hAnsi="Times New Roman" w:cs="Times New Roman"/>
          <w:sz w:val="24"/>
          <w:szCs w:val="24"/>
        </w:rPr>
        <w:t xml:space="preserve"> </w:t>
      </w:r>
      <w:r w:rsidRPr="00BA2C3D">
        <w:rPr>
          <w:rFonts w:ascii="Times New Roman" w:hAnsi="Times New Roman" w:cs="Times New Roman"/>
          <w:sz w:val="24"/>
          <w:szCs w:val="24"/>
        </w:rPr>
        <w:t>likely</w:t>
      </w:r>
      <w:r w:rsidRPr="00BA2C3D" w:rsidDel="00FA6B66">
        <w:rPr>
          <w:rFonts w:ascii="Times New Roman" w:hAnsi="Times New Roman" w:cs="Times New Roman"/>
          <w:sz w:val="24"/>
          <w:szCs w:val="24"/>
        </w:rPr>
        <w:t xml:space="preserve"> </w:t>
      </w:r>
      <w:r w:rsidRPr="00BA2C3D">
        <w:rPr>
          <w:rFonts w:ascii="Times New Roman" w:hAnsi="Times New Roman" w:cs="Times New Roman"/>
          <w:sz w:val="24"/>
          <w:szCs w:val="24"/>
        </w:rPr>
        <w:t>utilize vegetated habitat near the hatch site</w:t>
      </w:r>
      <w:r w:rsidRPr="00BA2C3D" w:rsidDel="00FA6B66">
        <w:rPr>
          <w:rFonts w:ascii="Times New Roman" w:hAnsi="Times New Roman" w:cs="Times New Roman"/>
          <w:sz w:val="24"/>
          <w:szCs w:val="24"/>
        </w:rPr>
        <w:t>, but</w:t>
      </w:r>
      <w:r w:rsidRPr="00BA2C3D">
        <w:rPr>
          <w:rFonts w:ascii="Times New Roman" w:hAnsi="Times New Roman" w:cs="Times New Roman"/>
          <w:sz w:val="24"/>
          <w:szCs w:val="24"/>
        </w:rPr>
        <w:t xml:space="preserve"> </w:t>
      </w:r>
      <w:r w:rsidRPr="00BA2C3D" w:rsidDel="00FA6B66">
        <w:rPr>
          <w:rFonts w:ascii="Times New Roman" w:hAnsi="Times New Roman" w:cs="Times New Roman"/>
          <w:sz w:val="24"/>
          <w:szCs w:val="24"/>
        </w:rPr>
        <w:t>l</w:t>
      </w:r>
      <w:r w:rsidRPr="00BA2C3D">
        <w:rPr>
          <w:rFonts w:ascii="Times New Roman" w:hAnsi="Times New Roman" w:cs="Times New Roman"/>
          <w:sz w:val="24"/>
          <w:szCs w:val="24"/>
        </w:rPr>
        <w:t>ittle is known about their ecology, partially due to poor detectability (Koch et al., 2009a)</w:t>
      </w:r>
      <w:r w:rsidRPr="00BA2C3D" w:rsidDel="00FA6B66">
        <w:rPr>
          <w:rFonts w:ascii="Times New Roman" w:hAnsi="Times New Roman" w:cs="Times New Roman"/>
          <w:sz w:val="24"/>
          <w:szCs w:val="24"/>
        </w:rPr>
        <w:t>.</w:t>
      </w:r>
      <w:r w:rsidRPr="00BA2C3D">
        <w:rPr>
          <w:rFonts w:ascii="Times New Roman" w:hAnsi="Times New Roman" w:cs="Times New Roman"/>
          <w:sz w:val="24"/>
          <w:szCs w:val="24"/>
        </w:rPr>
        <w:t xml:space="preserve"> Inter-annual variation in the timing of reproductive activity, individual spawning behavior over repeated reproductive cycles and the potential for external cues to migration and spawning have not been evaluated.</w:t>
      </w:r>
    </w:p>
    <w:p w14:paraId="2177FB35" w14:textId="11AF71B1" w:rsidR="00BA2C3D" w:rsidRPr="00BA2C3D" w:rsidRDefault="00BA2C3D" w:rsidP="00BA2C3D">
      <w:pPr>
        <w:spacing w:after="0" w:line="480" w:lineRule="auto"/>
        <w:ind w:firstLine="720"/>
        <w:rPr>
          <w:rFonts w:ascii="Times New Roman" w:hAnsi="Times New Roman" w:cs="Times New Roman"/>
          <w:sz w:val="24"/>
          <w:szCs w:val="24"/>
        </w:rPr>
      </w:pPr>
      <w:r w:rsidRPr="00BA2C3D">
        <w:rPr>
          <w:rFonts w:ascii="Times New Roman" w:hAnsi="Times New Roman" w:cs="Times New Roman"/>
          <w:sz w:val="24"/>
          <w:szCs w:val="24"/>
        </w:rPr>
        <w:lastRenderedPageBreak/>
        <w:t xml:space="preserve">Increases in Bowfin harvest for caviar production has increased the need for accurate quantification of population dynamics. Several hard structures have been used to estimate ages when modeling </w:t>
      </w:r>
      <w:r w:rsidR="00232889">
        <w:rPr>
          <w:rFonts w:ascii="Times New Roman" w:hAnsi="Times New Roman" w:cs="Times New Roman"/>
          <w:sz w:val="24"/>
          <w:szCs w:val="24"/>
        </w:rPr>
        <w:t>Bowfin</w:t>
      </w:r>
      <w:r w:rsidRPr="00BA2C3D">
        <w:rPr>
          <w:rFonts w:ascii="Times New Roman" w:hAnsi="Times New Roman" w:cs="Times New Roman"/>
          <w:sz w:val="24"/>
          <w:szCs w:val="24"/>
        </w:rPr>
        <w:t xml:space="preserve"> growth, including scales (Mundahl et al., 1998), gular plates (Holland, 1964; Davis, 2006; Koch et al., 2009b), sectioned pectoral fin rays (Koch et al</w:t>
      </w:r>
      <w:r w:rsidR="003E6D63">
        <w:rPr>
          <w:rFonts w:ascii="Times New Roman" w:hAnsi="Times New Roman" w:cs="Times New Roman"/>
          <w:sz w:val="24"/>
          <w:szCs w:val="24"/>
        </w:rPr>
        <w:t>.,</w:t>
      </w:r>
      <w:r w:rsidRPr="00BA2C3D">
        <w:rPr>
          <w:rFonts w:ascii="Times New Roman" w:hAnsi="Times New Roman" w:cs="Times New Roman"/>
          <w:sz w:val="24"/>
          <w:szCs w:val="24"/>
        </w:rPr>
        <w:t xml:space="preserve"> 2009a</w:t>
      </w:r>
      <w:r w:rsidR="00364DED">
        <w:rPr>
          <w:rFonts w:ascii="Times New Roman" w:hAnsi="Times New Roman" w:cs="Times New Roman"/>
          <w:sz w:val="24"/>
          <w:szCs w:val="24"/>
        </w:rPr>
        <w:t>;</w:t>
      </w:r>
      <w:r w:rsidRPr="00BA2C3D">
        <w:rPr>
          <w:rFonts w:ascii="Times New Roman" w:hAnsi="Times New Roman" w:cs="Times New Roman"/>
          <w:sz w:val="24"/>
          <w:szCs w:val="24"/>
        </w:rPr>
        <w:t xml:space="preserve"> Koch et al.</w:t>
      </w:r>
      <w:r w:rsidR="003E6D63">
        <w:rPr>
          <w:rFonts w:ascii="Times New Roman" w:hAnsi="Times New Roman" w:cs="Times New Roman"/>
          <w:sz w:val="24"/>
          <w:szCs w:val="24"/>
        </w:rPr>
        <w:t>,</w:t>
      </w:r>
      <w:r w:rsidRPr="00BA2C3D">
        <w:rPr>
          <w:rFonts w:ascii="Times New Roman" w:hAnsi="Times New Roman" w:cs="Times New Roman"/>
          <w:sz w:val="24"/>
          <w:szCs w:val="24"/>
        </w:rPr>
        <w:t xml:space="preserve"> 2009b</w:t>
      </w:r>
      <w:r w:rsidR="00364DED">
        <w:rPr>
          <w:rFonts w:ascii="Times New Roman" w:hAnsi="Times New Roman" w:cs="Times New Roman"/>
          <w:sz w:val="24"/>
          <w:szCs w:val="24"/>
        </w:rPr>
        <w:t>;</w:t>
      </w:r>
      <w:r w:rsidRPr="00BA2C3D">
        <w:rPr>
          <w:rFonts w:ascii="Times New Roman" w:hAnsi="Times New Roman" w:cs="Times New Roman"/>
          <w:sz w:val="24"/>
          <w:szCs w:val="24"/>
        </w:rPr>
        <w:t xml:space="preserve"> and Porter et al.</w:t>
      </w:r>
      <w:r w:rsidR="003E6D63">
        <w:rPr>
          <w:rFonts w:ascii="Times New Roman" w:hAnsi="Times New Roman" w:cs="Times New Roman"/>
          <w:sz w:val="24"/>
          <w:szCs w:val="24"/>
        </w:rPr>
        <w:t>,</w:t>
      </w:r>
      <w:r w:rsidRPr="00BA2C3D">
        <w:rPr>
          <w:rFonts w:ascii="Times New Roman" w:hAnsi="Times New Roman" w:cs="Times New Roman"/>
          <w:sz w:val="24"/>
          <w:szCs w:val="24"/>
        </w:rPr>
        <w:t xml:space="preserve"> 2014), and otoliths (Koch et al., 2009b) with mixed success and inconsistency across regions. Reports of adult </w:t>
      </w:r>
      <w:r w:rsidR="00232889">
        <w:rPr>
          <w:rFonts w:ascii="Times New Roman" w:hAnsi="Times New Roman" w:cs="Times New Roman"/>
          <w:sz w:val="24"/>
          <w:szCs w:val="24"/>
        </w:rPr>
        <w:t>Bowfin</w:t>
      </w:r>
      <w:r w:rsidRPr="00BA2C3D">
        <w:rPr>
          <w:rFonts w:ascii="Times New Roman" w:hAnsi="Times New Roman" w:cs="Times New Roman"/>
          <w:sz w:val="24"/>
          <w:szCs w:val="24"/>
        </w:rPr>
        <w:t xml:space="preserve"> age</w:t>
      </w:r>
      <w:r w:rsidR="009656BE">
        <w:rPr>
          <w:rFonts w:ascii="Times New Roman" w:hAnsi="Times New Roman" w:cs="Times New Roman"/>
          <w:sz w:val="24"/>
          <w:szCs w:val="24"/>
        </w:rPr>
        <w:t xml:space="preserve">, </w:t>
      </w:r>
      <w:r w:rsidRPr="00BA2C3D">
        <w:rPr>
          <w:rFonts w:ascii="Times New Roman" w:hAnsi="Times New Roman" w:cs="Times New Roman"/>
          <w:sz w:val="24"/>
          <w:szCs w:val="24"/>
        </w:rPr>
        <w:t>growth</w:t>
      </w:r>
      <w:r w:rsidR="009656BE">
        <w:rPr>
          <w:rFonts w:ascii="Times New Roman" w:hAnsi="Times New Roman" w:cs="Times New Roman"/>
          <w:sz w:val="24"/>
          <w:szCs w:val="24"/>
        </w:rPr>
        <w:t>, and mortality</w:t>
      </w:r>
      <w:r w:rsidRPr="00BA2C3D">
        <w:rPr>
          <w:rFonts w:ascii="Times New Roman" w:hAnsi="Times New Roman" w:cs="Times New Roman"/>
          <w:sz w:val="24"/>
          <w:szCs w:val="24"/>
        </w:rPr>
        <w:t xml:space="preserve"> </w:t>
      </w:r>
      <w:r w:rsidR="009656BE">
        <w:rPr>
          <w:rFonts w:ascii="Times New Roman" w:hAnsi="Times New Roman" w:cs="Times New Roman"/>
          <w:sz w:val="24"/>
          <w:szCs w:val="24"/>
        </w:rPr>
        <w:t xml:space="preserve">show a latitudinal gradient </w:t>
      </w:r>
      <w:r w:rsidRPr="00BA2C3D">
        <w:rPr>
          <w:rFonts w:ascii="Times New Roman" w:hAnsi="Times New Roman" w:cs="Times New Roman"/>
          <w:sz w:val="24"/>
          <w:szCs w:val="24"/>
        </w:rPr>
        <w:t xml:space="preserve">across the species’ natural range. </w:t>
      </w:r>
      <w:r w:rsidR="00232889">
        <w:rPr>
          <w:rFonts w:ascii="Times New Roman" w:hAnsi="Times New Roman" w:cs="Times New Roman"/>
          <w:sz w:val="24"/>
          <w:szCs w:val="24"/>
        </w:rPr>
        <w:t>Bowfin</w:t>
      </w:r>
      <w:r w:rsidRPr="00BA2C3D">
        <w:rPr>
          <w:rFonts w:ascii="Times New Roman" w:hAnsi="Times New Roman" w:cs="Times New Roman"/>
          <w:sz w:val="24"/>
          <w:szCs w:val="24"/>
        </w:rPr>
        <w:t xml:space="preserve"> </w:t>
      </w:r>
      <w:r w:rsidR="003E6C96">
        <w:rPr>
          <w:rFonts w:ascii="Times New Roman" w:hAnsi="Times New Roman" w:cs="Times New Roman"/>
          <w:sz w:val="24"/>
          <w:szCs w:val="24"/>
        </w:rPr>
        <w:t>in southern populations</w:t>
      </w:r>
      <w:r w:rsidR="003E6C96" w:rsidRPr="00BA2C3D">
        <w:rPr>
          <w:rFonts w:ascii="Times New Roman" w:hAnsi="Times New Roman" w:cs="Times New Roman"/>
          <w:sz w:val="24"/>
          <w:szCs w:val="24"/>
        </w:rPr>
        <w:t xml:space="preserve"> </w:t>
      </w:r>
      <w:r w:rsidRPr="00BA2C3D">
        <w:rPr>
          <w:rFonts w:ascii="Times New Roman" w:hAnsi="Times New Roman" w:cs="Times New Roman"/>
          <w:sz w:val="24"/>
          <w:szCs w:val="24"/>
        </w:rPr>
        <w:t xml:space="preserve">showed faster growth early in life, matured earlier, </w:t>
      </w:r>
      <w:r w:rsidR="003E6C96">
        <w:rPr>
          <w:rFonts w:ascii="Times New Roman" w:hAnsi="Times New Roman" w:cs="Times New Roman"/>
          <w:sz w:val="24"/>
          <w:szCs w:val="24"/>
        </w:rPr>
        <w:t xml:space="preserve">and had higher mortality rates </w:t>
      </w:r>
      <w:r w:rsidRPr="00BA2C3D">
        <w:rPr>
          <w:rFonts w:ascii="Times New Roman" w:hAnsi="Times New Roman" w:cs="Times New Roman"/>
          <w:sz w:val="24"/>
          <w:szCs w:val="24"/>
        </w:rPr>
        <w:t xml:space="preserve">than </w:t>
      </w:r>
      <w:r w:rsidR="00232889">
        <w:rPr>
          <w:rFonts w:ascii="Times New Roman" w:hAnsi="Times New Roman" w:cs="Times New Roman"/>
          <w:sz w:val="24"/>
          <w:szCs w:val="24"/>
        </w:rPr>
        <w:t>Bowfin</w:t>
      </w:r>
      <w:r w:rsidR="003E6C96">
        <w:rPr>
          <w:rFonts w:ascii="Times New Roman" w:hAnsi="Times New Roman" w:cs="Times New Roman"/>
          <w:sz w:val="24"/>
          <w:szCs w:val="24"/>
        </w:rPr>
        <w:t xml:space="preserve"> captured</w:t>
      </w:r>
      <w:r w:rsidRPr="00BA2C3D">
        <w:rPr>
          <w:rFonts w:ascii="Times New Roman" w:hAnsi="Times New Roman" w:cs="Times New Roman"/>
          <w:sz w:val="24"/>
          <w:szCs w:val="24"/>
        </w:rPr>
        <w:t xml:space="preserve"> in the Upper Mississippi River (Davis</w:t>
      </w:r>
      <w:r w:rsidR="003E6D63">
        <w:rPr>
          <w:rFonts w:ascii="Times New Roman" w:hAnsi="Times New Roman" w:cs="Times New Roman"/>
          <w:sz w:val="24"/>
          <w:szCs w:val="24"/>
        </w:rPr>
        <w:t>,</w:t>
      </w:r>
      <w:r w:rsidRPr="00BA2C3D">
        <w:rPr>
          <w:rFonts w:ascii="Times New Roman" w:hAnsi="Times New Roman" w:cs="Times New Roman"/>
          <w:sz w:val="24"/>
          <w:szCs w:val="24"/>
        </w:rPr>
        <w:t xml:space="preserve"> 2006; Koch et al.</w:t>
      </w:r>
      <w:r w:rsidR="003E6D63">
        <w:rPr>
          <w:rFonts w:ascii="Times New Roman" w:hAnsi="Times New Roman" w:cs="Times New Roman"/>
          <w:sz w:val="24"/>
          <w:szCs w:val="24"/>
        </w:rPr>
        <w:t>,</w:t>
      </w:r>
      <w:r w:rsidRPr="00BA2C3D">
        <w:rPr>
          <w:rFonts w:ascii="Times New Roman" w:hAnsi="Times New Roman" w:cs="Times New Roman"/>
          <w:sz w:val="24"/>
          <w:szCs w:val="24"/>
        </w:rPr>
        <w:t xml:space="preserve"> 2009a</w:t>
      </w:r>
      <w:r w:rsidR="003E6C96">
        <w:rPr>
          <w:rFonts w:ascii="Times New Roman" w:hAnsi="Times New Roman" w:cs="Times New Roman"/>
          <w:sz w:val="24"/>
          <w:szCs w:val="24"/>
        </w:rPr>
        <w:t xml:space="preserve">; </w:t>
      </w:r>
      <w:r w:rsidR="003E6C96" w:rsidRPr="00BA2C3D">
        <w:rPr>
          <w:rFonts w:ascii="Times New Roman" w:hAnsi="Times New Roman" w:cs="Times New Roman"/>
          <w:sz w:val="24"/>
          <w:szCs w:val="24"/>
        </w:rPr>
        <w:t>Porter et al.</w:t>
      </w:r>
      <w:r w:rsidR="003E6C96">
        <w:rPr>
          <w:rFonts w:ascii="Times New Roman" w:hAnsi="Times New Roman" w:cs="Times New Roman"/>
          <w:sz w:val="24"/>
          <w:szCs w:val="24"/>
        </w:rPr>
        <w:t>,</w:t>
      </w:r>
      <w:r w:rsidR="003E6C96" w:rsidRPr="00BA2C3D">
        <w:rPr>
          <w:rFonts w:ascii="Times New Roman" w:hAnsi="Times New Roman" w:cs="Times New Roman"/>
          <w:sz w:val="24"/>
          <w:szCs w:val="24"/>
        </w:rPr>
        <w:t xml:space="preserve"> 2014</w:t>
      </w:r>
      <w:r w:rsidRPr="00BA2C3D">
        <w:rPr>
          <w:rFonts w:ascii="Times New Roman" w:hAnsi="Times New Roman" w:cs="Times New Roman"/>
          <w:sz w:val="24"/>
          <w:szCs w:val="24"/>
        </w:rPr>
        <w:t xml:space="preserve">). </w:t>
      </w:r>
    </w:p>
    <w:p w14:paraId="12ECE138" w14:textId="5CAF952D" w:rsidR="00BA2C3D" w:rsidRPr="00BA2C3D" w:rsidRDefault="00BA2C3D" w:rsidP="00BA2C3D">
      <w:pPr>
        <w:spacing w:after="0" w:line="480" w:lineRule="auto"/>
        <w:ind w:firstLine="720"/>
        <w:rPr>
          <w:rFonts w:ascii="Times New Roman" w:hAnsi="Times New Roman" w:cs="Times New Roman"/>
          <w:sz w:val="24"/>
          <w:szCs w:val="24"/>
        </w:rPr>
      </w:pPr>
      <w:r w:rsidRPr="00BA2C3D">
        <w:rPr>
          <w:rFonts w:ascii="Times New Roman" w:hAnsi="Times New Roman" w:cs="Times New Roman"/>
          <w:sz w:val="24"/>
          <w:szCs w:val="24"/>
        </w:rPr>
        <w:t xml:space="preserve">Bowfin were historically characterized as foraging on more “desirable” recreational species, but recent research highlights a generalist diet. Lagler and Hubbs (1940) described </w:t>
      </w:r>
      <w:r w:rsidR="00232889">
        <w:rPr>
          <w:rFonts w:ascii="Times New Roman" w:hAnsi="Times New Roman" w:cs="Times New Roman"/>
          <w:sz w:val="24"/>
          <w:szCs w:val="24"/>
        </w:rPr>
        <w:t>Bowfin</w:t>
      </w:r>
      <w:r w:rsidRPr="00BA2C3D">
        <w:rPr>
          <w:rFonts w:ascii="Times New Roman" w:hAnsi="Times New Roman" w:cs="Times New Roman"/>
          <w:sz w:val="24"/>
          <w:szCs w:val="24"/>
        </w:rPr>
        <w:t xml:space="preserve"> as preying extensively upon game and pan fish, especially centrarchids, but also found that crayfish were an important component in some individuals’ diets. Likewise, Ashley and Rachels (199</w:t>
      </w:r>
      <w:r w:rsidR="00D60118">
        <w:rPr>
          <w:rFonts w:ascii="Times New Roman" w:hAnsi="Times New Roman" w:cs="Times New Roman"/>
          <w:sz w:val="24"/>
          <w:szCs w:val="24"/>
        </w:rPr>
        <w:t>8</w:t>
      </w:r>
      <w:r w:rsidRPr="00BA2C3D">
        <w:rPr>
          <w:rFonts w:ascii="Times New Roman" w:hAnsi="Times New Roman" w:cs="Times New Roman"/>
          <w:sz w:val="24"/>
          <w:szCs w:val="24"/>
        </w:rPr>
        <w:t xml:space="preserve">) found that crayfish are a preferred prey item, followed by numerous centrarchid species. In laboratory-based experiments, Mundahl et al. (1998) reported that adult </w:t>
      </w:r>
      <w:r w:rsidR="00232889">
        <w:rPr>
          <w:rFonts w:ascii="Times New Roman" w:hAnsi="Times New Roman" w:cs="Times New Roman"/>
          <w:sz w:val="24"/>
          <w:szCs w:val="24"/>
        </w:rPr>
        <w:t>Bowfin</w:t>
      </w:r>
      <w:r w:rsidRPr="00BA2C3D">
        <w:rPr>
          <w:rFonts w:ascii="Times New Roman" w:hAnsi="Times New Roman" w:cs="Times New Roman"/>
          <w:sz w:val="24"/>
          <w:szCs w:val="24"/>
        </w:rPr>
        <w:t xml:space="preserve"> preferentially preyed upon crayfish and cyprinids over centrarchids, potentially reflecting why </w:t>
      </w:r>
      <w:r w:rsidR="00232889">
        <w:rPr>
          <w:rFonts w:ascii="Times New Roman" w:hAnsi="Times New Roman" w:cs="Times New Roman"/>
          <w:sz w:val="24"/>
          <w:szCs w:val="24"/>
        </w:rPr>
        <w:t>Bowfin</w:t>
      </w:r>
      <w:r w:rsidRPr="00BA2C3D">
        <w:rPr>
          <w:rFonts w:ascii="Times New Roman" w:hAnsi="Times New Roman" w:cs="Times New Roman"/>
          <w:sz w:val="24"/>
          <w:szCs w:val="24"/>
        </w:rPr>
        <w:t xml:space="preserve"> have historically not been an effective management tool for controlling stunted bluegill populations. A contemporary diet study combining stomach contents with stable isotope analysis of fish collected within the Lake Huron – Lake Erie corridor found that </w:t>
      </w:r>
      <w:r w:rsidR="00232889">
        <w:rPr>
          <w:rFonts w:ascii="Times New Roman" w:hAnsi="Times New Roman" w:cs="Times New Roman"/>
          <w:sz w:val="24"/>
          <w:szCs w:val="24"/>
        </w:rPr>
        <w:t>Bowfin</w:t>
      </w:r>
      <w:r w:rsidRPr="00BA2C3D">
        <w:rPr>
          <w:rFonts w:ascii="Times New Roman" w:hAnsi="Times New Roman" w:cs="Times New Roman"/>
          <w:sz w:val="24"/>
          <w:szCs w:val="24"/>
        </w:rPr>
        <w:t xml:space="preserve"> act as a generalist and occupy a relatively large trophic niche at the population level;</w:t>
      </w:r>
      <w:r w:rsidRPr="00BA2C3D">
        <w:rPr>
          <w:rFonts w:ascii="Times New Roman" w:hAnsi="Times New Roman" w:cs="Times New Roman"/>
          <w:iCs/>
          <w:sz w:val="24"/>
          <w:szCs w:val="24"/>
        </w:rPr>
        <w:t xml:space="preserve"> however, individual </w:t>
      </w:r>
      <w:r w:rsidR="00232889">
        <w:rPr>
          <w:rFonts w:ascii="Times New Roman" w:hAnsi="Times New Roman" w:cs="Times New Roman"/>
          <w:iCs/>
          <w:sz w:val="24"/>
          <w:szCs w:val="24"/>
        </w:rPr>
        <w:t>Bowfin</w:t>
      </w:r>
      <w:r w:rsidRPr="00BA2C3D">
        <w:rPr>
          <w:rFonts w:ascii="Times New Roman" w:hAnsi="Times New Roman" w:cs="Times New Roman"/>
          <w:sz w:val="24"/>
          <w:szCs w:val="24"/>
        </w:rPr>
        <w:t xml:space="preserve"> specialize on specific prey types (Nawrocki et al., 2016). Patterns of </w:t>
      </w:r>
      <w:r w:rsidR="00232889">
        <w:rPr>
          <w:rFonts w:ascii="Times New Roman" w:hAnsi="Times New Roman" w:cs="Times New Roman"/>
          <w:sz w:val="24"/>
          <w:szCs w:val="24"/>
        </w:rPr>
        <w:t>Bowfin</w:t>
      </w:r>
      <w:r w:rsidRPr="00BA2C3D">
        <w:rPr>
          <w:rFonts w:ascii="Times New Roman" w:hAnsi="Times New Roman" w:cs="Times New Roman"/>
          <w:sz w:val="24"/>
          <w:szCs w:val="24"/>
        </w:rPr>
        <w:t xml:space="preserve"> resource use in wetlands are variable, and likely affected by ontogeny and ecological setting. </w:t>
      </w:r>
    </w:p>
    <w:p w14:paraId="2488E754" w14:textId="0EE2EF84" w:rsidR="00BA2C3D" w:rsidRPr="00BA2C3D" w:rsidRDefault="00BA2C3D" w:rsidP="00BA2C3D">
      <w:pPr>
        <w:spacing w:after="0" w:line="480" w:lineRule="auto"/>
        <w:ind w:firstLine="720"/>
        <w:rPr>
          <w:rFonts w:ascii="Times New Roman" w:hAnsi="Times New Roman" w:cs="Times New Roman"/>
          <w:sz w:val="24"/>
          <w:szCs w:val="24"/>
        </w:rPr>
      </w:pPr>
      <w:r w:rsidRPr="00BA2C3D" w:rsidDel="000171BB">
        <w:rPr>
          <w:rFonts w:ascii="Times New Roman" w:hAnsi="Times New Roman" w:cs="Times New Roman"/>
          <w:sz w:val="24"/>
          <w:szCs w:val="24"/>
        </w:rPr>
        <w:lastRenderedPageBreak/>
        <w:t>Green Bay</w:t>
      </w:r>
      <w:r w:rsidRPr="00BA2C3D">
        <w:rPr>
          <w:rFonts w:ascii="Times New Roman" w:hAnsi="Times New Roman" w:cs="Times New Roman"/>
          <w:sz w:val="24"/>
          <w:szCs w:val="24"/>
        </w:rPr>
        <w:t>, Lake Michigan</w:t>
      </w:r>
      <w:r w:rsidR="00617819">
        <w:rPr>
          <w:rFonts w:ascii="Times New Roman" w:hAnsi="Times New Roman" w:cs="Times New Roman"/>
          <w:sz w:val="24"/>
          <w:szCs w:val="24"/>
        </w:rPr>
        <w:t xml:space="preserve"> (Green Bay)</w:t>
      </w:r>
      <w:r w:rsidRPr="00BA2C3D" w:rsidDel="000171BB">
        <w:rPr>
          <w:rFonts w:ascii="Times New Roman" w:hAnsi="Times New Roman" w:cs="Times New Roman"/>
          <w:sz w:val="24"/>
          <w:szCs w:val="24"/>
        </w:rPr>
        <w:t xml:space="preserve"> stretches 190 km from the mouth of the Fox River of Wisconsin to the Bays de Noc in Michigan, transitioning from hypereutrophic in the lower bay to meso-oligotrophic in the deeper upper bay (Sager and Richman, 1991).</w:t>
      </w:r>
      <w:r w:rsidRPr="00BA2C3D">
        <w:rPr>
          <w:rFonts w:ascii="Times New Roman" w:hAnsi="Times New Roman" w:cs="Times New Roman"/>
          <w:sz w:val="24"/>
          <w:szCs w:val="24"/>
        </w:rPr>
        <w:t xml:space="preserve"> Green Bay historically contained abundant wetlands that have been degraded and reduced, but still form a diverse system containing tributaries with backwater wetlands and fringing coastal wetlands that </w:t>
      </w:r>
      <w:r w:rsidR="00232889">
        <w:rPr>
          <w:rFonts w:ascii="Times New Roman" w:hAnsi="Times New Roman" w:cs="Times New Roman"/>
          <w:sz w:val="24"/>
          <w:szCs w:val="24"/>
        </w:rPr>
        <w:t>Bowfin</w:t>
      </w:r>
      <w:r w:rsidRPr="00BA2C3D">
        <w:rPr>
          <w:rFonts w:ascii="Times New Roman" w:hAnsi="Times New Roman" w:cs="Times New Roman"/>
          <w:sz w:val="24"/>
          <w:szCs w:val="24"/>
        </w:rPr>
        <w:t xml:space="preserve"> may utilize (Scott and Crossman, 1973; Davis, 2006; Frieswyk and Zedler, 2007; </w:t>
      </w:r>
      <w:r w:rsidR="007305F3">
        <w:rPr>
          <w:rFonts w:ascii="Times New Roman" w:hAnsi="Times New Roman" w:cs="Times New Roman"/>
          <w:sz w:val="24"/>
          <w:szCs w:val="24"/>
        </w:rPr>
        <w:t>Flood, 2015</w:t>
      </w:r>
      <w:r w:rsidRPr="00BA2C3D">
        <w:rPr>
          <w:rFonts w:ascii="Times New Roman" w:hAnsi="Times New Roman" w:cs="Times New Roman"/>
          <w:sz w:val="24"/>
          <w:szCs w:val="24"/>
        </w:rPr>
        <w:t xml:space="preserve">). Studies of Green Bay and Lake Michigan fish communities continue to note the presence of </w:t>
      </w:r>
      <w:r w:rsidR="00232889">
        <w:rPr>
          <w:rFonts w:ascii="Times New Roman" w:hAnsi="Times New Roman" w:cs="Times New Roman"/>
          <w:sz w:val="24"/>
          <w:szCs w:val="24"/>
        </w:rPr>
        <w:t>Bowfin</w:t>
      </w:r>
      <w:r w:rsidRPr="00BA2C3D">
        <w:rPr>
          <w:rFonts w:ascii="Times New Roman" w:hAnsi="Times New Roman" w:cs="Times New Roman"/>
          <w:sz w:val="24"/>
          <w:szCs w:val="24"/>
        </w:rPr>
        <w:t xml:space="preserve"> (Wagner, 1972; Jude and Pappas, 1992; Brazner and Beals, 1997); however, no dedicated investigations of </w:t>
      </w:r>
      <w:r w:rsidR="00232889">
        <w:rPr>
          <w:rFonts w:ascii="Times New Roman" w:hAnsi="Times New Roman" w:cs="Times New Roman"/>
          <w:sz w:val="24"/>
          <w:szCs w:val="24"/>
        </w:rPr>
        <w:t>Bowfin</w:t>
      </w:r>
      <w:r w:rsidRPr="00BA2C3D">
        <w:rPr>
          <w:rFonts w:ascii="Times New Roman" w:hAnsi="Times New Roman" w:cs="Times New Roman"/>
          <w:sz w:val="24"/>
          <w:szCs w:val="24"/>
        </w:rPr>
        <w:t xml:space="preserve"> ecology or dynamic rates (i.e. growth, mortality, and recruitment) have been conducted in Lake Michigan. Assessing the ecological role </w:t>
      </w:r>
      <w:r w:rsidR="00232889">
        <w:rPr>
          <w:rFonts w:ascii="Times New Roman" w:hAnsi="Times New Roman" w:cs="Times New Roman"/>
          <w:sz w:val="24"/>
          <w:szCs w:val="24"/>
        </w:rPr>
        <w:t>Bowfin</w:t>
      </w:r>
      <w:r w:rsidRPr="00BA2C3D">
        <w:rPr>
          <w:rFonts w:ascii="Times New Roman" w:hAnsi="Times New Roman" w:cs="Times New Roman"/>
          <w:sz w:val="24"/>
          <w:szCs w:val="24"/>
        </w:rPr>
        <w:t xml:space="preserve"> play in Green Bay wetlands may provide valuable insight into coastal wetland ecology (Jude and Pappas, 1992; Brazner, 1997; Brazner and Beals, 1997; Lamberti et al., 2010). </w:t>
      </w:r>
    </w:p>
    <w:p w14:paraId="3C4C7FB0" w14:textId="36231F97" w:rsidR="008B080C" w:rsidRDefault="00BA2C3D" w:rsidP="008B080C">
      <w:pPr>
        <w:spacing w:after="0" w:line="480" w:lineRule="auto"/>
        <w:ind w:firstLine="720"/>
        <w:rPr>
          <w:rFonts w:ascii="Times New Roman" w:hAnsi="Times New Roman" w:cs="Times New Roman"/>
          <w:sz w:val="24"/>
          <w:szCs w:val="24"/>
        </w:rPr>
      </w:pPr>
      <w:r w:rsidRPr="00BA2C3D">
        <w:rPr>
          <w:rFonts w:ascii="Times New Roman" w:hAnsi="Times New Roman" w:cs="Times New Roman"/>
          <w:sz w:val="24"/>
          <w:szCs w:val="24"/>
        </w:rPr>
        <w:t xml:space="preserve">This study seeks to provide a comprehensive description of </w:t>
      </w:r>
      <w:r w:rsidR="00232889">
        <w:rPr>
          <w:rFonts w:ascii="Times New Roman" w:hAnsi="Times New Roman" w:cs="Times New Roman"/>
          <w:sz w:val="24"/>
          <w:szCs w:val="24"/>
        </w:rPr>
        <w:t>Bowfin</w:t>
      </w:r>
      <w:r w:rsidRPr="00BA2C3D">
        <w:rPr>
          <w:rFonts w:ascii="Times New Roman" w:hAnsi="Times New Roman" w:cs="Times New Roman"/>
          <w:sz w:val="24"/>
          <w:szCs w:val="24"/>
        </w:rPr>
        <w:t xml:space="preserve"> ecology in waters of Green Bay, Lake Michigan. Our first objective was to determine if patterns exist with respect to intra- and inter-annual migratory and spawning behavior by quantifying the association between migratory activity and environmental cues. We expected a relationship between water temperature and fish movement, and consistency in migration timing for individuals that returned to the wetland over multiple years. Second, we used various calcified structures to estimate age, assessed interpretability and precision of age estimates, and modeled growth and mortality. Pectoral fin rays were anticipated to provide more interpretable structures than the three pairs of otoliths, given their successful use in other systems (Koch et al., 2009b; Porter, 2014), but otoliths were expected to have greater precision. We expected growth</w:t>
      </w:r>
      <w:r w:rsidR="005F5089">
        <w:rPr>
          <w:rFonts w:ascii="Times New Roman" w:hAnsi="Times New Roman" w:cs="Times New Roman"/>
          <w:sz w:val="24"/>
          <w:szCs w:val="24"/>
        </w:rPr>
        <w:t xml:space="preserve"> and mortality</w:t>
      </w:r>
      <w:r w:rsidRPr="00BA2C3D">
        <w:rPr>
          <w:rFonts w:ascii="Times New Roman" w:hAnsi="Times New Roman" w:cs="Times New Roman"/>
          <w:sz w:val="24"/>
          <w:szCs w:val="24"/>
        </w:rPr>
        <w:t xml:space="preserve"> to differ between sexes, with females reaching greater lengths and ages. Our third objective was to </w:t>
      </w:r>
      <w:r w:rsidRPr="00BA2C3D">
        <w:rPr>
          <w:rFonts w:ascii="Times New Roman" w:hAnsi="Times New Roman" w:cs="Times New Roman"/>
          <w:sz w:val="24"/>
          <w:szCs w:val="24"/>
        </w:rPr>
        <w:lastRenderedPageBreak/>
        <w:t xml:space="preserve">determine </w:t>
      </w:r>
      <w:r w:rsidR="00232889">
        <w:rPr>
          <w:rFonts w:ascii="Times New Roman" w:hAnsi="Times New Roman" w:cs="Times New Roman"/>
          <w:sz w:val="24"/>
          <w:szCs w:val="24"/>
        </w:rPr>
        <w:t>Bowfin</w:t>
      </w:r>
      <w:r w:rsidRPr="00BA2C3D">
        <w:rPr>
          <w:rFonts w:ascii="Times New Roman" w:hAnsi="Times New Roman" w:cs="Times New Roman"/>
          <w:sz w:val="24"/>
          <w:szCs w:val="24"/>
        </w:rPr>
        <w:t xml:space="preserve"> diet composition and establish relative intrapopulation trophic characteristics using a combination of stomach contents and stable isotope analysis. We expected trophic ecology to differ based on </w:t>
      </w:r>
      <w:r w:rsidR="00232889">
        <w:rPr>
          <w:rFonts w:ascii="Times New Roman" w:hAnsi="Times New Roman" w:cs="Times New Roman"/>
          <w:sz w:val="24"/>
          <w:szCs w:val="24"/>
        </w:rPr>
        <w:t>Bowfin</w:t>
      </w:r>
      <w:r w:rsidRPr="00BA2C3D">
        <w:rPr>
          <w:rFonts w:ascii="Times New Roman" w:hAnsi="Times New Roman" w:cs="Times New Roman"/>
          <w:sz w:val="24"/>
          <w:szCs w:val="24"/>
        </w:rPr>
        <w:t xml:space="preserve"> length and among wetlands due to the north-south trophic gradient of Green Bay and variability in wetland morphology and degradation.</w:t>
      </w:r>
      <w:r w:rsidR="00774F4F">
        <w:rPr>
          <w:rFonts w:ascii="Times New Roman" w:hAnsi="Times New Roman" w:cs="Times New Roman"/>
          <w:sz w:val="24"/>
          <w:szCs w:val="24"/>
        </w:rPr>
        <w:t xml:space="preserve"> </w:t>
      </w:r>
    </w:p>
    <w:p w14:paraId="32722B94" w14:textId="77777777" w:rsidR="00323D22" w:rsidRDefault="00BA2C3D" w:rsidP="00CF20C8">
      <w:pPr>
        <w:pStyle w:val="Heading1"/>
        <w:rPr>
          <w:rFonts w:eastAsia="Calibri"/>
        </w:rPr>
      </w:pPr>
      <w:r w:rsidRPr="00BA2C3D">
        <w:rPr>
          <w:rFonts w:eastAsia="Calibri"/>
        </w:rPr>
        <w:t>MATERIALS AND METHODS</w:t>
      </w:r>
    </w:p>
    <w:p w14:paraId="1439D6E8" w14:textId="6B741A1B" w:rsidR="00BA2C3D" w:rsidRPr="00323D22" w:rsidRDefault="00BA2C3D" w:rsidP="00323D22">
      <w:pPr>
        <w:spacing w:line="480" w:lineRule="auto"/>
        <w:rPr>
          <w:rFonts w:ascii="Times New Roman" w:eastAsia="Calibri" w:hAnsi="Times New Roman" w:cs="Times New Roman"/>
          <w:b/>
          <w:sz w:val="24"/>
          <w:szCs w:val="36"/>
        </w:rPr>
      </w:pPr>
      <w:r w:rsidRPr="00CF20C8">
        <w:rPr>
          <w:rStyle w:val="Heading2Char"/>
          <w:b/>
          <w:bCs/>
        </w:rPr>
        <w:t xml:space="preserve">Study </w:t>
      </w:r>
      <w:r w:rsidR="00B16017" w:rsidRPr="00CF20C8">
        <w:rPr>
          <w:rStyle w:val="Heading2Char"/>
          <w:b/>
          <w:bCs/>
        </w:rPr>
        <w:t>s</w:t>
      </w:r>
      <w:r w:rsidRPr="00CF20C8">
        <w:rPr>
          <w:rStyle w:val="Heading2Char"/>
          <w:b/>
          <w:bCs/>
        </w:rPr>
        <w:t>ite</w:t>
      </w:r>
      <w:r w:rsidR="00B16017" w:rsidRPr="00CF20C8">
        <w:rPr>
          <w:rStyle w:val="Heading2Char"/>
          <w:b/>
          <w:bCs/>
        </w:rPr>
        <w:t>.—</w:t>
      </w:r>
      <w:r w:rsidRPr="00323D22">
        <w:rPr>
          <w:rFonts w:ascii="Times New Roman" w:hAnsi="Times New Roman" w:cs="Times New Roman"/>
          <w:sz w:val="24"/>
          <w:szCs w:val="24"/>
        </w:rPr>
        <w:t>Seven coastal wetlands in Green Bay (</w:t>
      </w:r>
      <w:r w:rsidR="00FC58F3">
        <w:rPr>
          <w:rFonts w:ascii="Times New Roman" w:hAnsi="Times New Roman" w:cs="Times New Roman"/>
          <w:sz w:val="24"/>
          <w:szCs w:val="24"/>
        </w:rPr>
        <w:t>Fig.</w:t>
      </w:r>
      <w:r w:rsidRPr="00323D22">
        <w:rPr>
          <w:rFonts w:ascii="Times New Roman" w:hAnsi="Times New Roman" w:cs="Times New Roman"/>
          <w:sz w:val="24"/>
          <w:szCs w:val="24"/>
        </w:rPr>
        <w:t xml:space="preserve"> 1) were sampled during the summer and early fall in 2014 and 2015, consisting, from south to north, of Point Sable, Dead Horse Bay, Pensaukee River, Little Sturgeon Bay, Peshtigo River, Cedar River, and Rapid River.</w:t>
      </w:r>
      <w:r w:rsidR="00774F4F" w:rsidRPr="00323D22">
        <w:rPr>
          <w:rFonts w:ascii="Times New Roman" w:hAnsi="Times New Roman" w:cs="Times New Roman"/>
          <w:sz w:val="24"/>
          <w:szCs w:val="24"/>
        </w:rPr>
        <w:t xml:space="preserve"> Dead Horse Bay lacks a permanent tributary and has fringing wetland habitat with little submerge</w:t>
      </w:r>
      <w:r w:rsidR="007305F3">
        <w:rPr>
          <w:rFonts w:ascii="Times New Roman" w:hAnsi="Times New Roman" w:cs="Times New Roman"/>
          <w:sz w:val="24"/>
          <w:szCs w:val="24"/>
        </w:rPr>
        <w:t>nt</w:t>
      </w:r>
      <w:r w:rsidR="00774F4F" w:rsidRPr="00323D22">
        <w:rPr>
          <w:rFonts w:ascii="Times New Roman" w:hAnsi="Times New Roman" w:cs="Times New Roman"/>
          <w:sz w:val="24"/>
          <w:szCs w:val="24"/>
        </w:rPr>
        <w:t xml:space="preserve"> vegetation. </w:t>
      </w:r>
      <w:r w:rsidRPr="00323D22">
        <w:rPr>
          <w:rFonts w:ascii="Times New Roman" w:hAnsi="Times New Roman" w:cs="Times New Roman"/>
          <w:sz w:val="24"/>
          <w:szCs w:val="24"/>
        </w:rPr>
        <w:t>Point Sable and Little Sturgeon Bay have small tributaries with drowned mouths.</w:t>
      </w:r>
      <w:r w:rsidR="00774F4F" w:rsidRPr="00323D22">
        <w:rPr>
          <w:rFonts w:ascii="Times New Roman" w:hAnsi="Times New Roman" w:cs="Times New Roman"/>
          <w:sz w:val="24"/>
          <w:szCs w:val="24"/>
        </w:rPr>
        <w:t xml:space="preserve"> </w:t>
      </w:r>
      <w:r w:rsidRPr="00323D22">
        <w:rPr>
          <w:rFonts w:ascii="Times New Roman" w:hAnsi="Times New Roman" w:cs="Times New Roman"/>
          <w:sz w:val="24"/>
          <w:szCs w:val="24"/>
        </w:rPr>
        <w:t>Pensaukee River and Cedar River have channelized mouths with riverine wetlands and fringing wetlands along the bay shore.</w:t>
      </w:r>
      <w:r w:rsidR="00774F4F" w:rsidRPr="00323D22">
        <w:rPr>
          <w:rFonts w:ascii="Times New Roman" w:hAnsi="Times New Roman" w:cs="Times New Roman"/>
          <w:sz w:val="24"/>
          <w:szCs w:val="24"/>
        </w:rPr>
        <w:t xml:space="preserve"> </w:t>
      </w:r>
      <w:r w:rsidRPr="00323D22">
        <w:rPr>
          <w:rFonts w:ascii="Times New Roman" w:hAnsi="Times New Roman" w:cs="Times New Roman"/>
          <w:sz w:val="24"/>
          <w:szCs w:val="24"/>
        </w:rPr>
        <w:t xml:space="preserve">Peshtigo River and Rapid River are less impacted than the other wetlands, </w:t>
      </w:r>
      <w:r w:rsidR="00774F4F" w:rsidRPr="00323D22">
        <w:rPr>
          <w:rFonts w:ascii="Times New Roman" w:hAnsi="Times New Roman" w:cs="Times New Roman"/>
          <w:sz w:val="24"/>
          <w:szCs w:val="24"/>
        </w:rPr>
        <w:t>and contain</w:t>
      </w:r>
      <w:r w:rsidRPr="00323D22">
        <w:rPr>
          <w:rFonts w:ascii="Times New Roman" w:hAnsi="Times New Roman" w:cs="Times New Roman"/>
          <w:sz w:val="24"/>
          <w:szCs w:val="24"/>
        </w:rPr>
        <w:t xml:space="preserve"> braided channels, riverine wetlands, multiple channels at their mouths, and fringing wetlands along the bay shore.</w:t>
      </w:r>
      <w:r w:rsidR="00774F4F" w:rsidRPr="00323D22">
        <w:rPr>
          <w:rFonts w:ascii="Times New Roman" w:hAnsi="Times New Roman" w:cs="Times New Roman"/>
          <w:sz w:val="24"/>
          <w:szCs w:val="24"/>
        </w:rPr>
        <w:t xml:space="preserve"> </w:t>
      </w:r>
      <w:r w:rsidRPr="00323D22">
        <w:rPr>
          <w:rFonts w:ascii="Times New Roman" w:hAnsi="Times New Roman" w:cs="Times New Roman"/>
          <w:sz w:val="24"/>
          <w:szCs w:val="24"/>
        </w:rPr>
        <w:t>Reproductive movements were assessed at a restored wetland that seasonally connects to Dead Horse Bay through a roadside ditch (</w:t>
      </w:r>
      <w:r w:rsidR="00FC58F3">
        <w:rPr>
          <w:rFonts w:ascii="Times New Roman" w:hAnsi="Times New Roman" w:cs="Times New Roman"/>
          <w:sz w:val="24"/>
          <w:szCs w:val="24"/>
        </w:rPr>
        <w:t>Fig.</w:t>
      </w:r>
      <w:r w:rsidRPr="00323D22">
        <w:rPr>
          <w:rFonts w:ascii="Times New Roman" w:hAnsi="Times New Roman" w:cs="Times New Roman"/>
          <w:sz w:val="24"/>
          <w:szCs w:val="24"/>
        </w:rPr>
        <w:t xml:space="preserve"> 2).</w:t>
      </w:r>
      <w:r w:rsidR="00323D22">
        <w:rPr>
          <w:rFonts w:ascii="Times New Roman" w:hAnsi="Times New Roman" w:cs="Times New Roman"/>
          <w:sz w:val="24"/>
          <w:szCs w:val="24"/>
        </w:rPr>
        <w:br/>
      </w:r>
      <w:r w:rsidRPr="00CF20C8">
        <w:rPr>
          <w:rStyle w:val="Heading2Char"/>
          <w:b/>
          <w:bCs/>
        </w:rPr>
        <w:t>Migratory movements</w:t>
      </w:r>
      <w:r w:rsidR="00B16017" w:rsidRPr="00CF20C8">
        <w:rPr>
          <w:rStyle w:val="Heading2Char"/>
          <w:b/>
          <w:bCs/>
        </w:rPr>
        <w:t>.—</w:t>
      </w:r>
      <w:r w:rsidRPr="00323D22">
        <w:rPr>
          <w:rFonts w:ascii="Times New Roman" w:hAnsi="Times New Roman" w:cs="Times New Roman"/>
          <w:sz w:val="24"/>
          <w:szCs w:val="24"/>
        </w:rPr>
        <w:t xml:space="preserve">Migratory movements </w:t>
      </w:r>
      <w:ins w:id="9" w:author="Collin" w:date="2023-02-15T23:49:00Z">
        <w:r w:rsidR="005362FA">
          <w:rPr>
            <w:rFonts w:ascii="Times New Roman" w:hAnsi="Times New Roman" w:cs="Times New Roman"/>
            <w:sz w:val="24"/>
            <w:szCs w:val="24"/>
          </w:rPr>
          <w:t xml:space="preserve">of Bowfin </w:t>
        </w:r>
      </w:ins>
      <w:r w:rsidRPr="00323D22">
        <w:rPr>
          <w:rFonts w:ascii="Times New Roman" w:hAnsi="Times New Roman" w:cs="Times New Roman"/>
          <w:sz w:val="24"/>
          <w:szCs w:val="24"/>
        </w:rPr>
        <w:t>were investigated in the restored wetland during spring from 2014 to 2019</w:t>
      </w:r>
      <w:ins w:id="10" w:author="Collin" w:date="2023-02-15T23:45:00Z">
        <w:r w:rsidR="005362FA">
          <w:rPr>
            <w:rFonts w:ascii="Times New Roman" w:hAnsi="Times New Roman" w:cs="Times New Roman"/>
            <w:sz w:val="24"/>
            <w:szCs w:val="24"/>
          </w:rPr>
          <w:t xml:space="preserve"> </w:t>
        </w:r>
      </w:ins>
      <w:ins w:id="11" w:author="Collin" w:date="2023-02-15T23:49:00Z">
        <w:r w:rsidR="005362FA">
          <w:rPr>
            <w:rFonts w:ascii="Times New Roman" w:hAnsi="Times New Roman" w:cs="Times New Roman"/>
            <w:sz w:val="24"/>
            <w:szCs w:val="24"/>
          </w:rPr>
          <w:t>as incidental catch in a</w:t>
        </w:r>
      </w:ins>
      <w:ins w:id="12" w:author="Collin" w:date="2023-02-15T23:46:00Z">
        <w:r w:rsidR="005362FA">
          <w:rPr>
            <w:rFonts w:ascii="Times New Roman" w:hAnsi="Times New Roman" w:cs="Times New Roman"/>
            <w:sz w:val="24"/>
            <w:szCs w:val="24"/>
          </w:rPr>
          <w:t xml:space="preserve"> Northern Pike (</w:t>
        </w:r>
        <w:r w:rsidR="005362FA" w:rsidRPr="005362FA">
          <w:rPr>
            <w:rFonts w:ascii="Times New Roman" w:hAnsi="Times New Roman" w:cs="Times New Roman"/>
            <w:i/>
            <w:iCs/>
            <w:sz w:val="24"/>
            <w:szCs w:val="24"/>
            <w:rPrChange w:id="13" w:author="Collin" w:date="2023-02-15T23:46:00Z">
              <w:rPr>
                <w:rFonts w:ascii="Times New Roman" w:hAnsi="Times New Roman" w:cs="Times New Roman"/>
                <w:sz w:val="24"/>
                <w:szCs w:val="24"/>
              </w:rPr>
            </w:rPrChange>
          </w:rPr>
          <w:t>Esox lucius</w:t>
        </w:r>
        <w:r w:rsidR="005362FA">
          <w:rPr>
            <w:rFonts w:ascii="Times New Roman" w:hAnsi="Times New Roman" w:cs="Times New Roman"/>
            <w:sz w:val="24"/>
            <w:szCs w:val="24"/>
          </w:rPr>
          <w:t xml:space="preserve">) </w:t>
        </w:r>
      </w:ins>
      <w:ins w:id="14" w:author="Collin" w:date="2023-02-15T23:49:00Z">
        <w:r w:rsidR="005362FA">
          <w:rPr>
            <w:rFonts w:ascii="Times New Roman" w:hAnsi="Times New Roman" w:cs="Times New Roman"/>
            <w:sz w:val="24"/>
            <w:szCs w:val="24"/>
          </w:rPr>
          <w:t>study</w:t>
        </w:r>
      </w:ins>
      <w:r w:rsidRPr="00323D22">
        <w:rPr>
          <w:rFonts w:ascii="Times New Roman" w:hAnsi="Times New Roman" w:cs="Times New Roman"/>
          <w:sz w:val="24"/>
          <w:szCs w:val="24"/>
        </w:rPr>
        <w:t>.</w:t>
      </w:r>
      <w:bookmarkStart w:id="15" w:name="_Hlk15678962"/>
      <w:r w:rsidRPr="00323D22">
        <w:rPr>
          <w:rFonts w:ascii="Times New Roman" w:hAnsi="Times New Roman" w:cs="Times New Roman"/>
          <w:sz w:val="24"/>
          <w:szCs w:val="24"/>
        </w:rPr>
        <w:t xml:space="preserve"> </w:t>
      </w:r>
      <w:bookmarkEnd w:id="15"/>
      <w:r w:rsidRPr="00323D22">
        <w:rPr>
          <w:rFonts w:ascii="Times New Roman" w:hAnsi="Times New Roman" w:cs="Times New Roman"/>
          <w:sz w:val="24"/>
          <w:szCs w:val="24"/>
        </w:rPr>
        <w:t xml:space="preserve">Adult </w:t>
      </w:r>
      <w:r w:rsidR="00232889" w:rsidRPr="00323D22">
        <w:rPr>
          <w:rFonts w:ascii="Times New Roman" w:hAnsi="Times New Roman" w:cs="Times New Roman"/>
          <w:sz w:val="24"/>
          <w:szCs w:val="24"/>
        </w:rPr>
        <w:t>Bowfin</w:t>
      </w:r>
      <w:r w:rsidRPr="00323D22">
        <w:rPr>
          <w:rFonts w:ascii="Times New Roman" w:hAnsi="Times New Roman" w:cs="Times New Roman"/>
          <w:sz w:val="24"/>
          <w:szCs w:val="24"/>
        </w:rPr>
        <w:t xml:space="preserve"> were captured entering and exiting the focal wetland using two fyke nets (0.9m x 1.8m frame) that were mounted to lateral fencing</w:t>
      </w:r>
      <w:ins w:id="16" w:author="Collin" w:date="2023-02-15T23:54:00Z">
        <w:r w:rsidR="00E87811" w:rsidRPr="00E87811">
          <w:rPr>
            <w:rFonts w:ascii="Times New Roman" w:hAnsi="Times New Roman" w:cs="Times New Roman"/>
            <w:sz w:val="24"/>
            <w:szCs w:val="24"/>
          </w:rPr>
          <w:t xml:space="preserve"> </w:t>
        </w:r>
        <w:r w:rsidR="00E87811" w:rsidRPr="00323D22">
          <w:rPr>
            <w:rFonts w:ascii="Times New Roman" w:hAnsi="Times New Roman" w:cs="Times New Roman"/>
            <w:sz w:val="24"/>
            <w:szCs w:val="24"/>
          </w:rPr>
          <w:t>to create a complete impasse within the channel</w:t>
        </w:r>
      </w:ins>
      <w:r w:rsidRPr="00323D22">
        <w:rPr>
          <w:rFonts w:ascii="Times New Roman" w:hAnsi="Times New Roman" w:cs="Times New Roman"/>
          <w:sz w:val="24"/>
          <w:szCs w:val="24"/>
        </w:rPr>
        <w:t xml:space="preserve"> for the entire spawning season</w:t>
      </w:r>
      <w:ins w:id="17" w:author="Collin" w:date="2023-02-15T23:52:00Z">
        <w:r w:rsidR="00E87811">
          <w:rPr>
            <w:rFonts w:ascii="Times New Roman" w:hAnsi="Times New Roman" w:cs="Times New Roman"/>
            <w:sz w:val="24"/>
            <w:szCs w:val="24"/>
          </w:rPr>
          <w:t xml:space="preserve">, beginning prior to Northern Pike </w:t>
        </w:r>
      </w:ins>
      <w:ins w:id="18" w:author="Collin" w:date="2023-02-15T23:53:00Z">
        <w:r w:rsidR="00E87811">
          <w:rPr>
            <w:rFonts w:ascii="Times New Roman" w:hAnsi="Times New Roman" w:cs="Times New Roman"/>
            <w:sz w:val="24"/>
            <w:szCs w:val="24"/>
          </w:rPr>
          <w:t>movements that occurred weeks before Bowfin began moving</w:t>
        </w:r>
      </w:ins>
      <w:ins w:id="19" w:author="Collin" w:date="2023-02-15T23:54:00Z">
        <w:r w:rsidR="00E87811">
          <w:rPr>
            <w:rFonts w:ascii="Times New Roman" w:hAnsi="Times New Roman" w:cs="Times New Roman"/>
            <w:sz w:val="24"/>
            <w:szCs w:val="24"/>
          </w:rPr>
          <w:t>.</w:t>
        </w:r>
      </w:ins>
      <w:del w:id="20" w:author="Collin" w:date="2023-02-15T23:54:00Z">
        <w:r w:rsidRPr="00323D22" w:rsidDel="00E87811">
          <w:rPr>
            <w:rFonts w:ascii="Times New Roman" w:hAnsi="Times New Roman" w:cs="Times New Roman"/>
            <w:sz w:val="24"/>
            <w:szCs w:val="24"/>
          </w:rPr>
          <w:delText xml:space="preserve"> to create a complete impasse within the channel</w:delText>
        </w:r>
      </w:del>
      <w:r w:rsidRPr="00323D22">
        <w:rPr>
          <w:rFonts w:ascii="Times New Roman" w:hAnsi="Times New Roman" w:cs="Times New Roman"/>
          <w:sz w:val="24"/>
          <w:szCs w:val="24"/>
        </w:rPr>
        <w:t>.</w:t>
      </w:r>
      <w:ins w:id="21" w:author="Collin" w:date="2023-02-15T23:40:00Z">
        <w:r w:rsidR="005362FA">
          <w:rPr>
            <w:rFonts w:ascii="Times New Roman" w:hAnsi="Times New Roman" w:cs="Times New Roman"/>
            <w:sz w:val="24"/>
            <w:szCs w:val="24"/>
          </w:rPr>
          <w:t xml:space="preserve">  </w:t>
        </w:r>
      </w:ins>
      <w:del w:id="22" w:author="Collin" w:date="2023-02-15T23:54:00Z">
        <w:r w:rsidRPr="00323D22" w:rsidDel="00E87811">
          <w:rPr>
            <w:rFonts w:ascii="Times New Roman" w:hAnsi="Times New Roman" w:cs="Times New Roman"/>
            <w:sz w:val="24"/>
            <w:szCs w:val="24"/>
          </w:rPr>
          <w:delText xml:space="preserve"> </w:delText>
        </w:r>
      </w:del>
      <w:r w:rsidRPr="00323D22">
        <w:rPr>
          <w:rFonts w:ascii="Times New Roman" w:hAnsi="Times New Roman" w:cs="Times New Roman"/>
          <w:sz w:val="24"/>
          <w:szCs w:val="24"/>
        </w:rPr>
        <w:t xml:space="preserve">Nets were checked daily and fish were released in the direction of travel; nets were checked before leaving to ensure that no fish immediately re-entered. </w:t>
      </w:r>
      <w:r w:rsidR="00C51B3D">
        <w:rPr>
          <w:rFonts w:ascii="Times New Roman" w:hAnsi="Times New Roman" w:cs="Times New Roman"/>
          <w:sz w:val="24"/>
          <w:szCs w:val="24"/>
        </w:rPr>
        <w:t>Field processing consisted of</w:t>
      </w:r>
      <w:r w:rsidRPr="00323D22">
        <w:rPr>
          <w:rFonts w:ascii="Times New Roman" w:hAnsi="Times New Roman" w:cs="Times New Roman"/>
          <w:sz w:val="24"/>
          <w:szCs w:val="24"/>
        </w:rPr>
        <w:t xml:space="preserve"> </w:t>
      </w:r>
      <w:r w:rsidRPr="00323D22">
        <w:rPr>
          <w:rFonts w:ascii="Times New Roman" w:hAnsi="Times New Roman" w:cs="Times New Roman"/>
          <w:sz w:val="24"/>
          <w:szCs w:val="24"/>
        </w:rPr>
        <w:lastRenderedPageBreak/>
        <w:t>determi</w:t>
      </w:r>
      <w:r w:rsidR="00C51B3D">
        <w:rPr>
          <w:rFonts w:ascii="Times New Roman" w:hAnsi="Times New Roman" w:cs="Times New Roman"/>
          <w:sz w:val="24"/>
          <w:szCs w:val="24"/>
        </w:rPr>
        <w:t>ning sex</w:t>
      </w:r>
      <w:r w:rsidRPr="00323D22">
        <w:rPr>
          <w:rFonts w:ascii="Times New Roman" w:hAnsi="Times New Roman" w:cs="Times New Roman"/>
          <w:sz w:val="24"/>
          <w:szCs w:val="24"/>
        </w:rPr>
        <w:t xml:space="preserve"> by gamete expression or dimorphic coloration</w:t>
      </w:r>
      <w:r w:rsidR="00C51B3D">
        <w:rPr>
          <w:rFonts w:ascii="Times New Roman" w:hAnsi="Times New Roman" w:cs="Times New Roman"/>
          <w:sz w:val="24"/>
          <w:szCs w:val="24"/>
        </w:rPr>
        <w:t>, measuring</w:t>
      </w:r>
      <w:r w:rsidRPr="00323D22">
        <w:rPr>
          <w:rFonts w:ascii="Times New Roman" w:hAnsi="Times New Roman" w:cs="Times New Roman"/>
          <w:sz w:val="24"/>
          <w:szCs w:val="24"/>
        </w:rPr>
        <w:t xml:space="preserve"> </w:t>
      </w:r>
      <w:r w:rsidR="00C51B3D">
        <w:rPr>
          <w:rFonts w:ascii="Times New Roman" w:hAnsi="Times New Roman" w:cs="Times New Roman"/>
          <w:sz w:val="24"/>
          <w:szCs w:val="24"/>
        </w:rPr>
        <w:t xml:space="preserve">total length </w:t>
      </w:r>
      <w:r w:rsidR="00C51B3D" w:rsidRPr="00323D22">
        <w:rPr>
          <w:rFonts w:ascii="Times New Roman" w:hAnsi="Times New Roman" w:cs="Times New Roman"/>
          <w:sz w:val="24"/>
          <w:szCs w:val="24"/>
        </w:rPr>
        <w:t>(TL</w:t>
      </w:r>
      <w:r w:rsidR="00C51B3D">
        <w:rPr>
          <w:rFonts w:ascii="Times New Roman" w:hAnsi="Times New Roman" w:cs="Times New Roman"/>
          <w:sz w:val="24"/>
          <w:szCs w:val="24"/>
        </w:rPr>
        <w:t>;</w:t>
      </w:r>
      <w:r w:rsidR="00C51B3D" w:rsidRPr="00323D22">
        <w:rPr>
          <w:rFonts w:ascii="Times New Roman" w:hAnsi="Times New Roman" w:cs="Times New Roman"/>
          <w:sz w:val="24"/>
          <w:szCs w:val="24"/>
        </w:rPr>
        <w:t xml:space="preserve"> mm)</w:t>
      </w:r>
      <w:r w:rsidR="00C51B3D">
        <w:rPr>
          <w:rFonts w:ascii="Times New Roman" w:hAnsi="Times New Roman" w:cs="Times New Roman"/>
          <w:sz w:val="24"/>
          <w:szCs w:val="24"/>
        </w:rPr>
        <w:t>,</w:t>
      </w:r>
      <w:r w:rsidRPr="00323D22">
        <w:rPr>
          <w:rFonts w:ascii="Times New Roman" w:hAnsi="Times New Roman" w:cs="Times New Roman"/>
          <w:sz w:val="24"/>
          <w:szCs w:val="24"/>
        </w:rPr>
        <w:t xml:space="preserve"> and tagg</w:t>
      </w:r>
      <w:r w:rsidR="00C51B3D">
        <w:rPr>
          <w:rFonts w:ascii="Times New Roman" w:hAnsi="Times New Roman" w:cs="Times New Roman"/>
          <w:sz w:val="24"/>
          <w:szCs w:val="24"/>
        </w:rPr>
        <w:t>ing Bowfin</w:t>
      </w:r>
      <w:r w:rsidRPr="00323D22">
        <w:rPr>
          <w:rFonts w:ascii="Times New Roman" w:hAnsi="Times New Roman" w:cs="Times New Roman"/>
          <w:sz w:val="24"/>
          <w:szCs w:val="24"/>
        </w:rPr>
        <w:t xml:space="preserve"> at the base of the dorsal fin using numbered FD-94 Floy T-bar tags. Water temperature was recorded hourly using a data logger placed in the middle of the wetland channel before the onset of migration. Data from 2018 was removed from analysis due to an unexpected snowfall in April that blocked fish movement.</w:t>
      </w:r>
    </w:p>
    <w:p w14:paraId="116B7BF8" w14:textId="74D4A4D4" w:rsidR="00C51B3D" w:rsidRPr="006D3F52" w:rsidRDefault="00BA2C3D" w:rsidP="00C51B3D">
      <w:pPr>
        <w:spacing w:after="0" w:line="480" w:lineRule="auto"/>
        <w:ind w:firstLine="720"/>
        <w:rPr>
          <w:rFonts w:ascii="Times New Roman" w:hAnsi="Times New Roman" w:cs="Times New Roman"/>
          <w:sz w:val="24"/>
          <w:szCs w:val="24"/>
        </w:rPr>
      </w:pPr>
      <w:bookmarkStart w:id="23" w:name="_Hlk15679844"/>
      <w:bookmarkStart w:id="24" w:name="_Hlk15679260"/>
      <w:r w:rsidRPr="00BA2C3D">
        <w:rPr>
          <w:rFonts w:ascii="Times New Roman" w:hAnsi="Times New Roman" w:cs="Times New Roman"/>
          <w:sz w:val="24"/>
          <w:szCs w:val="24"/>
        </w:rPr>
        <w:t xml:space="preserve">A generalized linear mixed model using the GLIMMIX procedure in SAS (SAS Institute, 2013) was used to evaluate the association between the total number of </w:t>
      </w:r>
      <w:r w:rsidR="00232889">
        <w:rPr>
          <w:rFonts w:ascii="Times New Roman" w:hAnsi="Times New Roman" w:cs="Times New Roman"/>
          <w:sz w:val="24"/>
          <w:szCs w:val="24"/>
        </w:rPr>
        <w:t>Bowfin</w:t>
      </w:r>
      <w:r w:rsidRPr="00BA2C3D">
        <w:rPr>
          <w:rFonts w:ascii="Times New Roman" w:hAnsi="Times New Roman" w:cs="Times New Roman"/>
          <w:sz w:val="24"/>
          <w:szCs w:val="24"/>
        </w:rPr>
        <w:t xml:space="preserve"> captured each day and water temperature at the time of capture (Forsythe et al.</w:t>
      </w:r>
      <w:r w:rsidR="003E6D63">
        <w:rPr>
          <w:rFonts w:ascii="Times New Roman" w:hAnsi="Times New Roman" w:cs="Times New Roman"/>
          <w:sz w:val="24"/>
          <w:szCs w:val="24"/>
        </w:rPr>
        <w:t>,</w:t>
      </w:r>
      <w:r w:rsidRPr="00BA2C3D">
        <w:rPr>
          <w:rFonts w:ascii="Times New Roman" w:hAnsi="Times New Roman" w:cs="Times New Roman"/>
          <w:sz w:val="24"/>
          <w:szCs w:val="24"/>
        </w:rPr>
        <w:t xml:space="preserve"> 2012). Migratory activity was modeled as a Poisson random process due to a strong positive skew attributed to many days with zero captures. Temporal autocorrelation in daily counts of migratory fish was accounted for using a low-rank time-based smoothing algorithm. Water temperature and Julian Day were the fixed explanatory variables of interest and year was treated as a random effect. Changes in water temperature (i.e., “lagged” effects) can also be a predictor of migratory activity for some Great Lakes primitive fish (lake sturgeon; Forsythe et al., 2012)</w:t>
      </w:r>
      <w:r w:rsidR="00C51B3D">
        <w:rPr>
          <w:rFonts w:ascii="Times New Roman" w:hAnsi="Times New Roman" w:cs="Times New Roman"/>
          <w:sz w:val="24"/>
          <w:szCs w:val="24"/>
        </w:rPr>
        <w:t>;</w:t>
      </w:r>
      <w:r w:rsidRPr="00BA2C3D">
        <w:rPr>
          <w:rFonts w:ascii="Times New Roman" w:hAnsi="Times New Roman" w:cs="Times New Roman"/>
          <w:sz w:val="24"/>
          <w:szCs w:val="24"/>
        </w:rPr>
        <w:t xml:space="preserve"> thus</w:t>
      </w:r>
      <w:r w:rsidR="00C51B3D">
        <w:rPr>
          <w:rFonts w:ascii="Times New Roman" w:hAnsi="Times New Roman" w:cs="Times New Roman"/>
          <w:sz w:val="24"/>
          <w:szCs w:val="24"/>
        </w:rPr>
        <w:t>,</w:t>
      </w:r>
      <w:r w:rsidRPr="00BA2C3D">
        <w:rPr>
          <w:rFonts w:ascii="Times New Roman" w:hAnsi="Times New Roman" w:cs="Times New Roman"/>
          <w:sz w:val="24"/>
          <w:szCs w:val="24"/>
        </w:rPr>
        <w:t xml:space="preserve"> we also explored water temperature lags of 1 and 2 days prior to the observed catch.</w:t>
      </w:r>
      <w:bookmarkEnd w:id="23"/>
      <w:bookmarkEnd w:id="24"/>
      <w:r w:rsidRPr="00BA2C3D">
        <w:rPr>
          <w:rFonts w:ascii="Times New Roman" w:hAnsi="Times New Roman" w:cs="Times New Roman"/>
          <w:sz w:val="24"/>
          <w:szCs w:val="24"/>
        </w:rPr>
        <w:t xml:space="preserve"> The best fitting model was determined using the lowest calculated AIC (Akaike</w:t>
      </w:r>
      <w:r w:rsidR="003E6D63">
        <w:rPr>
          <w:rFonts w:ascii="Times New Roman" w:hAnsi="Times New Roman" w:cs="Times New Roman"/>
          <w:sz w:val="24"/>
          <w:szCs w:val="24"/>
        </w:rPr>
        <w:t>,</w:t>
      </w:r>
      <w:r w:rsidRPr="00BA2C3D">
        <w:rPr>
          <w:rFonts w:ascii="Times New Roman" w:hAnsi="Times New Roman" w:cs="Times New Roman"/>
          <w:sz w:val="24"/>
          <w:szCs w:val="24"/>
        </w:rPr>
        <w:t xml:space="preserve"> 1974). </w:t>
      </w:r>
    </w:p>
    <w:p w14:paraId="60E338A4" w14:textId="532AA0BE" w:rsidR="00BA2C3D" w:rsidRPr="006D3F52" w:rsidRDefault="00BA2C3D" w:rsidP="00C51B3D">
      <w:pPr>
        <w:spacing w:after="0" w:line="480" w:lineRule="auto"/>
        <w:rPr>
          <w:rFonts w:ascii="Times New Roman" w:hAnsi="Times New Roman" w:cs="Times New Roman"/>
          <w:b/>
          <w:bCs/>
          <w:i/>
          <w:iCs/>
          <w:sz w:val="24"/>
          <w:szCs w:val="24"/>
        </w:rPr>
      </w:pPr>
      <w:r w:rsidRPr="006D3F52">
        <w:rPr>
          <w:rFonts w:ascii="Times New Roman" w:hAnsi="Times New Roman" w:cs="Times New Roman"/>
          <w:b/>
          <w:bCs/>
          <w:sz w:val="24"/>
          <w:szCs w:val="24"/>
        </w:rPr>
        <w:t>Coastal wetland sampling</w:t>
      </w:r>
      <w:r w:rsidR="00B16017" w:rsidRPr="006D3F52">
        <w:rPr>
          <w:rFonts w:ascii="Times New Roman" w:hAnsi="Times New Roman" w:cs="Times New Roman"/>
          <w:b/>
          <w:bCs/>
          <w:sz w:val="24"/>
          <w:szCs w:val="24"/>
        </w:rPr>
        <w:t>.—</w:t>
      </w:r>
      <w:r w:rsidRPr="006D3F52">
        <w:rPr>
          <w:rFonts w:ascii="Times New Roman" w:hAnsi="Times New Roman" w:cs="Times New Roman"/>
          <w:iCs/>
          <w:sz w:val="24"/>
          <w:szCs w:val="24"/>
        </w:rPr>
        <w:t>Seven coastal wetland complexes were sampled in late spring and summer 2014 and 2015 using fyke nets and boat electrofishing (Schoen et al.</w:t>
      </w:r>
      <w:r w:rsidR="003E6D63" w:rsidRPr="006D3F52">
        <w:rPr>
          <w:rFonts w:ascii="Times New Roman" w:hAnsi="Times New Roman" w:cs="Times New Roman"/>
          <w:iCs/>
          <w:sz w:val="24"/>
          <w:szCs w:val="24"/>
        </w:rPr>
        <w:t>,</w:t>
      </w:r>
      <w:r w:rsidRPr="006D3F52">
        <w:rPr>
          <w:rFonts w:ascii="Times New Roman" w:hAnsi="Times New Roman" w:cs="Times New Roman"/>
          <w:iCs/>
          <w:sz w:val="24"/>
          <w:szCs w:val="24"/>
        </w:rPr>
        <w:t xml:space="preserve"> 2016). Two short and two tall fyke nets (0.5m x 1.0m and 1.0m x 1.0m frame) were fished at depths where the frame was fully submerged but approximately even with the water surface. Fyke nets were set with a 20m lead extending perpendicular from shore approximately one hour before sunset and checked the following morning. Boat electrofishing was conducted in areas within the wetlands less than 2m deep and power was standardized by water conductivity (Miranda</w:t>
      </w:r>
      <w:r w:rsidR="003E6D63" w:rsidRPr="006D3F52">
        <w:rPr>
          <w:rFonts w:ascii="Times New Roman" w:hAnsi="Times New Roman" w:cs="Times New Roman"/>
          <w:iCs/>
          <w:sz w:val="24"/>
          <w:szCs w:val="24"/>
        </w:rPr>
        <w:t>,</w:t>
      </w:r>
      <w:r w:rsidRPr="006D3F52">
        <w:rPr>
          <w:rFonts w:ascii="Times New Roman" w:hAnsi="Times New Roman" w:cs="Times New Roman"/>
          <w:iCs/>
          <w:sz w:val="24"/>
          <w:szCs w:val="24"/>
        </w:rPr>
        <w:t xml:space="preserve"> 2009).</w:t>
      </w:r>
      <w:r w:rsidR="00774F4F" w:rsidRPr="006D3F52">
        <w:rPr>
          <w:rFonts w:ascii="Times New Roman" w:hAnsi="Times New Roman" w:cs="Times New Roman"/>
          <w:iCs/>
          <w:sz w:val="24"/>
          <w:szCs w:val="24"/>
        </w:rPr>
        <w:t xml:space="preserve"> </w:t>
      </w:r>
      <w:r w:rsidRPr="006D3F52">
        <w:rPr>
          <w:rFonts w:ascii="Times New Roman" w:hAnsi="Times New Roman" w:cs="Times New Roman"/>
          <w:iCs/>
          <w:sz w:val="24"/>
          <w:szCs w:val="24"/>
        </w:rPr>
        <w:t xml:space="preserve">Bowfin </w:t>
      </w:r>
      <w:r w:rsidRPr="006D3F52">
        <w:rPr>
          <w:rFonts w:ascii="Times New Roman" w:hAnsi="Times New Roman" w:cs="Times New Roman"/>
          <w:iCs/>
          <w:sz w:val="24"/>
          <w:szCs w:val="24"/>
        </w:rPr>
        <w:lastRenderedPageBreak/>
        <w:t>were put on ice at capture and processed at the laboratory; total length (TL, mm), weight (W, g), and sex were recorded for each fish, and otoliths, pectoral fin rays, stomachs, and tissue samples were collected.</w:t>
      </w:r>
    </w:p>
    <w:p w14:paraId="52E62646" w14:textId="65BD31CF" w:rsidR="009778E4" w:rsidDel="00A34FA0" w:rsidRDefault="00BA2C3D" w:rsidP="00A34FA0">
      <w:pPr>
        <w:spacing w:after="0" w:line="480" w:lineRule="auto"/>
        <w:ind w:firstLine="720"/>
        <w:rPr>
          <w:del w:id="25" w:author="Shrovnal, Jeremiah [2]" w:date="2023-02-17T09:35:00Z"/>
          <w:rFonts w:ascii="Times New Roman" w:eastAsia="Calibri" w:hAnsi="Times New Roman" w:cstheme="majorBidi"/>
          <w:b/>
          <w:bCs/>
          <w:i/>
          <w:sz w:val="24"/>
          <w:szCs w:val="26"/>
        </w:rPr>
      </w:pPr>
      <w:r w:rsidRPr="00BA2C3D">
        <w:rPr>
          <w:rFonts w:ascii="Times New Roman" w:eastAsia="Calibri" w:hAnsi="Times New Roman" w:cs="Times New Roman"/>
          <w:sz w:val="24"/>
          <w:szCs w:val="24"/>
        </w:rPr>
        <w:t>S</w:t>
      </w:r>
      <w:r w:rsidRPr="00BA2C3D">
        <w:rPr>
          <w:rFonts w:ascii="Times New Roman" w:hAnsi="Times New Roman" w:cs="Times New Roman"/>
          <w:sz w:val="24"/>
          <w:szCs w:val="24"/>
        </w:rPr>
        <w:t>agittal otoliths were collected in 2014</w:t>
      </w:r>
      <w:r w:rsidR="00AC65B0">
        <w:rPr>
          <w:rFonts w:ascii="Times New Roman" w:hAnsi="Times New Roman" w:cs="Times New Roman"/>
          <w:sz w:val="24"/>
          <w:szCs w:val="24"/>
        </w:rPr>
        <w:t xml:space="preserve"> and 2015</w:t>
      </w:r>
      <w:r w:rsidRPr="00BA2C3D">
        <w:rPr>
          <w:rFonts w:ascii="Times New Roman" w:hAnsi="Times New Roman" w:cs="Times New Roman"/>
          <w:sz w:val="24"/>
          <w:szCs w:val="24"/>
        </w:rPr>
        <w:t xml:space="preserve"> for aging, growth estimation and microchemical analysis. To compare aging structures, all three pairs of otoliths (sagittae, lapilli, and asteriscii) and pectoral fin rays were collected in 2015 (see Supporting Information). </w:t>
      </w:r>
      <w:r w:rsidRPr="00BA2C3D">
        <w:rPr>
          <w:rFonts w:ascii="Times New Roman" w:eastAsia="Calibri" w:hAnsi="Times New Roman" w:cs="Times New Roman"/>
          <w:sz w:val="24"/>
          <w:szCs w:val="24"/>
        </w:rPr>
        <w:t xml:space="preserve">Otoliths were mounted in EpoFix epoxy and sectioned (0.750 mm in width) using a low-speed Isometric Saw (PACE Technologies PICO155). Otolith cross sections were sanded, polished, and photographed for analysis. </w:t>
      </w:r>
      <w:r w:rsidRPr="00BA2C3D">
        <w:rPr>
          <w:rFonts w:ascii="Times New Roman" w:hAnsi="Times New Roman" w:cs="Times New Roman"/>
          <w:sz w:val="24"/>
          <w:szCs w:val="24"/>
        </w:rPr>
        <w:t>Fin rays were removed from interradial membranes and encapsulated in epoxy following the guidelines in Koch and Quist (2007). Fin rays were sectioned from the proximal end (0.750mm thick) and photographed.</w:t>
      </w:r>
      <w:ins w:id="26" w:author="Shrovnal, Jeremiah [2]" w:date="2023-02-17T09:35:00Z">
        <w:r w:rsidR="00A34FA0">
          <w:rPr>
            <w:rFonts w:ascii="Times New Roman" w:eastAsia="Calibri" w:hAnsi="Times New Roman" w:cstheme="majorBidi"/>
            <w:b/>
            <w:bCs/>
            <w:i/>
            <w:sz w:val="24"/>
            <w:szCs w:val="26"/>
          </w:rPr>
          <w:t xml:space="preserve"> </w:t>
        </w:r>
      </w:ins>
    </w:p>
    <w:p w14:paraId="262CCCAC" w14:textId="77777777" w:rsidR="00A34FA0" w:rsidRPr="00BA2C3D" w:rsidRDefault="00A34FA0" w:rsidP="009778E4">
      <w:pPr>
        <w:spacing w:after="0" w:line="480" w:lineRule="auto"/>
        <w:ind w:firstLine="720"/>
        <w:rPr>
          <w:ins w:id="27" w:author="Shrovnal, Jeremiah [2]" w:date="2023-02-17T09:35:00Z"/>
          <w:rFonts w:ascii="Times New Roman" w:hAnsi="Times New Roman" w:cs="Times New Roman"/>
          <w:sz w:val="24"/>
          <w:szCs w:val="24"/>
        </w:rPr>
      </w:pPr>
    </w:p>
    <w:p w14:paraId="2247165E" w14:textId="51ABAA55" w:rsidR="00AB4A34" w:rsidDel="00A34FA0" w:rsidRDefault="00BA2C3D" w:rsidP="00AB4A34">
      <w:pPr>
        <w:keepNext/>
        <w:keepLines/>
        <w:spacing w:after="0" w:line="480" w:lineRule="auto"/>
        <w:outlineLvl w:val="1"/>
        <w:rPr>
          <w:del w:id="28" w:author="Shrovnal, Jeremiah [3]" w:date="2023-02-17T09:37:00Z"/>
          <w:rFonts w:ascii="Times New Roman" w:hAnsi="Times New Roman" w:cs="Times New Roman"/>
          <w:sz w:val="24"/>
          <w:szCs w:val="24"/>
        </w:rPr>
        <w:sectPr w:rsidR="00AB4A34" w:rsidDel="00A34FA0" w:rsidSect="00A34FA0">
          <w:footerReference w:type="default" r:id="rId7"/>
          <w:type w:val="continuous"/>
          <w:pgSz w:w="12240" w:h="15840"/>
          <w:pgMar w:top="1440" w:right="1440" w:bottom="1440" w:left="1440" w:header="720" w:footer="720" w:gutter="0"/>
          <w:lnNumType w:countBy="1" w:restart="continuous"/>
          <w:cols w:space="720"/>
          <w:docGrid w:linePitch="360"/>
          <w:sectPrChange w:id="29" w:author="Shrovnal, Jeremiah [3]" w:date="2023-02-17T09:40:00Z">
            <w:sectPr w:rsidR="00AB4A34" w:rsidDel="00A34FA0" w:rsidSect="00A34FA0">
              <w:type w:val="nextPage"/>
              <w:pgMar w:top="1440" w:right="1440" w:bottom="1440" w:left="1440" w:header="720" w:footer="720" w:gutter="0"/>
            </w:sectPr>
          </w:sectPrChange>
        </w:sectPr>
      </w:pPr>
      <w:r w:rsidRPr="00BA2C3D">
        <w:rPr>
          <w:rFonts w:ascii="Times New Roman" w:eastAsia="Calibri" w:hAnsi="Times New Roman" w:cstheme="majorBidi"/>
          <w:b/>
          <w:bCs/>
          <w:i/>
          <w:sz w:val="24"/>
          <w:szCs w:val="26"/>
        </w:rPr>
        <w:t>Estimating age</w:t>
      </w:r>
      <w:ins w:id="30" w:author="Shrovnal, Jeremiah [3]" w:date="2023-02-17T09:36:00Z">
        <w:r w:rsidR="00A34FA0">
          <w:rPr>
            <w:rFonts w:ascii="Times New Roman" w:eastAsia="Calibri" w:hAnsi="Times New Roman" w:cstheme="majorBidi"/>
            <w:b/>
            <w:bCs/>
            <w:i/>
            <w:sz w:val="24"/>
            <w:szCs w:val="26"/>
          </w:rPr>
          <w:t>,</w:t>
        </w:r>
      </w:ins>
      <w:ins w:id="31" w:author="Moratz, Collin C CIV USARMY CEMVP (USA)" w:date="2022-11-28T19:54:00Z">
        <w:del w:id="32" w:author="Shrovnal, Jeremiah [3]" w:date="2023-02-17T09:36:00Z">
          <w:r w:rsidR="00257530" w:rsidDel="00A34FA0">
            <w:rPr>
              <w:rFonts w:ascii="Times New Roman" w:eastAsia="Calibri" w:hAnsi="Times New Roman" w:cstheme="majorBidi"/>
              <w:b/>
              <w:bCs/>
              <w:i/>
              <w:sz w:val="24"/>
              <w:szCs w:val="26"/>
            </w:rPr>
            <w:delText xml:space="preserve"> and</w:delText>
          </w:r>
        </w:del>
      </w:ins>
      <w:del w:id="33" w:author="Moratz, Collin C CIV USARMY CEMVP (USA)" w:date="2022-11-28T19:54:00Z">
        <w:r w:rsidRPr="00BA2C3D" w:rsidDel="00257530">
          <w:rPr>
            <w:rFonts w:ascii="Times New Roman" w:eastAsia="Calibri" w:hAnsi="Times New Roman" w:cstheme="majorBidi"/>
            <w:b/>
            <w:bCs/>
            <w:i/>
            <w:sz w:val="24"/>
            <w:szCs w:val="26"/>
          </w:rPr>
          <w:delText>,</w:delText>
        </w:r>
      </w:del>
      <w:r w:rsidRPr="00BA2C3D">
        <w:rPr>
          <w:rFonts w:ascii="Times New Roman" w:eastAsia="Calibri" w:hAnsi="Times New Roman" w:cstheme="majorBidi"/>
          <w:b/>
          <w:bCs/>
          <w:i/>
          <w:sz w:val="24"/>
          <w:szCs w:val="26"/>
        </w:rPr>
        <w:t xml:space="preserve"> growth</w:t>
      </w:r>
      <w:ins w:id="34" w:author="Shrovnal, Jeremiah [3]" w:date="2023-02-17T09:36:00Z">
        <w:r w:rsidR="00A34FA0">
          <w:rPr>
            <w:rFonts w:ascii="Times New Roman" w:eastAsia="Calibri" w:hAnsi="Times New Roman" w:cstheme="majorBidi"/>
            <w:b/>
            <w:bCs/>
            <w:i/>
            <w:sz w:val="24"/>
            <w:szCs w:val="26"/>
          </w:rPr>
          <w:t>, and mortality</w:t>
        </w:r>
      </w:ins>
      <w:del w:id="35" w:author="Moratz, Collin C CIV USARMY CEMVP (USA)" w:date="2022-11-28T19:54:00Z">
        <w:r w:rsidRPr="00BA2C3D" w:rsidDel="00257530">
          <w:rPr>
            <w:rFonts w:ascii="Times New Roman" w:eastAsia="Calibri" w:hAnsi="Times New Roman" w:cstheme="majorBidi"/>
            <w:b/>
            <w:bCs/>
            <w:i/>
            <w:sz w:val="24"/>
            <w:szCs w:val="26"/>
          </w:rPr>
          <w:delText>, and mortality</w:delText>
        </w:r>
      </w:del>
      <w:r w:rsidR="00B16017" w:rsidRPr="00B16017">
        <w:rPr>
          <w:rFonts w:ascii="Times New Roman" w:eastAsia="Calibri" w:hAnsi="Times New Roman" w:cstheme="majorBidi"/>
          <w:b/>
          <w:bCs/>
          <w:i/>
          <w:sz w:val="24"/>
          <w:szCs w:val="26"/>
        </w:rPr>
        <w:t>.—</w:t>
      </w:r>
      <w:bookmarkStart w:id="36" w:name="_Hlk15679167"/>
      <w:r w:rsidRPr="00BA2C3D">
        <w:rPr>
          <w:rFonts w:ascii="Times New Roman" w:hAnsi="Times New Roman" w:cs="Times New Roman"/>
          <w:sz w:val="24"/>
          <w:szCs w:val="24"/>
        </w:rPr>
        <w:t xml:space="preserve">A weight-length relationship was derived using a </w:t>
      </w:r>
      <w:commentRangeStart w:id="37"/>
      <w:commentRangeStart w:id="38"/>
      <w:r w:rsidRPr="00BA2C3D">
        <w:rPr>
          <w:rFonts w:ascii="Times New Roman" w:hAnsi="Times New Roman" w:cs="Times New Roman"/>
          <w:sz w:val="24"/>
          <w:szCs w:val="24"/>
        </w:rPr>
        <w:t>least</w:t>
      </w:r>
      <w:r w:rsidR="00AB4A34">
        <w:rPr>
          <w:rFonts w:ascii="Times New Roman" w:hAnsi="Times New Roman" w:cs="Times New Roman"/>
          <w:sz w:val="24"/>
          <w:szCs w:val="24"/>
        </w:rPr>
        <w:t xml:space="preserve"> </w:t>
      </w:r>
      <w:r w:rsidRPr="00BA2C3D">
        <w:rPr>
          <w:rFonts w:ascii="Times New Roman" w:hAnsi="Times New Roman" w:cs="Times New Roman"/>
          <w:sz w:val="24"/>
          <w:szCs w:val="24"/>
        </w:rPr>
        <w:t>squares regression for pooled fish of both sexes captured from all gear types in all wetlands</w:t>
      </w:r>
      <w:r w:rsidR="00AB4A34">
        <w:rPr>
          <w:rFonts w:ascii="Times New Roman" w:hAnsi="Times New Roman" w:cs="Times New Roman"/>
          <w:sz w:val="24"/>
          <w:szCs w:val="24"/>
        </w:rPr>
        <w:t>:</w:t>
      </w:r>
      <w:ins w:id="39" w:author="Shrovnal, Jeremiah [3]" w:date="2023-02-17T09:38:00Z">
        <w:r w:rsidR="00A34FA0" w:rsidRPr="00BA2C3D" w:rsidDel="00A34FA0">
          <w:rPr>
            <w:rFonts w:ascii="Times New Roman" w:hAnsi="Times New Roman" w:cs="Times New Roman"/>
            <w:sz w:val="24"/>
            <w:szCs w:val="24"/>
          </w:rPr>
          <w:t xml:space="preserve"> </w:t>
        </w:r>
      </w:ins>
      <w:del w:id="40" w:author="Shrovnal, Jeremiah [3]" w:date="2023-02-17T09:38:00Z">
        <w:r w:rsidRPr="00BA2C3D" w:rsidDel="00A34FA0">
          <w:rPr>
            <w:rFonts w:ascii="Times New Roman" w:hAnsi="Times New Roman" w:cs="Times New Roman"/>
            <w:sz w:val="24"/>
            <w:szCs w:val="24"/>
          </w:rPr>
          <w:delText xml:space="preserve"> </w:delText>
        </w:r>
        <w:commentRangeEnd w:id="37"/>
        <w:r w:rsidR="00DD5F36" w:rsidDel="00A34FA0">
          <w:rPr>
            <w:rStyle w:val="CommentReference"/>
          </w:rPr>
          <w:commentReference w:id="37"/>
        </w:r>
        <w:commentRangeEnd w:id="38"/>
        <w:r w:rsidR="00A34FA0" w:rsidDel="00A34FA0">
          <w:rPr>
            <w:rStyle w:val="CommentReference"/>
          </w:rPr>
          <w:commentReference w:id="38"/>
        </w:r>
      </w:del>
    </w:p>
    <w:p w14:paraId="7DDC87EB" w14:textId="590D2564" w:rsidR="00A34FA0" w:rsidDel="00A34FA0" w:rsidRDefault="00A34FA0" w:rsidP="00A34FA0">
      <w:pPr>
        <w:keepNext/>
        <w:keepLines/>
        <w:spacing w:after="0" w:line="480" w:lineRule="auto"/>
        <w:outlineLvl w:val="1"/>
        <w:rPr>
          <w:ins w:id="41" w:author="Shrovnal, Jeremiah [2]" w:date="2023-02-17T09:35:00Z"/>
          <w:del w:id="42" w:author="Shrovnal, Jeremiah [3]" w:date="2023-02-17T09:37:00Z"/>
          <w:rFonts w:ascii="Times New Roman" w:hAnsi="Times New Roman" w:cs="Times New Roman"/>
          <w:sz w:val="24"/>
          <w:szCs w:val="24"/>
        </w:rPr>
      </w:pPr>
    </w:p>
    <w:p w14:paraId="474DC7FA" w14:textId="349CC91F" w:rsidR="00AB4A34" w:rsidRPr="00A34FA0" w:rsidRDefault="00BA2C3D" w:rsidP="00A34FA0">
      <w:pPr>
        <w:spacing w:after="0" w:line="480" w:lineRule="auto"/>
        <w:jc w:val="center"/>
        <w:rPr>
          <w:rFonts w:ascii="Times New Roman" w:hAnsi="Times New Roman" w:cs="Times New Roman"/>
          <w:sz w:val="24"/>
          <w:szCs w:val="24"/>
          <w:rPrChange w:id="43" w:author="Shrovnal, Jeremiah [3]" w:date="2023-02-17T09:39:00Z">
            <w:rPr/>
          </w:rPrChange>
        </w:rPr>
        <w:pPrChange w:id="44" w:author="Shrovnal, Jeremiah [3]" w:date="2023-02-17T09:40:00Z">
          <w:pPr>
            <w:keepNext/>
            <w:keepLines/>
            <w:spacing w:after="0" w:line="480" w:lineRule="auto"/>
            <w:jc w:val="center"/>
            <w:outlineLvl w:val="1"/>
          </w:pPr>
        </w:pPrChange>
      </w:pPr>
      <w:r w:rsidRPr="00A34FA0">
        <w:rPr>
          <w:rFonts w:ascii="Times New Roman" w:hAnsi="Times New Roman" w:cs="Times New Roman"/>
          <w:sz w:val="24"/>
          <w:szCs w:val="24"/>
          <w:rPrChange w:id="45" w:author="Shrovnal, Jeremiah [3]" w:date="2023-02-17T09:39:00Z">
            <w:rPr/>
          </w:rPrChange>
        </w:rPr>
        <w:t>log</w:t>
      </w:r>
      <w:r w:rsidRPr="00A34FA0">
        <w:rPr>
          <w:rFonts w:ascii="Times New Roman" w:hAnsi="Times New Roman" w:cs="Times New Roman"/>
          <w:sz w:val="24"/>
          <w:szCs w:val="24"/>
          <w:vertAlign w:val="subscript"/>
          <w:rPrChange w:id="46" w:author="Shrovnal, Jeremiah [3]" w:date="2023-02-17T09:39:00Z">
            <w:rPr>
              <w:vertAlign w:val="subscript"/>
            </w:rPr>
          </w:rPrChange>
        </w:rPr>
        <w:t>10</w:t>
      </w:r>
      <w:r w:rsidRPr="00A34FA0">
        <w:rPr>
          <w:rFonts w:ascii="Times New Roman" w:hAnsi="Times New Roman" w:cs="Times New Roman"/>
          <w:i/>
          <w:iCs/>
          <w:sz w:val="24"/>
          <w:szCs w:val="24"/>
          <w:rPrChange w:id="47" w:author="Shrovnal, Jeremiah [3]" w:date="2023-02-17T09:39:00Z">
            <w:rPr>
              <w:i/>
              <w:iCs/>
            </w:rPr>
          </w:rPrChange>
        </w:rPr>
        <w:t>W</w:t>
      </w:r>
      <w:r w:rsidRPr="00A34FA0">
        <w:rPr>
          <w:rFonts w:ascii="Times New Roman" w:hAnsi="Times New Roman" w:cs="Times New Roman"/>
          <w:sz w:val="24"/>
          <w:szCs w:val="24"/>
          <w:rPrChange w:id="48" w:author="Shrovnal, Jeremiah [3]" w:date="2023-02-17T09:39:00Z">
            <w:rPr/>
          </w:rPrChange>
        </w:rPr>
        <w:t xml:space="preserve"> = log</w:t>
      </w:r>
      <w:r w:rsidRPr="00A34FA0">
        <w:rPr>
          <w:rFonts w:ascii="Times New Roman" w:hAnsi="Times New Roman" w:cs="Times New Roman"/>
          <w:sz w:val="24"/>
          <w:szCs w:val="24"/>
          <w:vertAlign w:val="subscript"/>
          <w:rPrChange w:id="49" w:author="Shrovnal, Jeremiah [3]" w:date="2023-02-17T09:39:00Z">
            <w:rPr>
              <w:vertAlign w:val="subscript"/>
            </w:rPr>
          </w:rPrChange>
        </w:rPr>
        <w:t>10</w:t>
      </w:r>
      <w:r w:rsidRPr="00A34FA0">
        <w:rPr>
          <w:rFonts w:ascii="Times New Roman" w:hAnsi="Times New Roman" w:cs="Times New Roman"/>
          <w:sz w:val="24"/>
          <w:szCs w:val="24"/>
          <w:rPrChange w:id="50" w:author="Shrovnal, Jeremiah [3]" w:date="2023-02-17T09:39:00Z">
            <w:rPr/>
          </w:rPrChange>
        </w:rPr>
        <w:t>α + βlog</w:t>
      </w:r>
      <w:r w:rsidRPr="00A34FA0">
        <w:rPr>
          <w:rFonts w:ascii="Times New Roman" w:hAnsi="Times New Roman" w:cs="Times New Roman"/>
          <w:sz w:val="24"/>
          <w:szCs w:val="24"/>
          <w:vertAlign w:val="subscript"/>
          <w:rPrChange w:id="51" w:author="Shrovnal, Jeremiah [3]" w:date="2023-02-17T09:39:00Z">
            <w:rPr>
              <w:vertAlign w:val="subscript"/>
            </w:rPr>
          </w:rPrChange>
        </w:rPr>
        <w:t>10</w:t>
      </w:r>
      <w:r w:rsidRPr="00A34FA0">
        <w:rPr>
          <w:rFonts w:ascii="Times New Roman" w:hAnsi="Times New Roman" w:cs="Times New Roman"/>
          <w:i/>
          <w:iCs/>
          <w:sz w:val="24"/>
          <w:szCs w:val="24"/>
          <w:rPrChange w:id="52" w:author="Shrovnal, Jeremiah [3]" w:date="2023-02-17T09:39:00Z">
            <w:rPr>
              <w:i/>
              <w:iCs/>
            </w:rPr>
          </w:rPrChange>
        </w:rPr>
        <w:t>TL</w:t>
      </w:r>
    </w:p>
    <w:p w14:paraId="41068021" w14:textId="2692B6F5" w:rsidR="00690D34" w:rsidRDefault="00BA2C3D" w:rsidP="00A34FA0">
      <w:pPr>
        <w:spacing w:after="0" w:line="480" w:lineRule="auto"/>
        <w:pPrChange w:id="53" w:author="Shrovnal, Jeremiah [3]" w:date="2023-02-17T09:40:00Z">
          <w:pPr>
            <w:keepNext/>
            <w:keepLines/>
            <w:spacing w:after="0" w:line="480" w:lineRule="auto"/>
            <w:outlineLvl w:val="1"/>
          </w:pPr>
        </w:pPrChange>
      </w:pPr>
      <w:r w:rsidRPr="00A34FA0">
        <w:rPr>
          <w:rFonts w:ascii="Times New Roman" w:hAnsi="Times New Roman" w:cs="Times New Roman"/>
          <w:sz w:val="24"/>
          <w:szCs w:val="24"/>
          <w:rPrChange w:id="54" w:author="Shrovnal, Jeremiah [3]" w:date="2023-02-17T09:39:00Z">
            <w:rPr/>
          </w:rPrChange>
        </w:rPr>
        <w:t xml:space="preserve">Parameter values and associated confidence intervals for </w:t>
      </w:r>
      <w:r w:rsidRPr="00A34FA0">
        <w:rPr>
          <w:rFonts w:ascii="Times New Roman" w:hAnsi="Times New Roman" w:cs="Times New Roman"/>
          <w:i/>
          <w:iCs/>
          <w:sz w:val="24"/>
          <w:szCs w:val="24"/>
          <w:rPrChange w:id="55" w:author="Shrovnal, Jeremiah [3]" w:date="2023-02-17T09:39:00Z">
            <w:rPr/>
          </w:rPrChange>
        </w:rPr>
        <w:t>α</w:t>
      </w:r>
      <w:r w:rsidRPr="00A34FA0">
        <w:rPr>
          <w:rFonts w:ascii="Times New Roman" w:hAnsi="Times New Roman" w:cs="Times New Roman"/>
          <w:sz w:val="24"/>
          <w:szCs w:val="24"/>
          <w:rPrChange w:id="56" w:author="Shrovnal, Jeremiah [3]" w:date="2023-02-17T09:39:00Z">
            <w:rPr/>
          </w:rPrChange>
        </w:rPr>
        <w:t xml:space="preserve"> and</w:t>
      </w:r>
      <w:r w:rsidRPr="00A34FA0">
        <w:rPr>
          <w:rFonts w:ascii="Times New Roman" w:hAnsi="Times New Roman" w:cs="Times New Roman"/>
          <w:i/>
          <w:iCs/>
          <w:sz w:val="24"/>
          <w:szCs w:val="24"/>
          <w:rPrChange w:id="57" w:author="Shrovnal, Jeremiah [3]" w:date="2023-02-17T09:39:00Z">
            <w:rPr/>
          </w:rPrChange>
        </w:rPr>
        <w:t xml:space="preserve"> β</w:t>
      </w:r>
      <w:r w:rsidRPr="00A34FA0">
        <w:rPr>
          <w:rFonts w:ascii="Times New Roman" w:hAnsi="Times New Roman" w:cs="Times New Roman"/>
          <w:sz w:val="24"/>
          <w:szCs w:val="24"/>
          <w:rPrChange w:id="58" w:author="Shrovnal, Jeremiah [3]" w:date="2023-02-17T09:39:00Z">
            <w:rPr/>
          </w:rPrChange>
        </w:rPr>
        <w:t xml:space="preserve"> were estimated along with a coefficient of determination (</w:t>
      </w:r>
      <w:r w:rsidRPr="00A34FA0">
        <w:rPr>
          <w:rFonts w:ascii="Times New Roman" w:hAnsi="Times New Roman" w:cs="Times New Roman"/>
          <w:i/>
          <w:iCs/>
          <w:sz w:val="24"/>
          <w:szCs w:val="24"/>
          <w:rPrChange w:id="59" w:author="Shrovnal, Jeremiah [3]" w:date="2023-02-17T09:39:00Z">
            <w:rPr>
              <w:i/>
              <w:iCs/>
            </w:rPr>
          </w:rPrChange>
        </w:rPr>
        <w:t>r</w:t>
      </w:r>
      <w:r w:rsidRPr="00A34FA0">
        <w:rPr>
          <w:rFonts w:ascii="Times New Roman" w:hAnsi="Times New Roman" w:cs="Times New Roman"/>
          <w:i/>
          <w:iCs/>
          <w:sz w:val="24"/>
          <w:szCs w:val="24"/>
          <w:vertAlign w:val="superscript"/>
          <w:rPrChange w:id="60" w:author="Shrovnal, Jeremiah [3]" w:date="2023-02-17T09:39:00Z">
            <w:rPr>
              <w:vertAlign w:val="superscript"/>
            </w:rPr>
          </w:rPrChange>
        </w:rPr>
        <w:t>2</w:t>
      </w:r>
      <w:r w:rsidRPr="00A34FA0">
        <w:rPr>
          <w:rFonts w:ascii="Times New Roman" w:hAnsi="Times New Roman" w:cs="Times New Roman"/>
          <w:sz w:val="24"/>
          <w:szCs w:val="24"/>
          <w:rPrChange w:id="61" w:author="Shrovnal, Jeremiah [3]" w:date="2023-02-17T09:39:00Z">
            <w:rPr/>
          </w:rPrChange>
        </w:rPr>
        <w:t>).</w:t>
      </w:r>
      <w:r w:rsidRPr="00BA2C3D">
        <w:t xml:space="preserve"> </w:t>
      </w:r>
      <w:r w:rsidR="00690D34">
        <w:t xml:space="preserve"> </w:t>
      </w:r>
    </w:p>
    <w:p w14:paraId="764C0E07" w14:textId="0343E9E2" w:rsidR="00BA2C3D" w:rsidRPr="00A34FA0" w:rsidRDefault="00BA2C3D" w:rsidP="00A34FA0">
      <w:pPr>
        <w:spacing w:after="0" w:line="480" w:lineRule="auto"/>
        <w:ind w:firstLine="720"/>
        <w:rPr>
          <w:rFonts w:ascii="Times New Roman" w:hAnsi="Times New Roman" w:cs="Times New Roman"/>
          <w:sz w:val="24"/>
          <w:szCs w:val="24"/>
          <w:rPrChange w:id="62" w:author="Shrovnal, Jeremiah [3]" w:date="2023-02-17T09:38:00Z">
            <w:rPr>
              <w:rFonts w:eastAsia="Calibri" w:cstheme="majorBidi"/>
              <w:b/>
              <w:bCs/>
              <w:i/>
              <w:szCs w:val="26"/>
            </w:rPr>
          </w:rPrChange>
        </w:rPr>
        <w:pPrChange w:id="63" w:author="Shrovnal, Jeremiah [3]" w:date="2023-02-17T09:41:00Z">
          <w:pPr>
            <w:keepNext/>
            <w:keepLines/>
            <w:spacing w:after="0" w:line="480" w:lineRule="auto"/>
            <w:ind w:firstLine="720"/>
            <w:outlineLvl w:val="1"/>
          </w:pPr>
        </w:pPrChange>
      </w:pPr>
      <w:r w:rsidRPr="00A34FA0">
        <w:rPr>
          <w:rFonts w:ascii="Times New Roman" w:hAnsi="Times New Roman" w:cs="Times New Roman"/>
          <w:sz w:val="24"/>
          <w:szCs w:val="24"/>
          <w:rPrChange w:id="64" w:author="Shrovnal, Jeremiah [3]" w:date="2023-02-17T09:38:00Z">
            <w:rPr/>
          </w:rPrChange>
        </w:rPr>
        <w:t xml:space="preserve">Otoliths were mounted in EpoFix epoxy and a 0.750 mm section was cut along the transverse plane using a PACE Technologies PICO155 Precision cutter. Otolith cross-sections were sanded to expose the primordium, polished, and photographed using an AmScope MU300 Microscope Digital Camera. Two readers independently evaluated photographs and marked </w:t>
      </w:r>
      <w:r w:rsidRPr="00A34FA0">
        <w:rPr>
          <w:rFonts w:ascii="Times New Roman" w:hAnsi="Times New Roman" w:cs="Times New Roman"/>
          <w:sz w:val="24"/>
          <w:szCs w:val="24"/>
          <w:rPrChange w:id="65" w:author="Shrovnal, Jeremiah [3]" w:date="2023-02-17T09:38:00Z">
            <w:rPr/>
          </w:rPrChange>
        </w:rPr>
        <w:lastRenderedPageBreak/>
        <w:t xml:space="preserve">annuli using FishBC. Consensus annuli (annuli that both readers marked) from lapilli were used to back-calculate length-at-age to </w:t>
      </w:r>
      <w:del w:id="66" w:author="Shrovnal, Jeremiah [3]" w:date="2023-02-17T09:41:00Z">
        <w:r w:rsidRPr="00A34FA0" w:rsidDel="00A34FA0">
          <w:rPr>
            <w:rFonts w:ascii="Times New Roman" w:hAnsi="Times New Roman" w:cs="Times New Roman"/>
            <w:sz w:val="24"/>
            <w:szCs w:val="24"/>
            <w:rPrChange w:id="67" w:author="Shrovnal, Jeremiah [3]" w:date="2023-02-17T09:38:00Z">
              <w:rPr/>
            </w:rPrChange>
          </w:rPr>
          <w:delText xml:space="preserve">model </w:delText>
        </w:r>
      </w:del>
      <w:ins w:id="68" w:author="Shrovnal, Jeremiah [3]" w:date="2023-02-17T09:41:00Z">
        <w:r w:rsidR="00A34FA0">
          <w:rPr>
            <w:rFonts w:ascii="Times New Roman" w:hAnsi="Times New Roman" w:cs="Times New Roman"/>
            <w:sz w:val="24"/>
            <w:szCs w:val="24"/>
          </w:rPr>
          <w:t>estimate</w:t>
        </w:r>
        <w:r w:rsidR="00A34FA0" w:rsidRPr="00A34FA0">
          <w:rPr>
            <w:rFonts w:ascii="Times New Roman" w:hAnsi="Times New Roman" w:cs="Times New Roman"/>
            <w:sz w:val="24"/>
            <w:szCs w:val="24"/>
            <w:rPrChange w:id="69" w:author="Shrovnal, Jeremiah [3]" w:date="2023-02-17T09:38:00Z">
              <w:rPr/>
            </w:rPrChange>
          </w:rPr>
          <w:t xml:space="preserve"> </w:t>
        </w:r>
      </w:ins>
      <w:r w:rsidRPr="00A34FA0">
        <w:rPr>
          <w:rFonts w:ascii="Times New Roman" w:hAnsi="Times New Roman" w:cs="Times New Roman"/>
          <w:sz w:val="24"/>
          <w:szCs w:val="24"/>
          <w:rPrChange w:id="70" w:author="Shrovnal, Jeremiah [3]" w:date="2023-02-17T09:38:00Z">
            <w:rPr/>
          </w:rPrChange>
        </w:rPr>
        <w:t>growth</w:t>
      </w:r>
      <w:del w:id="71" w:author="Shrovnal, Jeremiah [3]" w:date="2023-02-17T09:41:00Z">
        <w:r w:rsidRPr="00A34FA0" w:rsidDel="00A34FA0">
          <w:rPr>
            <w:rFonts w:ascii="Times New Roman" w:hAnsi="Times New Roman" w:cs="Times New Roman"/>
            <w:sz w:val="24"/>
            <w:szCs w:val="24"/>
            <w:rPrChange w:id="72" w:author="Shrovnal, Jeremiah [3]" w:date="2023-02-17T09:38:00Z">
              <w:rPr/>
            </w:rPrChange>
          </w:rPr>
          <w:delText xml:space="preserve">, with procedures performed </w:delText>
        </w:r>
        <w:r w:rsidR="0035450F" w:rsidRPr="00A34FA0" w:rsidDel="00A34FA0">
          <w:rPr>
            <w:rFonts w:ascii="Times New Roman" w:hAnsi="Times New Roman" w:cs="Times New Roman"/>
            <w:sz w:val="24"/>
            <w:szCs w:val="24"/>
            <w:rPrChange w:id="73" w:author="Shrovnal, Jeremiah [3]" w:date="2023-02-17T09:38:00Z">
              <w:rPr/>
            </w:rPrChange>
          </w:rPr>
          <w:delText>using</w:delText>
        </w:r>
        <w:r w:rsidRPr="00A34FA0" w:rsidDel="00A34FA0">
          <w:rPr>
            <w:rFonts w:ascii="Times New Roman" w:hAnsi="Times New Roman" w:cs="Times New Roman"/>
            <w:sz w:val="24"/>
            <w:szCs w:val="24"/>
            <w:rPrChange w:id="74" w:author="Shrovnal, Jeremiah [3]" w:date="2023-02-17T09:38:00Z">
              <w:rPr/>
            </w:rPrChange>
          </w:rPr>
          <w:delText xml:space="preserve"> the ‘</w:delText>
        </w:r>
        <w:r w:rsidRPr="00A34FA0" w:rsidDel="00A34FA0">
          <w:rPr>
            <w:rFonts w:ascii="Times New Roman" w:hAnsi="Times New Roman" w:cs="Times New Roman"/>
            <w:sz w:val="24"/>
            <w:szCs w:val="24"/>
            <w:rPrChange w:id="75" w:author="Shrovnal, Jeremiah [3]" w:date="2023-02-17T09:38:00Z">
              <w:rPr>
                <w:rFonts w:eastAsia="Calibri"/>
              </w:rPr>
            </w:rPrChange>
          </w:rPr>
          <w:delText>nlme’ package (Pinheiro et al.</w:delText>
        </w:r>
        <w:r w:rsidR="003E6D63" w:rsidRPr="00A34FA0" w:rsidDel="00A34FA0">
          <w:rPr>
            <w:rFonts w:ascii="Times New Roman" w:hAnsi="Times New Roman" w:cs="Times New Roman"/>
            <w:sz w:val="24"/>
            <w:szCs w:val="24"/>
            <w:rPrChange w:id="76" w:author="Shrovnal, Jeremiah [3]" w:date="2023-02-17T09:38:00Z">
              <w:rPr>
                <w:rFonts w:eastAsia="Calibri"/>
              </w:rPr>
            </w:rPrChange>
          </w:rPr>
          <w:delText>,</w:delText>
        </w:r>
        <w:r w:rsidRPr="00A34FA0" w:rsidDel="00A34FA0">
          <w:rPr>
            <w:rFonts w:ascii="Times New Roman" w:hAnsi="Times New Roman" w:cs="Times New Roman"/>
            <w:sz w:val="24"/>
            <w:szCs w:val="24"/>
            <w:rPrChange w:id="77" w:author="Shrovnal, Jeremiah [3]" w:date="2023-02-17T09:38:00Z">
              <w:rPr>
                <w:rFonts w:eastAsia="Calibri"/>
              </w:rPr>
            </w:rPrChange>
          </w:rPr>
          <w:delText xml:space="preserve"> 2020)</w:delText>
        </w:r>
      </w:del>
      <w:r w:rsidRPr="00A34FA0">
        <w:rPr>
          <w:rFonts w:ascii="Times New Roman" w:hAnsi="Times New Roman" w:cs="Times New Roman"/>
          <w:sz w:val="24"/>
          <w:szCs w:val="24"/>
          <w:rPrChange w:id="78" w:author="Shrovnal, Jeremiah [3]" w:date="2023-02-17T09:38:00Z">
            <w:rPr>
              <w:rFonts w:eastAsia="Calibri"/>
            </w:rPr>
          </w:rPrChange>
        </w:rPr>
        <w:t xml:space="preserve">. </w:t>
      </w:r>
    </w:p>
    <w:p w14:paraId="5EC30F1D" w14:textId="0FBBC142" w:rsidR="00BA2C3D" w:rsidRPr="00BA2C3D" w:rsidRDefault="00F5533A" w:rsidP="00BA2C3D">
      <w:pPr>
        <w:spacing w:after="0" w:line="480" w:lineRule="auto"/>
        <w:ind w:firstLine="720"/>
        <w:rPr>
          <w:rFonts w:ascii="Times New Roman" w:hAnsi="Times New Roman" w:cs="Times New Roman"/>
          <w:sz w:val="24"/>
          <w:szCs w:val="24"/>
        </w:rPr>
      </w:pPr>
      <w:ins w:id="79" w:author="Shrovnal, Jeremiah [3]" w:date="2023-02-17T09:48:00Z">
        <w:r>
          <w:rPr>
            <w:rFonts w:ascii="Times New Roman" w:hAnsi="Times New Roman" w:cs="Times New Roman"/>
            <w:sz w:val="24"/>
            <w:szCs w:val="24"/>
          </w:rPr>
          <w:t xml:space="preserve">Since fish were </w:t>
        </w:r>
      </w:ins>
      <w:ins w:id="80" w:author="Shrovnal, Jeremiah [3]" w:date="2023-02-17T09:49:00Z">
        <w:r>
          <w:rPr>
            <w:rFonts w:ascii="Times New Roman" w:hAnsi="Times New Roman" w:cs="Times New Roman"/>
            <w:sz w:val="24"/>
            <w:szCs w:val="24"/>
          </w:rPr>
          <w:t>sampled</w:t>
        </w:r>
      </w:ins>
      <w:ins w:id="81" w:author="Shrovnal, Jeremiah [3]" w:date="2023-02-17T09:48:00Z">
        <w:r>
          <w:rPr>
            <w:rFonts w:ascii="Times New Roman" w:hAnsi="Times New Roman" w:cs="Times New Roman"/>
            <w:sz w:val="24"/>
            <w:szCs w:val="24"/>
          </w:rPr>
          <w:t xml:space="preserve"> </w:t>
        </w:r>
      </w:ins>
      <w:ins w:id="82" w:author="Shrovnal, Jeremiah [3]" w:date="2023-02-17T09:54:00Z">
        <w:r>
          <w:rPr>
            <w:rFonts w:ascii="Times New Roman" w:hAnsi="Times New Roman" w:cs="Times New Roman"/>
            <w:sz w:val="24"/>
            <w:szCs w:val="24"/>
          </w:rPr>
          <w:t xml:space="preserve">over the entirety of a </w:t>
        </w:r>
      </w:ins>
      <w:ins w:id="83" w:author="Shrovnal, Jeremiah [3]" w:date="2023-02-17T09:48:00Z">
        <w:r>
          <w:rPr>
            <w:rFonts w:ascii="Times New Roman" w:hAnsi="Times New Roman" w:cs="Times New Roman"/>
            <w:sz w:val="24"/>
            <w:szCs w:val="24"/>
          </w:rPr>
          <w:t>summer</w:t>
        </w:r>
      </w:ins>
      <w:ins w:id="84" w:author="Shrovnal, Jeremiah [3]" w:date="2023-02-17T09:55:00Z">
        <w:r w:rsidR="003A356F">
          <w:rPr>
            <w:rFonts w:ascii="Times New Roman" w:hAnsi="Times New Roman" w:cs="Times New Roman"/>
            <w:sz w:val="24"/>
            <w:szCs w:val="24"/>
          </w:rPr>
          <w:t xml:space="preserve"> </w:t>
        </w:r>
      </w:ins>
      <w:ins w:id="85" w:author="Shrovnal, Jeremiah [3]" w:date="2023-02-17T09:56:00Z">
        <w:r w:rsidR="003A356F">
          <w:rPr>
            <w:rFonts w:ascii="Times New Roman" w:hAnsi="Times New Roman" w:cs="Times New Roman"/>
            <w:sz w:val="24"/>
            <w:szCs w:val="24"/>
          </w:rPr>
          <w:t>while growth could continuously occur</w:t>
        </w:r>
      </w:ins>
      <w:ins w:id="86" w:author="Shrovnal, Jeremiah [3]" w:date="2023-02-17T09:48:00Z">
        <w:r>
          <w:rPr>
            <w:rFonts w:ascii="Times New Roman" w:hAnsi="Times New Roman" w:cs="Times New Roman"/>
            <w:sz w:val="24"/>
            <w:szCs w:val="24"/>
          </w:rPr>
          <w:t>, back-calculated lengths</w:t>
        </w:r>
      </w:ins>
      <w:ins w:id="87" w:author="Shrovnal, Jeremiah [3]" w:date="2023-02-17T09:50:00Z">
        <w:r>
          <w:rPr>
            <w:rFonts w:ascii="Times New Roman" w:hAnsi="Times New Roman" w:cs="Times New Roman"/>
            <w:sz w:val="24"/>
            <w:szCs w:val="24"/>
          </w:rPr>
          <w:t xml:space="preserve"> </w:t>
        </w:r>
      </w:ins>
      <w:ins w:id="88" w:author="Shrovnal, Jeremiah [3]" w:date="2023-02-17T09:48:00Z">
        <w:r>
          <w:rPr>
            <w:rFonts w:ascii="Times New Roman" w:hAnsi="Times New Roman" w:cs="Times New Roman"/>
            <w:sz w:val="24"/>
            <w:szCs w:val="24"/>
          </w:rPr>
          <w:t>at</w:t>
        </w:r>
      </w:ins>
      <w:ins w:id="89" w:author="Shrovnal, Jeremiah [3]" w:date="2023-02-17T09:50:00Z">
        <w:r>
          <w:rPr>
            <w:rFonts w:ascii="Times New Roman" w:hAnsi="Times New Roman" w:cs="Times New Roman"/>
            <w:sz w:val="24"/>
            <w:szCs w:val="24"/>
          </w:rPr>
          <w:t xml:space="preserve"> </w:t>
        </w:r>
      </w:ins>
      <w:ins w:id="90" w:author="Shrovnal, Jeremiah [3]" w:date="2023-02-17T09:48:00Z">
        <w:r>
          <w:rPr>
            <w:rFonts w:ascii="Times New Roman" w:hAnsi="Times New Roman" w:cs="Times New Roman"/>
            <w:sz w:val="24"/>
            <w:szCs w:val="24"/>
          </w:rPr>
          <w:t xml:space="preserve">age </w:t>
        </w:r>
      </w:ins>
      <w:ins w:id="91" w:author="Shrovnal, Jeremiah [3]" w:date="2023-02-17T09:49:00Z">
        <w:r>
          <w:rPr>
            <w:rFonts w:ascii="Times New Roman" w:hAnsi="Times New Roman" w:cs="Times New Roman"/>
            <w:sz w:val="24"/>
            <w:szCs w:val="24"/>
          </w:rPr>
          <w:t xml:space="preserve">were used </w:t>
        </w:r>
      </w:ins>
      <w:ins w:id="92" w:author="Shrovnal, Jeremiah [3]" w:date="2023-02-17T09:50:00Z">
        <w:r>
          <w:rPr>
            <w:rFonts w:ascii="Times New Roman" w:hAnsi="Times New Roman" w:cs="Times New Roman"/>
            <w:sz w:val="24"/>
            <w:szCs w:val="24"/>
          </w:rPr>
          <w:t xml:space="preserve">to </w:t>
        </w:r>
      </w:ins>
      <w:ins w:id="93" w:author="Shrovnal, Jeremiah [3]" w:date="2023-02-17T09:56:00Z">
        <w:r w:rsidR="003A356F">
          <w:rPr>
            <w:rFonts w:ascii="Times New Roman" w:hAnsi="Times New Roman" w:cs="Times New Roman"/>
            <w:sz w:val="24"/>
            <w:szCs w:val="24"/>
          </w:rPr>
          <w:t>determine length at age relationships</w:t>
        </w:r>
      </w:ins>
      <w:ins w:id="94" w:author="Shrovnal, Jeremiah [3]" w:date="2023-02-17T09:51:00Z">
        <w:r>
          <w:rPr>
            <w:rFonts w:ascii="Times New Roman" w:hAnsi="Times New Roman" w:cs="Times New Roman"/>
            <w:sz w:val="24"/>
            <w:szCs w:val="24"/>
          </w:rPr>
          <w:t>.</w:t>
        </w:r>
      </w:ins>
      <w:ins w:id="95" w:author="Shrovnal, Jeremiah [3]" w:date="2023-02-17T09:49:00Z">
        <w:r>
          <w:rPr>
            <w:rFonts w:ascii="Times New Roman" w:hAnsi="Times New Roman" w:cs="Times New Roman"/>
            <w:sz w:val="24"/>
            <w:szCs w:val="24"/>
          </w:rPr>
          <w:t xml:space="preserve"> </w:t>
        </w:r>
      </w:ins>
      <w:r w:rsidR="00BA2C3D" w:rsidRPr="00BA2C3D">
        <w:rPr>
          <w:rFonts w:ascii="Times New Roman" w:hAnsi="Times New Roman" w:cs="Times New Roman"/>
          <w:sz w:val="24"/>
          <w:szCs w:val="24"/>
        </w:rPr>
        <w:t xml:space="preserve">Length at age was estimated using the direct proportion method, which assumes otolith growth is directly proportional to growth in total length throughout the life of the fish (Schramm et al., 1992; DeVries and Frie, 1996; Koch et al., 2009b), and is calculated as: </w:t>
      </w:r>
    </w:p>
    <w:p w14:paraId="7C27AD03" w14:textId="2A010C9F" w:rsidR="00BA2C3D" w:rsidRPr="00BA2C3D" w:rsidRDefault="00B727CD" w:rsidP="00BA2C3D">
      <w:pPr>
        <w:spacing w:after="0" w:line="48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a</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c</m:t>
                  </m:r>
                </m:sub>
              </m:sSub>
            </m:den>
          </m:f>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c</m:t>
              </m:r>
            </m:sub>
          </m:sSub>
        </m:oMath>
      </m:oMathPara>
    </w:p>
    <w:p w14:paraId="1925585C" w14:textId="04FA6EEA" w:rsidR="00BA2C3D" w:rsidRPr="00BA2C3D" w:rsidDel="00053CDE" w:rsidRDefault="00BA2C3D" w:rsidP="00053CDE">
      <w:pPr>
        <w:spacing w:after="0" w:line="480" w:lineRule="auto"/>
        <w:rPr>
          <w:del w:id="96" w:author="Moratz, Collin C CIV USARMY CEMVP (USA)" w:date="2023-02-15T23:30:00Z"/>
          <w:rFonts w:ascii="Times New Roman" w:hAnsi="Times New Roman" w:cs="Times New Roman"/>
          <w:sz w:val="24"/>
          <w:szCs w:val="24"/>
        </w:rPr>
      </w:pPr>
      <w:r w:rsidRPr="00BA2C3D">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oMath>
      <w:r w:rsidRPr="00BA2C3D">
        <w:rPr>
          <w:rFonts w:ascii="Times New Roman" w:eastAsiaTheme="minorEastAsia" w:hAnsi="Times New Roman" w:cs="Times New Roman"/>
          <w:sz w:val="24"/>
          <w:szCs w:val="24"/>
        </w:rPr>
        <w:t xml:space="preserve"> is the total length of the fish at a previous age </w:t>
      </w:r>
      <w:r w:rsidRPr="00BA2C3D">
        <w:rPr>
          <w:rFonts w:ascii="Times New Roman" w:eastAsiaTheme="minorEastAsia" w:hAnsi="Times New Roman" w:cs="Times New Roman"/>
          <w:i/>
          <w:sz w:val="24"/>
          <w:szCs w:val="24"/>
        </w:rPr>
        <w:t>a</w:t>
      </w:r>
      <w:r w:rsidRPr="00BA2C3D">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m:t>
            </m:r>
          </m:sub>
        </m:sSub>
      </m:oMath>
      <w:r w:rsidRPr="00BA2C3D">
        <w:rPr>
          <w:rFonts w:ascii="Times New Roman" w:eastAsiaTheme="minorEastAsia" w:hAnsi="Times New Roman" w:cs="Times New Roman"/>
          <w:sz w:val="24"/>
          <w:szCs w:val="24"/>
        </w:rPr>
        <w:t xml:space="preserve"> is the total length of the fish at capture,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oMath>
      <w:r w:rsidRPr="00BA2C3D">
        <w:rPr>
          <w:rFonts w:ascii="Times New Roman" w:eastAsiaTheme="minorEastAsia" w:hAnsi="Times New Roman" w:cs="Times New Roman"/>
          <w:sz w:val="24"/>
          <w:szCs w:val="24"/>
        </w:rPr>
        <w:t xml:space="preserve"> is the annular radius (distance from the otolith core to the annulus) for previous age </w:t>
      </w:r>
      <w:r w:rsidRPr="00BA2C3D">
        <w:rPr>
          <w:rFonts w:ascii="Times New Roman" w:eastAsiaTheme="minorEastAsia" w:hAnsi="Times New Roman" w:cs="Times New Roman"/>
          <w:i/>
          <w:sz w:val="24"/>
          <w:szCs w:val="24"/>
        </w:rPr>
        <w:t>a</w:t>
      </w:r>
      <w:r w:rsidRPr="00BA2C3D">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oMath>
      <w:r w:rsidRPr="00BA2C3D">
        <w:rPr>
          <w:rFonts w:ascii="Times New Roman" w:eastAsiaTheme="minorEastAsia" w:hAnsi="Times New Roman" w:cs="Times New Roman"/>
          <w:sz w:val="24"/>
          <w:szCs w:val="24"/>
        </w:rPr>
        <w:t xml:space="preserve"> is the capture radius (distance from the otolith core to the outer edge of the otolith, along the same transect as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oMath>
      <w:r w:rsidRPr="00BA2C3D">
        <w:rPr>
          <w:rFonts w:ascii="Times New Roman" w:eastAsiaTheme="minorEastAsia" w:hAnsi="Times New Roman" w:cs="Times New Roman"/>
          <w:sz w:val="24"/>
          <w:szCs w:val="24"/>
        </w:rPr>
        <w:t xml:space="preserve">). </w:t>
      </w:r>
      <w:commentRangeStart w:id="97"/>
      <w:commentRangeStart w:id="98"/>
      <w:r w:rsidRPr="00BA2C3D">
        <w:rPr>
          <w:rFonts w:ascii="Times New Roman" w:hAnsi="Times New Roman" w:cs="Times New Roman"/>
          <w:sz w:val="24"/>
          <w:szCs w:val="24"/>
        </w:rPr>
        <w:t xml:space="preserve">Estimated length-at-age tables were created </w:t>
      </w:r>
      <w:del w:id="99" w:author="Shrovnal, Jeremiah [3]" w:date="2023-02-17T09:44:00Z">
        <w:r w:rsidRPr="00BA2C3D" w:rsidDel="00A34FA0">
          <w:rPr>
            <w:rFonts w:ascii="Times New Roman" w:hAnsi="Times New Roman" w:cs="Times New Roman"/>
            <w:sz w:val="24"/>
            <w:szCs w:val="24"/>
          </w:rPr>
          <w:delText xml:space="preserve">with </w:delText>
        </w:r>
      </w:del>
      <w:ins w:id="100" w:author="Shrovnal, Jeremiah [3]" w:date="2023-02-17T09:44:00Z">
        <w:r w:rsidR="00A34FA0">
          <w:rPr>
            <w:rFonts w:ascii="Times New Roman" w:hAnsi="Times New Roman" w:cs="Times New Roman"/>
            <w:sz w:val="24"/>
            <w:szCs w:val="24"/>
          </w:rPr>
          <w:t>for</w:t>
        </w:r>
        <w:r w:rsidR="00A34FA0" w:rsidRPr="00BA2C3D">
          <w:rPr>
            <w:rFonts w:ascii="Times New Roman" w:hAnsi="Times New Roman" w:cs="Times New Roman"/>
            <w:sz w:val="24"/>
            <w:szCs w:val="24"/>
          </w:rPr>
          <w:t xml:space="preserve"> </w:t>
        </w:r>
      </w:ins>
      <w:r w:rsidRPr="00BA2C3D">
        <w:rPr>
          <w:rFonts w:ascii="Times New Roman" w:hAnsi="Times New Roman" w:cs="Times New Roman"/>
          <w:sz w:val="24"/>
          <w:szCs w:val="24"/>
        </w:rPr>
        <w:t>all consensus individuals</w:t>
      </w:r>
      <w:ins w:id="101" w:author="Shrovnal, Jeremiah [3]" w:date="2023-02-17T09:42:00Z">
        <w:r w:rsidR="00A34FA0">
          <w:rPr>
            <w:rFonts w:ascii="Times New Roman" w:hAnsi="Times New Roman" w:cs="Times New Roman"/>
            <w:sz w:val="24"/>
            <w:szCs w:val="24"/>
          </w:rPr>
          <w:t xml:space="preserve"> and mean </w:t>
        </w:r>
      </w:ins>
      <w:ins w:id="102" w:author="Shrovnal, Jeremiah [3]" w:date="2023-02-17T09:43:00Z">
        <w:r w:rsidR="00A34FA0">
          <w:rPr>
            <w:rFonts w:ascii="Times New Roman" w:hAnsi="Times New Roman" w:cs="Times New Roman"/>
            <w:sz w:val="24"/>
            <w:szCs w:val="24"/>
          </w:rPr>
          <w:t>length-at-age</w:t>
        </w:r>
      </w:ins>
      <w:ins w:id="103" w:author="Shrovnal, Jeremiah [3]" w:date="2023-02-17T09:44:00Z">
        <w:r w:rsidR="00A34FA0">
          <w:rPr>
            <w:rFonts w:ascii="Times New Roman" w:hAnsi="Times New Roman" w:cs="Times New Roman"/>
            <w:sz w:val="24"/>
            <w:szCs w:val="24"/>
          </w:rPr>
          <w:t xml:space="preserve"> was calculated separately for </w:t>
        </w:r>
        <w:r w:rsidR="00F5533A">
          <w:rPr>
            <w:rFonts w:ascii="Times New Roman" w:hAnsi="Times New Roman" w:cs="Times New Roman"/>
            <w:sz w:val="24"/>
            <w:szCs w:val="24"/>
          </w:rPr>
          <w:t xml:space="preserve">each sex. Due to a </w:t>
        </w:r>
      </w:ins>
      <w:ins w:id="104" w:author="Shrovnal, Jeremiah [3]" w:date="2023-02-17T09:57:00Z">
        <w:r w:rsidR="003A356F">
          <w:rPr>
            <w:rFonts w:ascii="Times New Roman" w:hAnsi="Times New Roman" w:cs="Times New Roman"/>
            <w:sz w:val="24"/>
            <w:szCs w:val="24"/>
          </w:rPr>
          <w:t xml:space="preserve">limited sample size, </w:t>
        </w:r>
      </w:ins>
      <w:ins w:id="105" w:author="Shrovnal, Jeremiah [3]" w:date="2023-02-17T09:58:00Z">
        <w:r w:rsidR="003A356F">
          <w:rPr>
            <w:rFonts w:ascii="Times New Roman" w:hAnsi="Times New Roman" w:cs="Times New Roman"/>
            <w:sz w:val="24"/>
            <w:szCs w:val="24"/>
          </w:rPr>
          <w:t>growth will be presented as the mean length</w:t>
        </w:r>
      </w:ins>
      <w:r w:rsidRPr="00BA2C3D">
        <w:rPr>
          <w:rFonts w:ascii="Times New Roman" w:hAnsi="Times New Roman" w:cs="Times New Roman"/>
          <w:sz w:val="24"/>
          <w:szCs w:val="24"/>
        </w:rPr>
        <w:t xml:space="preserve"> </w:t>
      </w:r>
      <w:commentRangeEnd w:id="97"/>
      <w:r w:rsidR="00053CDE">
        <w:rPr>
          <w:rStyle w:val="CommentReference"/>
        </w:rPr>
        <w:commentReference w:id="97"/>
      </w:r>
      <w:commentRangeEnd w:id="98"/>
      <w:r w:rsidR="003A356F">
        <w:rPr>
          <w:rStyle w:val="CommentReference"/>
        </w:rPr>
        <w:commentReference w:id="98"/>
      </w:r>
      <w:ins w:id="106" w:author="Shrovnal, Jeremiah [3]" w:date="2023-02-17T09:58:00Z">
        <w:r w:rsidR="003A356F">
          <w:rPr>
            <w:rFonts w:ascii="Times New Roman" w:hAnsi="Times New Roman" w:cs="Times New Roman"/>
            <w:sz w:val="24"/>
            <w:szCs w:val="24"/>
          </w:rPr>
          <w:t xml:space="preserve">at age </w:t>
        </w:r>
        <w:del w:id="107" w:author="Shrovnal, Jeremiah [4]" w:date="2023-02-17T10:18:00Z">
          <w:r w:rsidR="003A356F" w:rsidDel="00C65335">
            <w:rPr>
              <w:rFonts w:ascii="Times New Roman" w:hAnsi="Times New Roman" w:cs="Times New Roman"/>
              <w:sz w:val="24"/>
              <w:szCs w:val="24"/>
            </w:rPr>
            <w:delText>3</w:delText>
          </w:r>
        </w:del>
      </w:ins>
      <w:ins w:id="108" w:author="Shrovnal, Jeremiah [4]" w:date="2023-02-17T10:18:00Z">
        <w:r w:rsidR="00C65335">
          <w:rPr>
            <w:rFonts w:ascii="Times New Roman" w:hAnsi="Times New Roman" w:cs="Times New Roman"/>
            <w:sz w:val="24"/>
            <w:szCs w:val="24"/>
          </w:rPr>
          <w:t>2 for males and age 3 for females</w:t>
        </w:r>
      </w:ins>
      <w:ins w:id="109" w:author="Shrovnal, Jeremiah [4]" w:date="2023-02-17T10:02:00Z">
        <w:r w:rsidR="003A356F">
          <w:rPr>
            <w:rFonts w:ascii="Times New Roman" w:hAnsi="Times New Roman" w:cs="Times New Roman"/>
            <w:sz w:val="24"/>
            <w:szCs w:val="24"/>
          </w:rPr>
          <w:t xml:space="preserve">, which is the age at which </w:t>
        </w:r>
      </w:ins>
      <w:ins w:id="110" w:author="Shrovnal, Jeremiah [4]" w:date="2023-02-17T10:18:00Z">
        <w:r w:rsidR="00C65335">
          <w:rPr>
            <w:rFonts w:ascii="Times New Roman" w:hAnsi="Times New Roman" w:cs="Times New Roman"/>
            <w:sz w:val="24"/>
            <w:szCs w:val="24"/>
          </w:rPr>
          <w:t>each</w:t>
        </w:r>
      </w:ins>
      <w:ins w:id="111" w:author="Shrovnal, Jeremiah [4]" w:date="2023-02-17T10:02:00Z">
        <w:r w:rsidR="003A356F">
          <w:rPr>
            <w:rFonts w:ascii="Times New Roman" w:hAnsi="Times New Roman" w:cs="Times New Roman"/>
            <w:sz w:val="24"/>
            <w:szCs w:val="24"/>
          </w:rPr>
          <w:t xml:space="preserve"> </w:t>
        </w:r>
      </w:ins>
      <w:ins w:id="112" w:author="Shrovnal, Jeremiah [4]" w:date="2023-02-17T10:18:00Z">
        <w:r w:rsidR="00C65335">
          <w:rPr>
            <w:rFonts w:ascii="Times New Roman" w:hAnsi="Times New Roman" w:cs="Times New Roman"/>
            <w:sz w:val="24"/>
            <w:szCs w:val="24"/>
          </w:rPr>
          <w:t>sex would reach maturity</w:t>
        </w:r>
      </w:ins>
      <w:ins w:id="113" w:author="Shrovnal, Jeremiah [4]" w:date="2023-02-17T10:02:00Z">
        <w:r w:rsidR="003A356F">
          <w:rPr>
            <w:rFonts w:ascii="Times New Roman" w:hAnsi="Times New Roman" w:cs="Times New Roman"/>
            <w:sz w:val="24"/>
            <w:szCs w:val="24"/>
          </w:rPr>
          <w:t xml:space="preserve"> (Koch</w:t>
        </w:r>
      </w:ins>
      <w:ins w:id="114" w:author="Shrovnal, Jeremiah [4]" w:date="2023-02-17T10:03:00Z">
        <w:r w:rsidR="003A356F">
          <w:rPr>
            <w:rFonts w:ascii="Times New Roman" w:hAnsi="Times New Roman" w:cs="Times New Roman"/>
            <w:sz w:val="24"/>
            <w:szCs w:val="24"/>
          </w:rPr>
          <w:t xml:space="preserve"> et al. 2009)</w:t>
        </w:r>
      </w:ins>
      <w:ins w:id="115" w:author="Shrovnal, Jeremiah [3]" w:date="2023-02-17T09:58:00Z">
        <w:r w:rsidR="003A356F">
          <w:rPr>
            <w:rFonts w:ascii="Times New Roman" w:hAnsi="Times New Roman" w:cs="Times New Roman"/>
            <w:sz w:val="24"/>
            <w:szCs w:val="24"/>
          </w:rPr>
          <w:t>.</w:t>
        </w:r>
      </w:ins>
      <w:ins w:id="116" w:author="Shrovnal, Jeremiah [4]" w:date="2023-02-17T10:02:00Z">
        <w:r w:rsidR="003A356F">
          <w:rPr>
            <w:rFonts w:ascii="Times New Roman" w:hAnsi="Times New Roman" w:cs="Times New Roman"/>
            <w:sz w:val="24"/>
            <w:szCs w:val="24"/>
          </w:rPr>
          <w:t xml:space="preserve"> </w:t>
        </w:r>
      </w:ins>
      <w:ins w:id="117" w:author="Shrovnal, Jeremiah [3]" w:date="2023-02-17T09:58:00Z">
        <w:r w:rsidR="003A356F">
          <w:rPr>
            <w:rFonts w:ascii="Times New Roman" w:hAnsi="Times New Roman" w:cs="Times New Roman"/>
            <w:sz w:val="24"/>
            <w:szCs w:val="24"/>
          </w:rPr>
          <w:t xml:space="preserve"> </w:t>
        </w:r>
      </w:ins>
      <w:del w:id="118" w:author="Moratz, Collin C CIV USARMY CEMVP (USA)" w:date="2023-02-15T23:30:00Z">
        <w:r w:rsidRPr="00BA2C3D" w:rsidDel="00053CDE">
          <w:rPr>
            <w:rFonts w:ascii="Times New Roman" w:hAnsi="Times New Roman" w:cs="Times New Roman"/>
            <w:sz w:val="24"/>
            <w:szCs w:val="24"/>
          </w:rPr>
          <w:delText>and single-level hierarchical models of the Von Bertalanffy, logistic, Gompertz, and Richards growth models were calculated to account for autocorrelation of multiple ages included from each individual (Ogle et al.</w:delText>
        </w:r>
        <w:r w:rsidR="003E6D63" w:rsidDel="00053CDE">
          <w:rPr>
            <w:rFonts w:ascii="Times New Roman" w:hAnsi="Times New Roman" w:cs="Times New Roman"/>
            <w:sz w:val="24"/>
            <w:szCs w:val="24"/>
          </w:rPr>
          <w:delText>,</w:delText>
        </w:r>
        <w:r w:rsidRPr="00BA2C3D" w:rsidDel="00053CDE">
          <w:rPr>
            <w:rFonts w:ascii="Times New Roman" w:hAnsi="Times New Roman" w:cs="Times New Roman"/>
            <w:sz w:val="24"/>
            <w:szCs w:val="24"/>
          </w:rPr>
          <w:delText xml:space="preserve"> 2017).</w:delText>
        </w:r>
        <w:r w:rsidR="00774F4F" w:rsidDel="00053CDE">
          <w:rPr>
            <w:rFonts w:ascii="Times New Roman" w:hAnsi="Times New Roman" w:cs="Times New Roman"/>
            <w:sz w:val="24"/>
            <w:szCs w:val="24"/>
          </w:rPr>
          <w:delText xml:space="preserve"> </w:delText>
        </w:r>
        <w:r w:rsidRPr="00BA2C3D" w:rsidDel="00053CDE">
          <w:rPr>
            <w:rFonts w:ascii="Times New Roman" w:hAnsi="Times New Roman" w:cs="Times New Roman"/>
            <w:sz w:val="24"/>
            <w:szCs w:val="24"/>
          </w:rPr>
          <w:delText xml:space="preserve">The Von Bertalanffy model was calculated as: </w:delText>
        </w:r>
      </w:del>
    </w:p>
    <w:p w14:paraId="48BB7619" w14:textId="6833534B" w:rsidR="00BA2C3D" w:rsidRPr="00BA2C3D" w:rsidDel="00053CDE" w:rsidRDefault="00B727CD">
      <w:pPr>
        <w:spacing w:after="0" w:line="480" w:lineRule="auto"/>
        <w:rPr>
          <w:del w:id="119" w:author="Moratz, Collin C CIV USARMY CEMVP (USA)" w:date="2023-02-15T23:30:00Z"/>
          <w:rFonts w:ascii="Times New Roman" w:hAnsi="Times New Roman" w:cs="Times New Roman"/>
          <w:iCs/>
          <w:sz w:val="24"/>
          <w:szCs w:val="24"/>
        </w:rPr>
        <w:pPrChange w:id="120" w:author="Moratz, Collin C CIV USARMY CEMVP (USA)" w:date="2023-02-15T23:30:00Z">
          <w:pPr>
            <w:spacing w:after="0" w:line="480" w:lineRule="auto"/>
            <w:jc w:val="center"/>
          </w:pPr>
        </w:pPrChange>
      </w:pPr>
      <m:oMathPara>
        <m:oMath>
          <m:sSub>
            <m:sSubPr>
              <m:ctrlPr>
                <w:del w:id="121" w:author="Moratz, Collin C CIV USARMY CEMVP (USA)" w:date="2023-02-15T23:30:00Z">
                  <w:rPr>
                    <w:rFonts w:ascii="Cambria Math" w:hAnsi="Cambria Math" w:cs="Times New Roman"/>
                    <w:i/>
                    <w:iCs/>
                    <w:sz w:val="24"/>
                    <w:szCs w:val="24"/>
                  </w:rPr>
                </w:del>
              </m:ctrlPr>
            </m:sSubPr>
            <m:e>
              <m:r>
                <w:del w:id="122" w:author="Moratz, Collin C CIV USARMY CEMVP (USA)" w:date="2023-02-15T23:30:00Z">
                  <w:rPr>
                    <w:rFonts w:ascii="Cambria Math" w:hAnsi="Cambria Math" w:cs="Times New Roman"/>
                    <w:sz w:val="24"/>
                    <w:szCs w:val="24"/>
                  </w:rPr>
                  <m:t>L</m:t>
                </w:del>
              </m:r>
            </m:e>
            <m:sub>
              <m:r>
                <w:del w:id="123" w:author="Moratz, Collin C CIV USARMY CEMVP (USA)" w:date="2023-02-15T23:30:00Z">
                  <w:rPr>
                    <w:rFonts w:ascii="Cambria Math" w:hAnsi="Cambria Math" w:cs="Times New Roman"/>
                    <w:sz w:val="24"/>
                    <w:szCs w:val="24"/>
                  </w:rPr>
                  <m:t>t</m:t>
                </w:del>
              </m:r>
            </m:sub>
          </m:sSub>
          <m:r>
            <w:del w:id="124" w:author="Moratz, Collin C CIV USARMY CEMVP (USA)" w:date="2023-02-15T23:30:00Z">
              <w:rPr>
                <w:rFonts w:ascii="Cambria Math" w:hAnsi="Cambria Math" w:cs="Times New Roman"/>
                <w:sz w:val="24"/>
                <w:szCs w:val="24"/>
              </w:rPr>
              <m:t xml:space="preserve">= </m:t>
            </w:del>
          </m:r>
          <m:sSub>
            <m:sSubPr>
              <m:ctrlPr>
                <w:del w:id="125" w:author="Moratz, Collin C CIV USARMY CEMVP (USA)" w:date="2023-02-15T23:30:00Z">
                  <w:rPr>
                    <w:rFonts w:ascii="Cambria Math" w:hAnsi="Cambria Math" w:cs="Times New Roman"/>
                    <w:i/>
                    <w:iCs/>
                    <w:sz w:val="24"/>
                    <w:szCs w:val="24"/>
                  </w:rPr>
                </w:del>
              </m:ctrlPr>
            </m:sSubPr>
            <m:e>
              <m:r>
                <w:del w:id="126" w:author="Moratz, Collin C CIV USARMY CEMVP (USA)" w:date="2023-02-15T23:30:00Z">
                  <w:rPr>
                    <w:rFonts w:ascii="Cambria Math" w:hAnsi="Cambria Math" w:cs="Times New Roman"/>
                    <w:sz w:val="24"/>
                    <w:szCs w:val="24"/>
                  </w:rPr>
                  <m:t>L</m:t>
                </w:del>
              </m:r>
            </m:e>
            <m:sub>
              <m:r>
                <w:del w:id="127" w:author="Moratz, Collin C CIV USARMY CEMVP (USA)" w:date="2023-02-15T23:30:00Z">
                  <m:rPr>
                    <m:sty m:val="p"/>
                  </m:rPr>
                  <w:rPr>
                    <w:rFonts w:ascii="Cambria Math" w:hAnsi="Cambria Math" w:cs="Times New Roman"/>
                    <w:sz w:val="24"/>
                    <w:szCs w:val="24"/>
                    <w:vertAlign w:val="subscript"/>
                  </w:rPr>
                  <m:t>∞</m:t>
                </w:del>
              </m:r>
            </m:sub>
          </m:sSub>
          <m:r>
            <w:del w:id="128" w:author="Moratz, Collin C CIV USARMY CEMVP (USA)" w:date="2023-02-15T23:30:00Z">
              <w:rPr>
                <w:rFonts w:ascii="Cambria Math" w:hAnsi="Cambria Math" w:cs="Times New Roman"/>
                <w:sz w:val="24"/>
                <w:szCs w:val="24"/>
              </w:rPr>
              <m:t xml:space="preserve">[1- </m:t>
            </w:del>
          </m:r>
          <m:sSup>
            <m:sSupPr>
              <m:ctrlPr>
                <w:del w:id="129" w:author="Moratz, Collin C CIV USARMY CEMVP (USA)" w:date="2023-02-15T23:30:00Z">
                  <w:rPr>
                    <w:rFonts w:ascii="Cambria Math" w:hAnsi="Cambria Math" w:cs="Times New Roman"/>
                    <w:i/>
                    <w:iCs/>
                    <w:sz w:val="24"/>
                    <w:szCs w:val="24"/>
                  </w:rPr>
                </w:del>
              </m:ctrlPr>
            </m:sSupPr>
            <m:e>
              <m:r>
                <w:del w:id="130" w:author="Moratz, Collin C CIV USARMY CEMVP (USA)" w:date="2023-02-15T23:30:00Z">
                  <w:rPr>
                    <w:rFonts w:ascii="Cambria Math" w:hAnsi="Cambria Math" w:cs="Times New Roman"/>
                    <w:sz w:val="24"/>
                    <w:szCs w:val="24"/>
                  </w:rPr>
                  <m:t>e</m:t>
                </w:del>
              </m:r>
            </m:e>
            <m:sup>
              <m:r>
                <w:del w:id="131" w:author="Moratz, Collin C CIV USARMY CEMVP (USA)" w:date="2023-02-15T23:30:00Z">
                  <w:rPr>
                    <w:rFonts w:ascii="Cambria Math" w:hAnsi="Cambria Math" w:cs="Times New Roman"/>
                    <w:sz w:val="24"/>
                    <w:szCs w:val="24"/>
                  </w:rPr>
                  <m:t>-</m:t>
                </w:del>
              </m:r>
              <m:r>
                <w:del w:id="132" w:author="Moratz, Collin C CIV USARMY CEMVP (USA)" w:date="2023-02-15T23:30:00Z">
                  <w:rPr>
                    <w:rFonts w:ascii="Cambria Math" w:hAnsi="Cambria Math" w:cs="Times New Roman"/>
                    <w:sz w:val="24"/>
                    <w:szCs w:val="24"/>
                  </w:rPr>
                  <m:t>k</m:t>
                </w:del>
              </m:r>
              <m:d>
                <m:dPr>
                  <m:ctrlPr>
                    <w:del w:id="133" w:author="Moratz, Collin C CIV USARMY CEMVP (USA)" w:date="2023-02-15T23:30:00Z">
                      <w:rPr>
                        <w:rFonts w:ascii="Cambria Math" w:hAnsi="Cambria Math" w:cs="Times New Roman"/>
                        <w:i/>
                        <w:iCs/>
                        <w:sz w:val="24"/>
                        <w:szCs w:val="24"/>
                      </w:rPr>
                    </w:del>
                  </m:ctrlPr>
                </m:dPr>
                <m:e>
                  <m:r>
                    <w:del w:id="134" w:author="Moratz, Collin C CIV USARMY CEMVP (USA)" w:date="2023-02-15T23:30:00Z">
                      <w:rPr>
                        <w:rFonts w:ascii="Cambria Math" w:hAnsi="Cambria Math" w:cs="Times New Roman"/>
                        <w:sz w:val="24"/>
                        <w:szCs w:val="24"/>
                      </w:rPr>
                      <m:t>t</m:t>
                    </w:del>
                  </m:r>
                  <m:r>
                    <w:del w:id="135" w:author="Moratz, Collin C CIV USARMY CEMVP (USA)" w:date="2023-02-15T23:30:00Z">
                      <w:rPr>
                        <w:rFonts w:ascii="Cambria Math" w:hAnsi="Cambria Math" w:cs="Times New Roman"/>
                        <w:sz w:val="24"/>
                        <w:szCs w:val="24"/>
                      </w:rPr>
                      <m:t>-</m:t>
                    </w:del>
                  </m:r>
                  <m:r>
                    <w:del w:id="136" w:author="Moratz, Collin C CIV USARMY CEMVP (USA)" w:date="2023-02-15T23:30:00Z">
                      <w:rPr>
                        <w:rFonts w:ascii="Cambria Math" w:hAnsi="Cambria Math" w:cs="Times New Roman"/>
                        <w:sz w:val="24"/>
                        <w:szCs w:val="24"/>
                      </w:rPr>
                      <m:t xml:space="preserve"> </m:t>
                    </w:del>
                  </m:r>
                  <m:sSub>
                    <m:sSubPr>
                      <m:ctrlPr>
                        <w:del w:id="137" w:author="Moratz, Collin C CIV USARMY CEMVP (USA)" w:date="2023-02-15T23:30:00Z">
                          <w:rPr>
                            <w:rFonts w:ascii="Cambria Math" w:hAnsi="Cambria Math" w:cs="Times New Roman"/>
                            <w:i/>
                            <w:iCs/>
                            <w:sz w:val="24"/>
                            <w:szCs w:val="24"/>
                          </w:rPr>
                        </w:del>
                      </m:ctrlPr>
                    </m:sSubPr>
                    <m:e>
                      <m:r>
                        <w:del w:id="138" w:author="Moratz, Collin C CIV USARMY CEMVP (USA)" w:date="2023-02-15T23:30:00Z">
                          <w:rPr>
                            <w:rFonts w:ascii="Cambria Math" w:hAnsi="Cambria Math" w:cs="Times New Roman"/>
                            <w:sz w:val="24"/>
                            <w:szCs w:val="24"/>
                          </w:rPr>
                          <m:t>t</m:t>
                        </w:del>
                      </m:r>
                    </m:e>
                    <m:sub>
                      <m:r>
                        <w:del w:id="139" w:author="Moratz, Collin C CIV USARMY CEMVP (USA)" w:date="2023-02-15T23:30:00Z">
                          <w:rPr>
                            <w:rFonts w:ascii="Cambria Math" w:hAnsi="Cambria Math" w:cs="Times New Roman"/>
                            <w:sz w:val="24"/>
                            <w:szCs w:val="24"/>
                          </w:rPr>
                          <m:t>0</m:t>
                        </w:del>
                      </m:r>
                    </m:sub>
                  </m:sSub>
                </m:e>
              </m:d>
            </m:sup>
          </m:sSup>
          <m:r>
            <w:del w:id="140" w:author="Moratz, Collin C CIV USARMY CEMVP (USA)" w:date="2023-02-15T23:30:00Z">
              <w:rPr>
                <w:rFonts w:ascii="Cambria Math" w:hAnsi="Cambria Math" w:cs="Times New Roman"/>
                <w:sz w:val="24"/>
                <w:szCs w:val="24"/>
              </w:rPr>
              <m:t>]</m:t>
            </w:del>
          </m:r>
        </m:oMath>
      </m:oMathPara>
    </w:p>
    <w:p w14:paraId="5AAE6B28" w14:textId="79264DD4" w:rsidR="00BA2C3D" w:rsidRPr="00BA2C3D" w:rsidDel="00053CDE" w:rsidRDefault="00BA2C3D" w:rsidP="00053CDE">
      <w:pPr>
        <w:spacing w:after="0" w:line="480" w:lineRule="auto"/>
        <w:rPr>
          <w:del w:id="141" w:author="Moratz, Collin C CIV USARMY CEMVP (USA)" w:date="2023-02-15T23:30:00Z"/>
          <w:rFonts w:ascii="Times New Roman" w:eastAsia="Times New Roman" w:hAnsi="Times New Roman" w:cs="Times New Roman"/>
          <w:sz w:val="24"/>
          <w:szCs w:val="24"/>
        </w:rPr>
      </w:pPr>
      <w:del w:id="142" w:author="Moratz, Collin C CIV USARMY CEMVP (USA)" w:date="2023-02-15T23:30:00Z">
        <w:r w:rsidRPr="00BA2C3D" w:rsidDel="00053CDE">
          <w:rPr>
            <w:rFonts w:ascii="Times New Roman" w:hAnsi="Times New Roman" w:cs="Times New Roman"/>
            <w:iCs/>
            <w:sz w:val="24"/>
            <w:szCs w:val="24"/>
          </w:rPr>
          <w:delText xml:space="preserve">where </w:delText>
        </w:r>
        <w:r w:rsidRPr="00BA2C3D" w:rsidDel="00053CDE">
          <w:rPr>
            <w:rFonts w:ascii="Times New Roman" w:hAnsi="Times New Roman" w:cs="Times New Roman"/>
            <w:i/>
            <w:sz w:val="24"/>
            <w:szCs w:val="24"/>
          </w:rPr>
          <w:delText>L</w:delText>
        </w:r>
        <w:r w:rsidRPr="00BA2C3D" w:rsidDel="00053CDE">
          <w:rPr>
            <w:rFonts w:ascii="Times New Roman" w:hAnsi="Times New Roman" w:cs="Times New Roman"/>
            <w:i/>
            <w:sz w:val="24"/>
            <w:szCs w:val="24"/>
            <w:vertAlign w:val="subscript"/>
          </w:rPr>
          <w:delText>t</w:delText>
        </w:r>
        <w:r w:rsidRPr="00BA2C3D" w:rsidDel="00053CDE">
          <w:rPr>
            <w:rFonts w:ascii="Times New Roman" w:hAnsi="Times New Roman" w:cs="Times New Roman"/>
            <w:iCs/>
            <w:sz w:val="24"/>
            <w:szCs w:val="24"/>
          </w:rPr>
          <w:delText xml:space="preserve"> is the TL at age </w:delText>
        </w:r>
        <w:r w:rsidRPr="00BA2C3D" w:rsidDel="00053CDE">
          <w:rPr>
            <w:rFonts w:ascii="Times New Roman" w:hAnsi="Times New Roman" w:cs="Times New Roman"/>
            <w:i/>
            <w:sz w:val="24"/>
            <w:szCs w:val="24"/>
          </w:rPr>
          <w:delText>t</w:delText>
        </w:r>
        <w:r w:rsidRPr="00BA2C3D" w:rsidDel="00053CDE">
          <w:rPr>
            <w:rFonts w:ascii="Times New Roman" w:hAnsi="Times New Roman" w:cs="Times New Roman"/>
            <w:iCs/>
            <w:sz w:val="24"/>
            <w:szCs w:val="24"/>
          </w:rPr>
          <w:delText xml:space="preserve">, </w:delText>
        </w:r>
        <w:r w:rsidRPr="00BA2C3D" w:rsidDel="00053CDE">
          <w:rPr>
            <w:rFonts w:ascii="Times New Roman" w:hAnsi="Times New Roman" w:cs="Times New Roman"/>
            <w:i/>
            <w:sz w:val="24"/>
            <w:szCs w:val="24"/>
          </w:rPr>
          <w:delText>L</w:delText>
        </w:r>
        <w:r w:rsidRPr="00BA2C3D" w:rsidDel="00053CDE">
          <w:rPr>
            <w:rFonts w:ascii="Times New Roman" w:hAnsi="Times New Roman" w:cs="Times New Roman"/>
            <w:iCs/>
            <w:sz w:val="24"/>
            <w:szCs w:val="24"/>
            <w:vertAlign w:val="subscript"/>
          </w:rPr>
          <w:delText>∞</w:delText>
        </w:r>
        <w:r w:rsidRPr="00BA2C3D" w:rsidDel="00053CDE">
          <w:rPr>
            <w:rFonts w:ascii="Times New Roman" w:hAnsi="Times New Roman" w:cs="Times New Roman"/>
            <w:iCs/>
            <w:sz w:val="24"/>
            <w:szCs w:val="24"/>
          </w:rPr>
          <w:delText xml:space="preserve"> is the mean asymptotic maximum TL of the population, </w:delText>
        </w:r>
        <w:r w:rsidRPr="00BA2C3D" w:rsidDel="00053CDE">
          <w:rPr>
            <w:rFonts w:ascii="Times New Roman" w:hAnsi="Times New Roman" w:cs="Times New Roman"/>
            <w:i/>
            <w:sz w:val="24"/>
            <w:szCs w:val="24"/>
          </w:rPr>
          <w:delText>k</w:delText>
        </w:r>
        <w:r w:rsidRPr="00BA2C3D" w:rsidDel="00053CDE">
          <w:rPr>
            <w:rFonts w:ascii="Times New Roman" w:hAnsi="Times New Roman" w:cs="Times New Roman"/>
            <w:iCs/>
            <w:sz w:val="24"/>
            <w:szCs w:val="24"/>
          </w:rPr>
          <w:delText xml:space="preserve"> is the Brody growth coefficient, and </w:delText>
        </w:r>
        <w:r w:rsidRPr="00BA2C3D" w:rsidDel="00053CDE">
          <w:rPr>
            <w:rFonts w:ascii="Times New Roman" w:hAnsi="Times New Roman" w:cs="Times New Roman"/>
            <w:i/>
            <w:sz w:val="24"/>
            <w:szCs w:val="24"/>
          </w:rPr>
          <w:delText>t</w:delText>
        </w:r>
        <w:r w:rsidRPr="00BA2C3D" w:rsidDel="00053CDE">
          <w:rPr>
            <w:rFonts w:ascii="Times New Roman" w:hAnsi="Times New Roman" w:cs="Times New Roman"/>
            <w:iCs/>
            <w:sz w:val="24"/>
            <w:szCs w:val="24"/>
            <w:vertAlign w:val="subscript"/>
          </w:rPr>
          <w:delText>0</w:delText>
        </w:r>
        <w:r w:rsidRPr="00BA2C3D" w:rsidDel="00053CDE">
          <w:rPr>
            <w:rFonts w:ascii="Times New Roman" w:hAnsi="Times New Roman" w:cs="Times New Roman"/>
            <w:iCs/>
            <w:sz w:val="24"/>
            <w:szCs w:val="24"/>
          </w:rPr>
          <w:delText xml:space="preserve"> is the </w:delText>
        </w:r>
        <w:r w:rsidRPr="00BA2C3D" w:rsidDel="00053CDE">
          <w:rPr>
            <w:rFonts w:ascii="Times New Roman" w:hAnsi="Times New Roman" w:cs="Times New Roman"/>
            <w:i/>
            <w:sz w:val="24"/>
            <w:szCs w:val="24"/>
          </w:rPr>
          <w:delText>x</w:delText>
        </w:r>
        <w:r w:rsidRPr="00BA2C3D" w:rsidDel="00053CDE">
          <w:rPr>
            <w:rFonts w:ascii="Times New Roman" w:hAnsi="Times New Roman" w:cs="Times New Roman"/>
            <w:iCs/>
            <w:sz w:val="24"/>
            <w:szCs w:val="24"/>
          </w:rPr>
          <w:delText>-intercept. The</w:delText>
        </w:r>
        <w:r w:rsidRPr="00BA2C3D" w:rsidDel="00053CDE">
          <w:rPr>
            <w:rFonts w:ascii="Times New Roman" w:eastAsia="Times New Roman" w:hAnsi="Times New Roman" w:cs="Times New Roman"/>
            <w:sz w:val="24"/>
            <w:szCs w:val="24"/>
          </w:rPr>
          <w:delText xml:space="preserve"> Gompertz growth model was calculated with the following equation: </w:delText>
        </w:r>
      </w:del>
    </w:p>
    <w:p w14:paraId="7051C1B5" w14:textId="08A80FFE" w:rsidR="00BA2C3D" w:rsidRPr="00BA2C3D" w:rsidDel="00053CDE" w:rsidRDefault="00B727CD">
      <w:pPr>
        <w:spacing w:after="0" w:line="480" w:lineRule="auto"/>
        <w:rPr>
          <w:del w:id="143" w:author="Moratz, Collin C CIV USARMY CEMVP (USA)" w:date="2023-02-15T23:30:00Z"/>
          <w:rFonts w:ascii="Times New Roman" w:eastAsia="Times New Roman" w:hAnsi="Times New Roman" w:cs="Times New Roman"/>
          <w:sz w:val="24"/>
          <w:szCs w:val="24"/>
        </w:rPr>
        <w:pPrChange w:id="144" w:author="Moratz, Collin C CIV USARMY CEMVP (USA)" w:date="2023-02-15T23:30:00Z">
          <w:pPr>
            <w:spacing w:line="480" w:lineRule="auto"/>
          </w:pPr>
        </w:pPrChange>
      </w:pPr>
      <m:oMathPara>
        <m:oMath>
          <m:sSub>
            <m:sSubPr>
              <m:ctrlPr>
                <w:del w:id="145" w:author="Moratz, Collin C CIV USARMY CEMVP (USA)" w:date="2023-02-15T23:30:00Z">
                  <w:rPr>
                    <w:rFonts w:ascii="Cambria Math" w:eastAsia="Times New Roman" w:hAnsi="Cambria Math" w:cs="Times New Roman"/>
                    <w:i/>
                    <w:sz w:val="24"/>
                    <w:szCs w:val="24"/>
                  </w:rPr>
                </w:del>
              </m:ctrlPr>
            </m:sSubPr>
            <m:e>
              <m:r>
                <w:del w:id="146" w:author="Moratz, Collin C CIV USARMY CEMVP (USA)" w:date="2023-02-15T23:30:00Z">
                  <w:rPr>
                    <w:rFonts w:ascii="Cambria Math" w:eastAsia="Times New Roman" w:hAnsi="Cambria Math" w:cs="Times New Roman"/>
                    <w:sz w:val="24"/>
                    <w:szCs w:val="24"/>
                  </w:rPr>
                  <m:t>L</m:t>
                </w:del>
              </m:r>
            </m:e>
            <m:sub>
              <m:r>
                <w:del w:id="147" w:author="Moratz, Collin C CIV USARMY CEMVP (USA)" w:date="2023-02-15T23:30:00Z">
                  <w:rPr>
                    <w:rFonts w:ascii="Cambria Math" w:eastAsia="Times New Roman" w:hAnsi="Cambria Math" w:cs="Times New Roman"/>
                    <w:sz w:val="24"/>
                    <w:szCs w:val="24"/>
                  </w:rPr>
                  <m:t>t</m:t>
                </w:del>
              </m:r>
            </m:sub>
          </m:sSub>
          <m:r>
            <w:del w:id="148" w:author="Moratz, Collin C CIV USARMY CEMVP (USA)" w:date="2023-02-15T23:30:00Z">
              <w:rPr>
                <w:rFonts w:ascii="Cambria Math" w:eastAsia="Times New Roman" w:hAnsi="Cambria Math" w:cs="Times New Roman"/>
                <w:sz w:val="24"/>
                <w:szCs w:val="24"/>
              </w:rPr>
              <m:t>=</m:t>
            </w:del>
          </m:r>
          <m:sSub>
            <m:sSubPr>
              <m:ctrlPr>
                <w:del w:id="149" w:author="Moratz, Collin C CIV USARMY CEMVP (USA)" w:date="2023-02-15T23:30:00Z">
                  <w:rPr>
                    <w:rFonts w:ascii="Cambria Math" w:eastAsia="Times New Roman" w:hAnsi="Cambria Math" w:cs="Times New Roman"/>
                    <w:i/>
                    <w:sz w:val="24"/>
                    <w:szCs w:val="24"/>
                  </w:rPr>
                </w:del>
              </m:ctrlPr>
            </m:sSubPr>
            <m:e>
              <m:r>
                <w:del w:id="150" w:author="Moratz, Collin C CIV USARMY CEMVP (USA)" w:date="2023-02-15T23:30:00Z">
                  <w:rPr>
                    <w:rFonts w:ascii="Cambria Math" w:eastAsia="Times New Roman" w:hAnsi="Cambria Math" w:cs="Times New Roman"/>
                    <w:sz w:val="24"/>
                    <w:szCs w:val="24"/>
                  </w:rPr>
                  <m:t>L</m:t>
                </w:del>
              </m:r>
            </m:e>
            <m:sub>
              <m:r>
                <w:del w:id="151" w:author="Moratz, Collin C CIV USARMY CEMVP (USA)" w:date="2023-02-15T23:30:00Z">
                  <w:rPr>
                    <w:rFonts w:ascii="Cambria Math" w:eastAsia="Times New Roman" w:hAnsi="Cambria Math" w:cs="Times New Roman"/>
                    <w:sz w:val="24"/>
                    <w:szCs w:val="24"/>
                  </w:rPr>
                  <m:t>∞</m:t>
                </w:del>
              </m:r>
            </m:sub>
          </m:sSub>
          <m:sSup>
            <m:sSupPr>
              <m:ctrlPr>
                <w:del w:id="152" w:author="Moratz, Collin C CIV USARMY CEMVP (USA)" w:date="2023-02-15T23:30:00Z">
                  <w:rPr>
                    <w:rFonts w:ascii="Cambria Math" w:eastAsia="Times New Roman" w:hAnsi="Cambria Math" w:cs="Times New Roman"/>
                    <w:i/>
                    <w:sz w:val="24"/>
                    <w:szCs w:val="24"/>
                  </w:rPr>
                </w:del>
              </m:ctrlPr>
            </m:sSupPr>
            <m:e>
              <m:r>
                <w:del w:id="153" w:author="Moratz, Collin C CIV USARMY CEMVP (USA)" w:date="2023-02-15T23:30:00Z">
                  <w:rPr>
                    <w:rFonts w:ascii="Cambria Math" w:eastAsia="Times New Roman" w:hAnsi="Cambria Math" w:cs="Times New Roman"/>
                    <w:sz w:val="24"/>
                    <w:szCs w:val="24"/>
                  </w:rPr>
                  <m:t>e</m:t>
                </w:del>
              </m:r>
            </m:e>
            <m:sup>
              <m:r>
                <w:del w:id="154" w:author="Moratz, Collin C CIV USARMY CEMVP (USA)" w:date="2023-02-15T23:30:00Z">
                  <w:rPr>
                    <w:rFonts w:ascii="Cambria Math" w:eastAsia="Calibri" w:hAnsi="Cambria Math" w:cs="Times New Roman"/>
                    <w:sz w:val="24"/>
                    <w:szCs w:val="24"/>
                  </w:rPr>
                  <m:t>-</m:t>
                </w:del>
              </m:r>
              <m:sSup>
                <m:sSupPr>
                  <m:ctrlPr>
                    <w:del w:id="155" w:author="Moratz, Collin C CIV USARMY CEMVP (USA)" w:date="2023-02-15T23:30:00Z">
                      <w:rPr>
                        <w:rFonts w:ascii="Cambria Math" w:eastAsia="Calibri" w:hAnsi="Cambria Math" w:cs="Times New Roman"/>
                        <w:i/>
                        <w:sz w:val="24"/>
                        <w:szCs w:val="24"/>
                      </w:rPr>
                    </w:del>
                  </m:ctrlPr>
                </m:sSupPr>
                <m:e>
                  <m:r>
                    <w:del w:id="156" w:author="Moratz, Collin C CIV USARMY CEMVP (USA)" w:date="2023-02-15T23:30:00Z">
                      <w:rPr>
                        <w:rFonts w:ascii="Cambria Math" w:eastAsia="Calibri" w:hAnsi="Cambria Math" w:cs="Times New Roman"/>
                        <w:sz w:val="24"/>
                        <w:szCs w:val="24"/>
                      </w:rPr>
                      <m:t>e</m:t>
                    </w:del>
                  </m:r>
                </m:e>
                <m:sup>
                  <m:r>
                    <w:del w:id="157" w:author="Moratz, Collin C CIV USARMY CEMVP (USA)" w:date="2023-02-15T23:30:00Z">
                      <w:rPr>
                        <w:rFonts w:ascii="Cambria Math" w:eastAsia="Calibri" w:hAnsi="Cambria Math" w:cs="Times New Roman"/>
                        <w:sz w:val="24"/>
                        <w:szCs w:val="24"/>
                      </w:rPr>
                      <m:t>-</m:t>
                    </w:del>
                  </m:r>
                  <m:sSup>
                    <m:sSupPr>
                      <m:ctrlPr>
                        <w:del w:id="158" w:author="Moratz, Collin C CIV USARMY CEMVP (USA)" w:date="2023-02-15T23:30:00Z">
                          <w:rPr>
                            <w:rFonts w:ascii="Cambria Math" w:eastAsia="Calibri" w:hAnsi="Cambria Math" w:cs="Times New Roman"/>
                            <w:i/>
                            <w:sz w:val="24"/>
                            <w:szCs w:val="24"/>
                          </w:rPr>
                        </w:del>
                      </m:ctrlPr>
                    </m:sSupPr>
                    <m:e>
                      <m:r>
                        <w:del w:id="159" w:author="Moratz, Collin C CIV USARMY CEMVP (USA)" w:date="2023-02-15T23:30:00Z">
                          <w:rPr>
                            <w:rFonts w:ascii="Cambria Math" w:eastAsia="Calibri" w:hAnsi="Cambria Math" w:cs="Times New Roman"/>
                            <w:sz w:val="24"/>
                            <w:szCs w:val="24"/>
                          </w:rPr>
                          <m:t>g</m:t>
                        </w:del>
                      </m:r>
                    </m:e>
                    <m:sup>
                      <m:r>
                        <w:del w:id="160" w:author="Moratz, Collin C CIV USARMY CEMVP (USA)" w:date="2023-02-15T23:30:00Z">
                          <w:rPr>
                            <w:rFonts w:ascii="Cambria Math" w:eastAsia="Calibri" w:hAnsi="Cambria Math" w:cs="Times New Roman"/>
                            <w:sz w:val="24"/>
                            <w:szCs w:val="24"/>
                          </w:rPr>
                          <m:t>*</m:t>
                        </w:del>
                      </m:r>
                    </m:sup>
                  </m:sSup>
                  <m:d>
                    <m:dPr>
                      <m:ctrlPr>
                        <w:del w:id="161" w:author="Moratz, Collin C CIV USARMY CEMVP (USA)" w:date="2023-02-15T23:30:00Z">
                          <w:rPr>
                            <w:rFonts w:ascii="Cambria Math" w:eastAsia="Calibri" w:hAnsi="Cambria Math" w:cs="Times New Roman"/>
                            <w:i/>
                            <w:sz w:val="24"/>
                            <w:szCs w:val="24"/>
                          </w:rPr>
                        </w:del>
                      </m:ctrlPr>
                    </m:dPr>
                    <m:e>
                      <m:r>
                        <w:del w:id="162" w:author="Moratz, Collin C CIV USARMY CEMVP (USA)" w:date="2023-02-15T23:30:00Z">
                          <w:rPr>
                            <w:rFonts w:ascii="Cambria Math" w:eastAsia="Calibri" w:hAnsi="Cambria Math" w:cs="Times New Roman"/>
                            <w:sz w:val="24"/>
                            <w:szCs w:val="24"/>
                          </w:rPr>
                          <m:t>t</m:t>
                        </w:del>
                      </m:r>
                      <m:r>
                        <w:del w:id="163" w:author="Moratz, Collin C CIV USARMY CEMVP (USA)" w:date="2023-02-15T23:30:00Z">
                          <w:rPr>
                            <w:rFonts w:ascii="Cambria Math" w:eastAsia="Calibri" w:hAnsi="Cambria Math" w:cs="Times New Roman"/>
                            <w:sz w:val="24"/>
                            <w:szCs w:val="24"/>
                          </w:rPr>
                          <m:t>-</m:t>
                        </w:del>
                      </m:r>
                      <m:sSup>
                        <m:sSupPr>
                          <m:ctrlPr>
                            <w:del w:id="164" w:author="Moratz, Collin C CIV USARMY CEMVP (USA)" w:date="2023-02-15T23:30:00Z">
                              <w:rPr>
                                <w:rFonts w:ascii="Cambria Math" w:eastAsia="Calibri" w:hAnsi="Cambria Math" w:cs="Times New Roman"/>
                                <w:i/>
                                <w:sz w:val="24"/>
                                <w:szCs w:val="24"/>
                              </w:rPr>
                            </w:del>
                          </m:ctrlPr>
                        </m:sSupPr>
                        <m:e>
                          <m:r>
                            <w:del w:id="165" w:author="Moratz, Collin C CIV USARMY CEMVP (USA)" w:date="2023-02-15T23:30:00Z">
                              <w:rPr>
                                <w:rFonts w:ascii="Cambria Math" w:eastAsia="Calibri" w:hAnsi="Cambria Math" w:cs="Times New Roman"/>
                                <w:sz w:val="24"/>
                                <w:szCs w:val="24"/>
                              </w:rPr>
                              <m:t>t</m:t>
                            </w:del>
                          </m:r>
                        </m:e>
                        <m:sup>
                          <m:r>
                            <w:del w:id="166" w:author="Moratz, Collin C CIV USARMY CEMVP (USA)" w:date="2023-02-15T23:30:00Z">
                              <w:rPr>
                                <w:rFonts w:ascii="Cambria Math" w:eastAsia="Calibri" w:hAnsi="Cambria Math" w:cs="Times New Roman"/>
                                <w:sz w:val="24"/>
                                <w:szCs w:val="24"/>
                              </w:rPr>
                              <m:t>*</m:t>
                            </w:del>
                          </m:r>
                        </m:sup>
                      </m:sSup>
                    </m:e>
                  </m:d>
                </m:sup>
              </m:sSup>
            </m:sup>
          </m:sSup>
        </m:oMath>
      </m:oMathPara>
    </w:p>
    <w:p w14:paraId="0B813757" w14:textId="62CC84D4" w:rsidR="00BA2C3D" w:rsidRPr="00BA2C3D" w:rsidDel="00053CDE" w:rsidRDefault="00BA2C3D">
      <w:pPr>
        <w:spacing w:after="0" w:line="480" w:lineRule="auto"/>
        <w:rPr>
          <w:del w:id="167" w:author="Moratz, Collin C CIV USARMY CEMVP (USA)" w:date="2023-02-15T23:30:00Z"/>
          <w:rFonts w:ascii="Times New Roman" w:eastAsia="Times New Roman" w:hAnsi="Times New Roman" w:cs="Times New Roman"/>
          <w:sz w:val="24"/>
          <w:szCs w:val="24"/>
        </w:rPr>
        <w:pPrChange w:id="168" w:author="Moratz, Collin C CIV USARMY CEMVP (USA)" w:date="2023-02-15T23:30:00Z">
          <w:pPr>
            <w:spacing w:line="480" w:lineRule="auto"/>
          </w:pPr>
        </w:pPrChange>
      </w:pPr>
      <w:del w:id="169" w:author="Moratz, Collin C CIV USARMY CEMVP (USA)" w:date="2023-02-15T23:30:00Z">
        <w:r w:rsidRPr="00BA2C3D" w:rsidDel="00053CDE">
          <w:rPr>
            <w:rFonts w:ascii="Times New Roman" w:eastAsia="Calibri" w:hAnsi="Times New Roman" w:cs="Times New Roman"/>
            <w:sz w:val="24"/>
            <w:szCs w:val="24"/>
          </w:rPr>
          <w:delText xml:space="preserve">where </w:delText>
        </w:r>
        <w:r w:rsidRPr="00BA2C3D" w:rsidDel="00053CDE">
          <w:rPr>
            <w:rFonts w:ascii="Times New Roman" w:eastAsia="Calibri" w:hAnsi="Times New Roman" w:cs="Times New Roman"/>
            <w:i/>
            <w:iCs/>
            <w:sz w:val="24"/>
            <w:szCs w:val="24"/>
          </w:rPr>
          <w:delText>g*</w:delText>
        </w:r>
        <w:r w:rsidRPr="00BA2C3D" w:rsidDel="00053CDE">
          <w:rPr>
            <w:rFonts w:ascii="Times New Roman" w:eastAsia="Times New Roman" w:hAnsi="Times New Roman" w:cs="Times New Roman"/>
            <w:sz w:val="24"/>
            <w:szCs w:val="24"/>
          </w:rPr>
          <w:delText xml:space="preserve"> is the instantaneous growth rate at the inflection point </w:delText>
        </w:r>
        <w:r w:rsidRPr="00BA2C3D" w:rsidDel="00053CDE">
          <w:rPr>
            <w:rFonts w:ascii="Times New Roman" w:eastAsia="Times New Roman" w:hAnsi="Times New Roman" w:cs="Times New Roman"/>
            <w:i/>
            <w:iCs/>
            <w:sz w:val="24"/>
            <w:szCs w:val="24"/>
          </w:rPr>
          <w:delText>t*</w:delText>
        </w:r>
        <w:r w:rsidRPr="00BA2C3D" w:rsidDel="00053CDE">
          <w:rPr>
            <w:rFonts w:ascii="Times New Roman" w:eastAsia="Times New Roman" w:hAnsi="Times New Roman" w:cs="Times New Roman"/>
            <w:sz w:val="24"/>
            <w:szCs w:val="24"/>
          </w:rPr>
          <w:delText xml:space="preserve">. </w:delText>
        </w:r>
        <w:r w:rsidRPr="00BA2C3D" w:rsidDel="00053CDE">
          <w:rPr>
            <w:rFonts w:ascii="Times New Roman" w:eastAsia="Calibri" w:hAnsi="Times New Roman" w:cs="Times New Roman"/>
            <w:sz w:val="24"/>
            <w:szCs w:val="24"/>
          </w:rPr>
          <w:delText>Growth parameters for the Logistic model were calculated using the equation:</w:delText>
        </w:r>
      </w:del>
    </w:p>
    <w:p w14:paraId="7734BE5F" w14:textId="1AAE71CF" w:rsidR="00BA2C3D" w:rsidRPr="00BA2C3D" w:rsidDel="00053CDE" w:rsidRDefault="00B727CD" w:rsidP="00053CDE">
      <w:pPr>
        <w:spacing w:after="0" w:line="480" w:lineRule="auto"/>
        <w:rPr>
          <w:del w:id="170" w:author="Moratz, Collin C CIV USARMY CEMVP (USA)" w:date="2023-02-15T23:30:00Z"/>
          <w:rFonts w:ascii="Times New Roman" w:eastAsia="Times New Roman" w:hAnsi="Times New Roman" w:cs="Times New Roman"/>
          <w:sz w:val="24"/>
          <w:szCs w:val="24"/>
        </w:rPr>
      </w:pPr>
      <m:oMathPara>
        <m:oMath>
          <m:sSub>
            <m:sSubPr>
              <m:ctrlPr>
                <w:del w:id="171" w:author="Moratz, Collin C CIV USARMY CEMVP (USA)" w:date="2023-02-15T23:30:00Z">
                  <w:rPr>
                    <w:rFonts w:ascii="Cambria Math" w:eastAsia="Times New Roman" w:hAnsi="Cambria Math" w:cs="Times New Roman"/>
                    <w:i/>
                    <w:sz w:val="24"/>
                    <w:szCs w:val="24"/>
                  </w:rPr>
                </w:del>
              </m:ctrlPr>
            </m:sSubPr>
            <m:e>
              <m:r>
                <w:del w:id="172" w:author="Moratz, Collin C CIV USARMY CEMVP (USA)" w:date="2023-02-15T23:30:00Z">
                  <w:rPr>
                    <w:rFonts w:ascii="Cambria Math" w:eastAsia="Times New Roman" w:hAnsi="Cambria Math" w:cs="Times New Roman"/>
                    <w:sz w:val="24"/>
                    <w:szCs w:val="24"/>
                  </w:rPr>
                  <m:t>L</m:t>
                </w:del>
              </m:r>
            </m:e>
            <m:sub>
              <m:r>
                <w:del w:id="173" w:author="Moratz, Collin C CIV USARMY CEMVP (USA)" w:date="2023-02-15T23:30:00Z">
                  <w:rPr>
                    <w:rFonts w:ascii="Cambria Math" w:eastAsia="Times New Roman" w:hAnsi="Cambria Math" w:cs="Times New Roman"/>
                    <w:sz w:val="24"/>
                    <w:szCs w:val="24"/>
                  </w:rPr>
                  <m:t>t</m:t>
                </w:del>
              </m:r>
            </m:sub>
          </m:sSub>
          <m:r>
            <w:del w:id="174" w:author="Moratz, Collin C CIV USARMY CEMVP (USA)" w:date="2023-02-15T23:30:00Z">
              <w:rPr>
                <w:rFonts w:ascii="Cambria Math" w:eastAsia="Times New Roman" w:hAnsi="Cambria Math" w:cs="Times New Roman"/>
                <w:sz w:val="24"/>
                <w:szCs w:val="24"/>
              </w:rPr>
              <m:t>=</m:t>
            </w:del>
          </m:r>
          <m:f>
            <m:fPr>
              <m:ctrlPr>
                <w:del w:id="175" w:author="Moratz, Collin C CIV USARMY CEMVP (USA)" w:date="2023-02-15T23:30:00Z">
                  <w:rPr>
                    <w:rFonts w:ascii="Cambria Math" w:eastAsia="Times New Roman" w:hAnsi="Cambria Math" w:cs="Times New Roman"/>
                    <w:i/>
                    <w:sz w:val="24"/>
                    <w:szCs w:val="24"/>
                  </w:rPr>
                </w:del>
              </m:ctrlPr>
            </m:fPr>
            <m:num>
              <m:sSub>
                <m:sSubPr>
                  <m:ctrlPr>
                    <w:del w:id="176" w:author="Moratz, Collin C CIV USARMY CEMVP (USA)" w:date="2023-02-15T23:30:00Z">
                      <w:rPr>
                        <w:rFonts w:ascii="Cambria Math" w:eastAsia="Times New Roman" w:hAnsi="Cambria Math" w:cs="Times New Roman"/>
                        <w:i/>
                        <w:sz w:val="24"/>
                        <w:szCs w:val="24"/>
                      </w:rPr>
                    </w:del>
                  </m:ctrlPr>
                </m:sSubPr>
                <m:e>
                  <m:r>
                    <w:del w:id="177" w:author="Moratz, Collin C CIV USARMY CEMVP (USA)" w:date="2023-02-15T23:30:00Z">
                      <w:rPr>
                        <w:rFonts w:ascii="Cambria Math" w:eastAsia="Times New Roman" w:hAnsi="Cambria Math" w:cs="Times New Roman"/>
                        <w:sz w:val="24"/>
                        <w:szCs w:val="24"/>
                      </w:rPr>
                      <m:t>L</m:t>
                    </w:del>
                  </m:r>
                </m:e>
                <m:sub>
                  <m:r>
                    <w:del w:id="178" w:author="Moratz, Collin C CIV USARMY CEMVP (USA)" w:date="2023-02-15T23:30:00Z">
                      <w:rPr>
                        <w:rFonts w:ascii="Cambria Math" w:eastAsia="Times New Roman" w:hAnsi="Cambria Math" w:cs="Times New Roman"/>
                        <w:sz w:val="24"/>
                        <w:szCs w:val="24"/>
                      </w:rPr>
                      <m:t>∞</m:t>
                    </w:del>
                  </m:r>
                </m:sub>
              </m:sSub>
            </m:num>
            <m:den>
              <m:r>
                <w:del w:id="179" w:author="Moratz, Collin C CIV USARMY CEMVP (USA)" w:date="2023-02-15T23:30:00Z">
                  <w:rPr>
                    <w:rFonts w:ascii="Cambria Math" w:eastAsia="Times New Roman" w:hAnsi="Cambria Math" w:cs="Times New Roman"/>
                    <w:sz w:val="24"/>
                    <w:szCs w:val="24"/>
                  </w:rPr>
                  <m:t>1+</m:t>
                </w:del>
              </m:r>
              <m:sSup>
                <m:sSupPr>
                  <m:ctrlPr>
                    <w:del w:id="180" w:author="Moratz, Collin C CIV USARMY CEMVP (USA)" w:date="2023-02-15T23:30:00Z">
                      <w:rPr>
                        <w:rFonts w:ascii="Cambria Math" w:eastAsia="Times New Roman" w:hAnsi="Cambria Math" w:cs="Times New Roman"/>
                        <w:i/>
                        <w:sz w:val="24"/>
                        <w:szCs w:val="24"/>
                      </w:rPr>
                    </w:del>
                  </m:ctrlPr>
                </m:sSupPr>
                <m:e>
                  <m:r>
                    <w:del w:id="181" w:author="Moratz, Collin C CIV USARMY CEMVP (USA)" w:date="2023-02-15T23:30:00Z">
                      <w:rPr>
                        <w:rFonts w:ascii="Cambria Math" w:eastAsia="Times New Roman" w:hAnsi="Cambria Math" w:cs="Times New Roman"/>
                        <w:sz w:val="24"/>
                        <w:szCs w:val="24"/>
                      </w:rPr>
                      <m:t>e</m:t>
                    </w:del>
                  </m:r>
                </m:e>
                <m:sup>
                  <m:r>
                    <w:del w:id="182" w:author="Moratz, Collin C CIV USARMY CEMVP (USA)" w:date="2023-02-15T23:30:00Z">
                      <w:rPr>
                        <w:rFonts w:ascii="Cambria Math" w:eastAsia="Calibri" w:hAnsi="Cambria Math" w:cs="Times New Roman"/>
                        <w:sz w:val="24"/>
                        <w:szCs w:val="24"/>
                      </w:rPr>
                      <m:t>-</m:t>
                    </w:del>
                  </m:r>
                  <m:sSub>
                    <m:sSubPr>
                      <m:ctrlPr>
                        <w:del w:id="183" w:author="Moratz, Collin C CIV USARMY CEMVP (USA)" w:date="2023-02-15T23:30:00Z">
                          <w:rPr>
                            <w:rFonts w:ascii="Cambria Math" w:eastAsia="Calibri" w:hAnsi="Cambria Math" w:cs="Times New Roman"/>
                            <w:i/>
                            <w:sz w:val="24"/>
                            <w:szCs w:val="24"/>
                          </w:rPr>
                        </w:del>
                      </m:ctrlPr>
                    </m:sSubPr>
                    <m:e>
                      <m:r>
                        <w:del w:id="184" w:author="Moratz, Collin C CIV USARMY CEMVP (USA)" w:date="2023-02-15T23:30:00Z">
                          <w:rPr>
                            <w:rFonts w:ascii="Cambria Math" w:eastAsia="Calibri" w:hAnsi="Cambria Math" w:cs="Times New Roman"/>
                            <w:sz w:val="24"/>
                            <w:szCs w:val="24"/>
                          </w:rPr>
                          <m:t>g</m:t>
                        </w:del>
                      </m:r>
                    </m:e>
                    <m:sub>
                      <m:r>
                        <w:del w:id="185" w:author="Moratz, Collin C CIV USARMY CEMVP (USA)" w:date="2023-02-15T23:30:00Z">
                          <w:rPr>
                            <w:rFonts w:ascii="Cambria Math" w:eastAsia="Calibri" w:hAnsi="Cambria Math" w:cs="Times New Roman"/>
                            <w:sz w:val="24"/>
                            <w:szCs w:val="24"/>
                          </w:rPr>
                          <m:t>-∞</m:t>
                        </w:del>
                      </m:r>
                    </m:sub>
                  </m:sSub>
                  <m:d>
                    <m:dPr>
                      <m:ctrlPr>
                        <w:del w:id="186" w:author="Moratz, Collin C CIV USARMY CEMVP (USA)" w:date="2023-02-15T23:30:00Z">
                          <w:rPr>
                            <w:rFonts w:ascii="Cambria Math" w:eastAsia="Calibri" w:hAnsi="Cambria Math" w:cs="Times New Roman"/>
                            <w:i/>
                            <w:sz w:val="24"/>
                            <w:szCs w:val="24"/>
                          </w:rPr>
                        </w:del>
                      </m:ctrlPr>
                    </m:dPr>
                    <m:e>
                      <m:r>
                        <w:del w:id="187" w:author="Moratz, Collin C CIV USARMY CEMVP (USA)" w:date="2023-02-15T23:30:00Z">
                          <w:rPr>
                            <w:rFonts w:ascii="Cambria Math" w:eastAsia="Calibri" w:hAnsi="Cambria Math" w:cs="Times New Roman"/>
                            <w:sz w:val="24"/>
                            <w:szCs w:val="24"/>
                          </w:rPr>
                          <m:t>t</m:t>
                        </w:del>
                      </m:r>
                      <m:r>
                        <w:del w:id="188" w:author="Moratz, Collin C CIV USARMY CEMVP (USA)" w:date="2023-02-15T23:30:00Z">
                          <w:rPr>
                            <w:rFonts w:ascii="Cambria Math" w:eastAsia="Calibri" w:hAnsi="Cambria Math" w:cs="Times New Roman"/>
                            <w:sz w:val="24"/>
                            <w:szCs w:val="24"/>
                          </w:rPr>
                          <m:t>-</m:t>
                        </w:del>
                      </m:r>
                      <m:sSup>
                        <m:sSupPr>
                          <m:ctrlPr>
                            <w:del w:id="189" w:author="Moratz, Collin C CIV USARMY CEMVP (USA)" w:date="2023-02-15T23:30:00Z">
                              <w:rPr>
                                <w:rFonts w:ascii="Cambria Math" w:eastAsia="Calibri" w:hAnsi="Cambria Math" w:cs="Times New Roman"/>
                                <w:i/>
                                <w:sz w:val="24"/>
                                <w:szCs w:val="24"/>
                              </w:rPr>
                            </w:del>
                          </m:ctrlPr>
                        </m:sSupPr>
                        <m:e>
                          <m:r>
                            <w:del w:id="190" w:author="Moratz, Collin C CIV USARMY CEMVP (USA)" w:date="2023-02-15T23:30:00Z">
                              <w:rPr>
                                <w:rFonts w:ascii="Cambria Math" w:eastAsia="Calibri" w:hAnsi="Cambria Math" w:cs="Times New Roman"/>
                                <w:sz w:val="24"/>
                                <w:szCs w:val="24"/>
                              </w:rPr>
                              <m:t>t</m:t>
                            </w:del>
                          </m:r>
                        </m:e>
                        <m:sup>
                          <m:r>
                            <w:del w:id="191" w:author="Moratz, Collin C CIV USARMY CEMVP (USA)" w:date="2023-02-15T23:30:00Z">
                              <w:rPr>
                                <w:rFonts w:ascii="Cambria Math" w:eastAsia="Calibri" w:hAnsi="Cambria Math" w:cs="Times New Roman"/>
                                <w:sz w:val="24"/>
                                <w:szCs w:val="24"/>
                              </w:rPr>
                              <m:t>*</m:t>
                            </w:del>
                          </m:r>
                        </m:sup>
                      </m:sSup>
                    </m:e>
                  </m:d>
                </m:sup>
              </m:sSup>
            </m:den>
          </m:f>
        </m:oMath>
      </m:oMathPara>
    </w:p>
    <w:p w14:paraId="3D784470" w14:textId="2619C351" w:rsidR="00BA2C3D" w:rsidRPr="00BA2C3D" w:rsidDel="00053CDE" w:rsidRDefault="00BA2C3D" w:rsidP="00053CDE">
      <w:pPr>
        <w:spacing w:after="0" w:line="480" w:lineRule="auto"/>
        <w:rPr>
          <w:del w:id="192" w:author="Moratz, Collin C CIV USARMY CEMVP (USA)" w:date="2023-02-15T23:30:00Z"/>
          <w:rFonts w:ascii="Times New Roman" w:eastAsia="Calibri" w:hAnsi="Times New Roman" w:cs="Times New Roman"/>
          <w:sz w:val="24"/>
          <w:szCs w:val="24"/>
        </w:rPr>
      </w:pPr>
      <w:del w:id="193" w:author="Moratz, Collin C CIV USARMY CEMVP (USA)" w:date="2023-02-15T23:30:00Z">
        <w:r w:rsidRPr="00BA2C3D" w:rsidDel="00053CDE">
          <w:rPr>
            <w:rFonts w:ascii="Times New Roman" w:eastAsia="Calibri" w:hAnsi="Times New Roman" w:cs="Times New Roman"/>
            <w:sz w:val="24"/>
            <w:szCs w:val="24"/>
          </w:rPr>
          <w:delText>where</w:delText>
        </w:r>
        <w:r w:rsidRPr="00BA2C3D" w:rsidDel="00053CDE">
          <w:rPr>
            <w:rFonts w:ascii="Times New Roman" w:eastAsia="Times New Roman" w:hAnsi="Times New Roman" w:cs="Times New Roman"/>
            <w:sz w:val="24"/>
            <w:szCs w:val="24"/>
          </w:rPr>
          <w:delText xml:space="preserve"> </w:delText>
        </w:r>
      </w:del>
      <m:oMath>
        <m:sSub>
          <m:sSubPr>
            <m:ctrlPr>
              <w:del w:id="194" w:author="Moratz, Collin C CIV USARMY CEMVP (USA)" w:date="2023-02-15T23:30:00Z">
                <w:rPr>
                  <w:rFonts w:ascii="Cambria Math" w:eastAsia="Calibri" w:hAnsi="Cambria Math" w:cs="Times New Roman"/>
                  <w:i/>
                  <w:sz w:val="24"/>
                  <w:szCs w:val="24"/>
                </w:rPr>
              </w:del>
            </m:ctrlPr>
          </m:sSubPr>
          <m:e>
            <m:r>
              <w:del w:id="195" w:author="Moratz, Collin C CIV USARMY CEMVP (USA)" w:date="2023-02-15T23:30:00Z">
                <w:rPr>
                  <w:rFonts w:ascii="Cambria Math" w:eastAsia="Calibri" w:hAnsi="Cambria Math" w:cs="Times New Roman"/>
                  <w:sz w:val="24"/>
                  <w:szCs w:val="24"/>
                </w:rPr>
                <m:t>g</m:t>
              </w:del>
            </m:r>
          </m:e>
          <m:sub>
            <m:r>
              <w:del w:id="196" w:author="Moratz, Collin C CIV USARMY CEMVP (USA)" w:date="2023-02-15T23:30:00Z">
                <w:rPr>
                  <w:rFonts w:ascii="Cambria Math" w:eastAsia="Calibri" w:hAnsi="Cambria Math" w:cs="Times New Roman"/>
                  <w:sz w:val="24"/>
                  <w:szCs w:val="24"/>
                </w:rPr>
                <m:t>-∞</m:t>
              </w:del>
            </m:r>
          </m:sub>
        </m:sSub>
      </m:oMath>
      <w:del w:id="197" w:author="Moratz, Collin C CIV USARMY CEMVP (USA)" w:date="2023-02-15T23:30:00Z">
        <w:r w:rsidRPr="00BA2C3D" w:rsidDel="00053CDE">
          <w:rPr>
            <w:rFonts w:ascii="Times New Roman" w:eastAsia="Calibri" w:hAnsi="Times New Roman" w:cs="Times New Roman"/>
            <w:sz w:val="24"/>
            <w:szCs w:val="24"/>
          </w:rPr>
          <w:delText>is the positive instantaneous growth rate as age approaches negative infinity. The Richards growth model was calculated as:</w:delText>
        </w:r>
      </w:del>
    </w:p>
    <w:p w14:paraId="49E65554" w14:textId="7006E145" w:rsidR="00BA2C3D" w:rsidRPr="00BA2C3D" w:rsidDel="00053CDE" w:rsidRDefault="00B727CD">
      <w:pPr>
        <w:spacing w:after="0" w:line="480" w:lineRule="auto"/>
        <w:rPr>
          <w:del w:id="198" w:author="Moratz, Collin C CIV USARMY CEMVP (USA)" w:date="2023-02-15T23:30:00Z"/>
          <w:rFonts w:ascii="Times New Roman" w:eastAsia="Calibri" w:hAnsi="Times New Roman" w:cs="Times New Roman"/>
          <w:sz w:val="24"/>
          <w:szCs w:val="24"/>
        </w:rPr>
        <w:pPrChange w:id="199" w:author="Moratz, Collin C CIV USARMY CEMVP (USA)" w:date="2023-02-15T23:30:00Z">
          <w:pPr>
            <w:spacing w:after="0" w:line="480" w:lineRule="auto"/>
            <w:jc w:val="center"/>
          </w:pPr>
        </w:pPrChange>
      </w:pPr>
      <m:oMathPara>
        <m:oMath>
          <m:sSub>
            <m:sSubPr>
              <m:ctrlPr>
                <w:del w:id="200" w:author="Moratz, Collin C CIV USARMY CEMVP (USA)" w:date="2023-02-15T23:30:00Z">
                  <w:rPr>
                    <w:rFonts w:ascii="Cambria Math" w:eastAsia="Times New Roman" w:hAnsi="Cambria Math" w:cs="Times New Roman"/>
                    <w:i/>
                    <w:sz w:val="24"/>
                    <w:szCs w:val="24"/>
                  </w:rPr>
                </w:del>
              </m:ctrlPr>
            </m:sSubPr>
            <m:e>
              <m:r>
                <w:del w:id="201" w:author="Moratz, Collin C CIV USARMY CEMVP (USA)" w:date="2023-02-15T23:30:00Z">
                  <w:rPr>
                    <w:rFonts w:ascii="Cambria Math" w:eastAsia="Times New Roman" w:hAnsi="Cambria Math" w:cs="Times New Roman"/>
                    <w:sz w:val="24"/>
                    <w:szCs w:val="24"/>
                  </w:rPr>
                  <m:t>L</m:t>
                </w:del>
              </m:r>
            </m:e>
            <m:sub>
              <m:r>
                <w:del w:id="202" w:author="Moratz, Collin C CIV USARMY CEMVP (USA)" w:date="2023-02-15T23:30:00Z">
                  <w:rPr>
                    <w:rFonts w:ascii="Cambria Math" w:eastAsia="Times New Roman" w:hAnsi="Cambria Math" w:cs="Times New Roman"/>
                    <w:sz w:val="24"/>
                    <w:szCs w:val="24"/>
                  </w:rPr>
                  <m:t>t</m:t>
                </w:del>
              </m:r>
            </m:sub>
          </m:sSub>
          <m:r>
            <w:del w:id="203" w:author="Moratz, Collin C CIV USARMY CEMVP (USA)" w:date="2023-02-15T23:30:00Z">
              <w:rPr>
                <w:rFonts w:ascii="Cambria Math" w:eastAsia="Times New Roman" w:hAnsi="Cambria Math" w:cs="Times New Roman"/>
                <w:sz w:val="24"/>
                <w:szCs w:val="24"/>
              </w:rPr>
              <m:t xml:space="preserve">= </m:t>
            </w:del>
          </m:r>
          <m:sSub>
            <m:sSubPr>
              <m:ctrlPr>
                <w:del w:id="204" w:author="Moratz, Collin C CIV USARMY CEMVP (USA)" w:date="2023-02-15T23:30:00Z">
                  <w:rPr>
                    <w:rFonts w:ascii="Cambria Math" w:eastAsia="Times New Roman" w:hAnsi="Cambria Math" w:cs="Times New Roman"/>
                    <w:i/>
                    <w:sz w:val="24"/>
                    <w:szCs w:val="24"/>
                  </w:rPr>
                </w:del>
              </m:ctrlPr>
            </m:sSubPr>
            <m:e>
              <m:r>
                <w:del w:id="205" w:author="Moratz, Collin C CIV USARMY CEMVP (USA)" w:date="2023-02-15T23:30:00Z">
                  <w:rPr>
                    <w:rFonts w:ascii="Cambria Math" w:eastAsia="Times New Roman" w:hAnsi="Cambria Math" w:cs="Times New Roman"/>
                    <w:sz w:val="24"/>
                    <w:szCs w:val="24"/>
                  </w:rPr>
                  <m:t>L</m:t>
                </w:del>
              </m:r>
            </m:e>
            <m:sub>
              <m:r>
                <w:del w:id="206" w:author="Moratz, Collin C CIV USARMY CEMVP (USA)" w:date="2023-02-15T23:30:00Z">
                  <w:rPr>
                    <w:rFonts w:ascii="Cambria Math" w:eastAsia="Times New Roman" w:hAnsi="Cambria Math" w:cs="Times New Roman"/>
                    <w:sz w:val="24"/>
                    <w:szCs w:val="24"/>
                  </w:rPr>
                  <m:t>∞</m:t>
                </w:del>
              </m:r>
            </m:sub>
          </m:sSub>
          <m:sSup>
            <m:sSupPr>
              <m:ctrlPr>
                <w:del w:id="207" w:author="Moratz, Collin C CIV USARMY CEMVP (USA)" w:date="2023-02-15T23:30:00Z">
                  <w:rPr>
                    <w:rFonts w:ascii="Cambria Math" w:eastAsia="Times New Roman" w:hAnsi="Cambria Math" w:cs="Times New Roman"/>
                    <w:i/>
                    <w:sz w:val="24"/>
                    <w:szCs w:val="24"/>
                  </w:rPr>
                </w:del>
              </m:ctrlPr>
            </m:sSupPr>
            <m:e>
              <m:d>
                <m:dPr>
                  <m:begChr m:val="["/>
                  <m:endChr m:val="]"/>
                  <m:ctrlPr>
                    <w:del w:id="208" w:author="Moratz, Collin C CIV USARMY CEMVP (USA)" w:date="2023-02-15T23:30:00Z">
                      <w:rPr>
                        <w:rFonts w:ascii="Cambria Math" w:eastAsia="Times New Roman" w:hAnsi="Cambria Math" w:cs="Times New Roman"/>
                        <w:i/>
                        <w:sz w:val="24"/>
                        <w:szCs w:val="24"/>
                      </w:rPr>
                    </w:del>
                  </m:ctrlPr>
                </m:dPr>
                <m:e>
                  <m:r>
                    <w:del w:id="209" w:author="Moratz, Collin C CIV USARMY CEMVP (USA)" w:date="2023-02-15T23:30:00Z">
                      <w:rPr>
                        <w:rFonts w:ascii="Cambria Math" w:eastAsia="Times New Roman" w:hAnsi="Cambria Math" w:cs="Times New Roman"/>
                        <w:sz w:val="24"/>
                        <w:szCs w:val="24"/>
                      </w:rPr>
                      <m:t xml:space="preserve">1- </m:t>
                    </w:del>
                  </m:r>
                  <m:f>
                    <m:fPr>
                      <m:ctrlPr>
                        <w:del w:id="210" w:author="Moratz, Collin C CIV USARMY CEMVP (USA)" w:date="2023-02-15T23:30:00Z">
                          <w:rPr>
                            <w:rFonts w:ascii="Cambria Math" w:eastAsia="Times New Roman" w:hAnsi="Cambria Math" w:cs="Times New Roman"/>
                            <w:i/>
                            <w:sz w:val="24"/>
                            <w:szCs w:val="24"/>
                          </w:rPr>
                        </w:del>
                      </m:ctrlPr>
                    </m:fPr>
                    <m:num>
                      <m:r>
                        <w:del w:id="211" w:author="Moratz, Collin C CIV USARMY CEMVP (USA)" w:date="2023-02-15T23:30:00Z">
                          <w:rPr>
                            <w:rFonts w:ascii="Cambria Math" w:eastAsia="Times New Roman" w:hAnsi="Cambria Math" w:cs="Times New Roman"/>
                            <w:sz w:val="24"/>
                            <w:szCs w:val="24"/>
                          </w:rPr>
                          <m:t>1</m:t>
                        </w:del>
                      </m:r>
                    </m:num>
                    <m:den>
                      <m:r>
                        <w:del w:id="212" w:author="Moratz, Collin C CIV USARMY CEMVP (USA)" w:date="2023-02-15T23:30:00Z">
                          <w:rPr>
                            <w:rFonts w:ascii="Cambria Math" w:eastAsia="Times New Roman" w:hAnsi="Cambria Math" w:cs="Times New Roman"/>
                            <w:sz w:val="24"/>
                            <w:szCs w:val="24"/>
                          </w:rPr>
                          <m:t>b</m:t>
                        </w:del>
                      </m:r>
                    </m:den>
                  </m:f>
                  <m:sSup>
                    <m:sSupPr>
                      <m:ctrlPr>
                        <w:del w:id="213" w:author="Moratz, Collin C CIV USARMY CEMVP (USA)" w:date="2023-02-15T23:30:00Z">
                          <w:rPr>
                            <w:rFonts w:ascii="Cambria Math" w:eastAsia="Times New Roman" w:hAnsi="Cambria Math" w:cs="Times New Roman"/>
                            <w:i/>
                            <w:sz w:val="24"/>
                            <w:szCs w:val="24"/>
                          </w:rPr>
                        </w:del>
                      </m:ctrlPr>
                    </m:sSupPr>
                    <m:e>
                      <m:r>
                        <w:del w:id="214" w:author="Moratz, Collin C CIV USARMY CEMVP (USA)" w:date="2023-02-15T23:30:00Z">
                          <w:rPr>
                            <w:rFonts w:ascii="Cambria Math" w:eastAsia="Times New Roman" w:hAnsi="Cambria Math" w:cs="Times New Roman"/>
                            <w:sz w:val="24"/>
                            <w:szCs w:val="24"/>
                          </w:rPr>
                          <m:t>e</m:t>
                        </w:del>
                      </m:r>
                    </m:e>
                    <m:sup>
                      <m:r>
                        <w:del w:id="215" w:author="Moratz, Collin C CIV USARMY CEMVP (USA)" w:date="2023-02-15T23:30:00Z">
                          <w:rPr>
                            <w:rFonts w:ascii="Cambria Math" w:eastAsia="Times New Roman" w:hAnsi="Cambria Math" w:cs="Times New Roman"/>
                            <w:sz w:val="24"/>
                            <w:szCs w:val="24"/>
                          </w:rPr>
                          <m:t>-</m:t>
                        </w:del>
                      </m:r>
                      <m:r>
                        <w:del w:id="216" w:author="Moratz, Collin C CIV USARMY CEMVP (USA)" w:date="2023-02-15T23:30:00Z">
                          <w:rPr>
                            <w:rFonts w:ascii="Cambria Math" w:eastAsia="Times New Roman" w:hAnsi="Cambria Math" w:cs="Times New Roman"/>
                            <w:sz w:val="24"/>
                            <w:szCs w:val="24"/>
                          </w:rPr>
                          <m:t>k</m:t>
                        </w:del>
                      </m:r>
                      <m:d>
                        <m:dPr>
                          <m:ctrlPr>
                            <w:del w:id="217" w:author="Moratz, Collin C CIV USARMY CEMVP (USA)" w:date="2023-02-15T23:30:00Z">
                              <w:rPr>
                                <w:rFonts w:ascii="Cambria Math" w:eastAsia="Times New Roman" w:hAnsi="Cambria Math" w:cs="Times New Roman"/>
                                <w:i/>
                                <w:sz w:val="24"/>
                                <w:szCs w:val="24"/>
                              </w:rPr>
                            </w:del>
                          </m:ctrlPr>
                        </m:dPr>
                        <m:e>
                          <m:r>
                            <w:del w:id="218" w:author="Moratz, Collin C CIV USARMY CEMVP (USA)" w:date="2023-02-15T23:30:00Z">
                              <w:rPr>
                                <w:rFonts w:ascii="Cambria Math" w:eastAsia="Times New Roman" w:hAnsi="Cambria Math" w:cs="Times New Roman"/>
                                <w:sz w:val="24"/>
                                <w:szCs w:val="24"/>
                              </w:rPr>
                              <m:t>t</m:t>
                            </w:del>
                          </m:r>
                          <m:r>
                            <w:del w:id="219" w:author="Moratz, Collin C CIV USARMY CEMVP (USA)" w:date="2023-02-15T23:30:00Z">
                              <w:rPr>
                                <w:rFonts w:ascii="Cambria Math" w:eastAsia="Times New Roman" w:hAnsi="Cambria Math" w:cs="Times New Roman"/>
                                <w:sz w:val="24"/>
                                <w:szCs w:val="24"/>
                              </w:rPr>
                              <m:t xml:space="preserve">- </m:t>
                            </w:del>
                          </m:r>
                          <m:sSup>
                            <m:sSupPr>
                              <m:ctrlPr>
                                <w:del w:id="220" w:author="Moratz, Collin C CIV USARMY CEMVP (USA)" w:date="2023-02-15T23:30:00Z">
                                  <w:rPr>
                                    <w:rFonts w:ascii="Cambria Math" w:eastAsia="Times New Roman" w:hAnsi="Cambria Math" w:cs="Times New Roman"/>
                                    <w:i/>
                                    <w:sz w:val="24"/>
                                    <w:szCs w:val="24"/>
                                  </w:rPr>
                                </w:del>
                              </m:ctrlPr>
                            </m:sSupPr>
                            <m:e>
                              <m:r>
                                <w:del w:id="221" w:author="Moratz, Collin C CIV USARMY CEMVP (USA)" w:date="2023-02-15T23:30:00Z">
                                  <w:rPr>
                                    <w:rFonts w:ascii="Cambria Math" w:eastAsia="Times New Roman" w:hAnsi="Cambria Math" w:cs="Times New Roman"/>
                                    <w:sz w:val="24"/>
                                    <w:szCs w:val="24"/>
                                  </w:rPr>
                                  <m:t>t</m:t>
                                </w:del>
                              </m:r>
                            </m:e>
                            <m:sup>
                              <m:r>
                                <w:del w:id="222" w:author="Moratz, Collin C CIV USARMY CEMVP (USA)" w:date="2023-02-15T23:30:00Z">
                                  <w:rPr>
                                    <w:rFonts w:ascii="Cambria Math" w:eastAsia="Times New Roman" w:hAnsi="Cambria Math" w:cs="Times New Roman"/>
                                    <w:sz w:val="24"/>
                                    <w:szCs w:val="24"/>
                                  </w:rPr>
                                  <m:t>*</m:t>
                                </w:del>
                              </m:r>
                            </m:sup>
                          </m:sSup>
                        </m:e>
                      </m:d>
                    </m:sup>
                  </m:sSup>
                </m:e>
              </m:d>
            </m:e>
            <m:sup>
              <m:r>
                <w:del w:id="223" w:author="Moratz, Collin C CIV USARMY CEMVP (USA)" w:date="2023-02-15T23:30:00Z">
                  <w:rPr>
                    <w:rFonts w:ascii="Cambria Math" w:eastAsia="Times New Roman" w:hAnsi="Cambria Math" w:cs="Times New Roman"/>
                    <w:sz w:val="24"/>
                    <w:szCs w:val="24"/>
                  </w:rPr>
                  <m:t>b</m:t>
                </w:del>
              </m:r>
            </m:sup>
          </m:sSup>
        </m:oMath>
      </m:oMathPara>
    </w:p>
    <w:p w14:paraId="24644CC9" w14:textId="765054E6" w:rsidR="00BA2C3D" w:rsidRPr="00BA2C3D" w:rsidRDefault="00BA2C3D" w:rsidP="00053CDE">
      <w:pPr>
        <w:spacing w:after="0" w:line="480" w:lineRule="auto"/>
        <w:rPr>
          <w:rFonts w:ascii="Times New Roman" w:hAnsi="Times New Roman" w:cs="Times New Roman"/>
          <w:sz w:val="24"/>
          <w:szCs w:val="24"/>
        </w:rPr>
      </w:pPr>
      <w:del w:id="224" w:author="Moratz, Collin C CIV USARMY CEMVP (USA)" w:date="2023-02-15T23:30:00Z">
        <w:r w:rsidRPr="00BA2C3D" w:rsidDel="00053CDE">
          <w:rPr>
            <w:rFonts w:ascii="Times New Roman" w:eastAsia="Calibri" w:hAnsi="Times New Roman" w:cs="Times New Roman"/>
            <w:sz w:val="24"/>
            <w:szCs w:val="24"/>
          </w:rPr>
          <w:delText xml:space="preserve">where </w:delText>
        </w:r>
        <w:r w:rsidRPr="00BA2C3D" w:rsidDel="00053CDE">
          <w:rPr>
            <w:rFonts w:ascii="Times New Roman" w:eastAsia="Calibri" w:hAnsi="Times New Roman" w:cs="Times New Roman"/>
            <w:i/>
            <w:iCs/>
            <w:sz w:val="24"/>
            <w:szCs w:val="24"/>
          </w:rPr>
          <w:delText>k</w:delText>
        </w:r>
        <w:r w:rsidRPr="00BA2C3D" w:rsidDel="00053CDE">
          <w:rPr>
            <w:rFonts w:ascii="Times New Roman" w:hAnsi="Times New Roman" w:cs="Times New Roman"/>
            <w:sz w:val="24"/>
            <w:szCs w:val="24"/>
          </w:rPr>
          <w:delText xml:space="preserve"> is the slope at the inflection point and </w:delText>
        </w:r>
        <w:r w:rsidRPr="00BA2C3D" w:rsidDel="00053CDE">
          <w:rPr>
            <w:rFonts w:ascii="Times New Roman" w:hAnsi="Times New Roman" w:cs="Times New Roman"/>
            <w:i/>
            <w:iCs/>
            <w:sz w:val="24"/>
            <w:szCs w:val="24"/>
          </w:rPr>
          <w:delText>b</w:delText>
        </w:r>
        <w:r w:rsidRPr="00BA2C3D" w:rsidDel="00053CDE">
          <w:rPr>
            <w:rFonts w:ascii="Times New Roman" w:hAnsi="Times New Roman" w:cs="Times New Roman"/>
            <w:sz w:val="24"/>
            <w:szCs w:val="24"/>
          </w:rPr>
          <w:delText xml:space="preserve"> controls the mean </w:delText>
        </w:r>
        <w:r w:rsidR="000F51F8" w:rsidDel="00053CDE">
          <w:rPr>
            <w:rFonts w:ascii="Times New Roman" w:hAnsi="Times New Roman" w:cs="Times New Roman"/>
            <w:sz w:val="24"/>
            <w:szCs w:val="24"/>
          </w:rPr>
          <w:delText>TL</w:delText>
        </w:r>
        <w:r w:rsidRPr="00BA2C3D" w:rsidDel="00053CDE">
          <w:rPr>
            <w:rFonts w:ascii="Times New Roman" w:hAnsi="Times New Roman" w:cs="Times New Roman"/>
            <w:sz w:val="24"/>
            <w:szCs w:val="24"/>
          </w:rPr>
          <w:delText xml:space="preserve"> of the inflection point. Each model was built with and without a power function to allow for constant and nonconstant within-individual variation (Pinheiro and Bates, 2000). Models were compared using Akaike’s information criterion corrected for small sample size (AIC</w:delText>
        </w:r>
        <w:r w:rsidRPr="00CF20C8" w:rsidDel="00053CDE">
          <w:rPr>
            <w:rFonts w:ascii="Times New Roman" w:hAnsi="Times New Roman" w:cs="Times New Roman"/>
            <w:i/>
            <w:iCs/>
            <w:sz w:val="24"/>
            <w:szCs w:val="24"/>
            <w:vertAlign w:val="subscript"/>
          </w:rPr>
          <w:delText>c</w:delText>
        </w:r>
        <w:r w:rsidRPr="00BA2C3D" w:rsidDel="00053CDE">
          <w:rPr>
            <w:rFonts w:ascii="Times New Roman" w:hAnsi="Times New Roman" w:cs="Times New Roman"/>
            <w:sz w:val="24"/>
            <w:szCs w:val="24"/>
          </w:rPr>
          <w:delText xml:space="preserve">; Burnham and Anderson, 2002). Due to small sample size, models were created using pooled sexes and individual growth parameters were extracted and averaged by sex for each model post hoc. </w:delText>
        </w:r>
      </w:del>
    </w:p>
    <w:p w14:paraId="36E2899F" w14:textId="786CED6D" w:rsidR="00BA2C3D" w:rsidRPr="00BA2C3D" w:rsidRDefault="00BA2C3D" w:rsidP="00BA2C3D">
      <w:pPr>
        <w:spacing w:after="0" w:line="480" w:lineRule="auto"/>
        <w:ind w:firstLine="720"/>
      </w:pPr>
      <w:commentRangeStart w:id="225"/>
      <w:r w:rsidRPr="00BA2C3D">
        <w:rPr>
          <w:rFonts w:ascii="Times New Roman" w:hAnsi="Times New Roman" w:cs="Times New Roman"/>
          <w:sz w:val="24"/>
          <w:szCs w:val="24"/>
        </w:rPr>
        <w:t>Instantaneous natural mortality (</w:t>
      </w:r>
      <w:r w:rsidRPr="00BA2C3D">
        <w:rPr>
          <w:rFonts w:ascii="Times New Roman" w:hAnsi="Times New Roman" w:cs="Times New Roman"/>
          <w:i/>
          <w:iCs/>
          <w:sz w:val="24"/>
          <w:szCs w:val="24"/>
        </w:rPr>
        <w:t>M</w:t>
      </w:r>
      <w:r w:rsidRPr="00BA2C3D">
        <w:rPr>
          <w:rFonts w:ascii="Times New Roman" w:hAnsi="Times New Roman" w:cs="Times New Roman"/>
          <w:sz w:val="24"/>
          <w:szCs w:val="24"/>
        </w:rPr>
        <w:t>) was determined using the estimator published by Then et al. (2015)</w:t>
      </w:r>
      <w:ins w:id="226" w:author="Shrovnal, Jeremiah [4]" w:date="2023-02-17T10:09:00Z">
        <w:r w:rsidR="003A356F">
          <w:rPr>
            <w:rFonts w:ascii="Times New Roman" w:hAnsi="Times New Roman" w:cs="Times New Roman"/>
            <w:sz w:val="24"/>
            <w:szCs w:val="24"/>
          </w:rPr>
          <w:t xml:space="preserve"> following the model recommendation for data</w:t>
        </w:r>
        <w:r w:rsidR="00C65335">
          <w:rPr>
            <w:rFonts w:ascii="Times New Roman" w:hAnsi="Times New Roman" w:cs="Times New Roman"/>
            <w:sz w:val="24"/>
            <w:szCs w:val="24"/>
          </w:rPr>
          <w:t>-poor stock</w:t>
        </w:r>
      </w:ins>
      <w:ins w:id="227" w:author="Shrovnal, Jeremiah [4]" w:date="2023-02-17T10:10:00Z">
        <w:r w:rsidR="00C65335">
          <w:rPr>
            <w:rFonts w:ascii="Times New Roman" w:hAnsi="Times New Roman" w:cs="Times New Roman"/>
            <w:sz w:val="24"/>
            <w:szCs w:val="24"/>
          </w:rPr>
          <w:t>s</w:t>
        </w:r>
      </w:ins>
      <w:r w:rsidRPr="00BA2C3D">
        <w:rPr>
          <w:rFonts w:ascii="Times New Roman" w:hAnsi="Times New Roman" w:cs="Times New Roman"/>
          <w:sz w:val="24"/>
          <w:szCs w:val="24"/>
        </w:rPr>
        <w:t xml:space="preserve"> that relies on maximum age (</w:t>
      </w:r>
      <w:r w:rsidRPr="00BA2C3D">
        <w:rPr>
          <w:rFonts w:ascii="Times New Roman" w:hAnsi="Times New Roman" w:cs="Times New Roman"/>
          <w:i/>
          <w:iCs/>
          <w:sz w:val="24"/>
          <w:szCs w:val="24"/>
        </w:rPr>
        <w:t>t</w:t>
      </w:r>
      <w:r w:rsidRPr="00BA2C3D">
        <w:rPr>
          <w:rFonts w:ascii="Times New Roman" w:hAnsi="Times New Roman" w:cs="Times New Roman"/>
          <w:sz w:val="24"/>
          <w:szCs w:val="24"/>
          <w:vertAlign w:val="subscript"/>
        </w:rPr>
        <w:t>max</w:t>
      </w:r>
      <w:r w:rsidRPr="00BA2C3D">
        <w:rPr>
          <w:rFonts w:ascii="Times New Roman" w:hAnsi="Times New Roman" w:cs="Times New Roman"/>
          <w:sz w:val="24"/>
          <w:szCs w:val="24"/>
        </w:rPr>
        <w:t>), calculated for this study using</w:t>
      </w:r>
      <w:r w:rsidR="0035450F">
        <w:rPr>
          <w:rFonts w:ascii="Times New Roman" w:hAnsi="Times New Roman" w:cs="Times New Roman"/>
          <w:sz w:val="24"/>
          <w:szCs w:val="24"/>
        </w:rPr>
        <w:t xml:space="preserve"> age</w:t>
      </w:r>
      <w:r w:rsidRPr="00BA2C3D">
        <w:rPr>
          <w:rFonts w:ascii="Times New Roman" w:hAnsi="Times New Roman" w:cs="Times New Roman"/>
          <w:sz w:val="24"/>
          <w:szCs w:val="24"/>
        </w:rPr>
        <w:t xml:space="preserve"> estimates from sagittal otoliths, where </w:t>
      </w:r>
      <w:r w:rsidRPr="00BA2C3D">
        <w:rPr>
          <w:rFonts w:ascii="Times New Roman" w:hAnsi="Times New Roman" w:cs="Times New Roman"/>
          <w:i/>
          <w:iCs/>
          <w:sz w:val="24"/>
          <w:szCs w:val="24"/>
        </w:rPr>
        <w:t>M</w:t>
      </w:r>
      <w:r w:rsidRPr="00BA2C3D">
        <w:rPr>
          <w:rFonts w:ascii="Times New Roman" w:hAnsi="Times New Roman" w:cs="Times New Roman"/>
          <w:sz w:val="24"/>
          <w:szCs w:val="24"/>
        </w:rPr>
        <w:t xml:space="preserve"> = 4.899</w:t>
      </w:r>
      <w:r w:rsidRPr="00BA2C3D">
        <w:rPr>
          <w:rFonts w:ascii="Times New Roman" w:hAnsi="Times New Roman" w:cs="Times New Roman"/>
          <w:i/>
          <w:iCs/>
          <w:sz w:val="24"/>
          <w:szCs w:val="24"/>
        </w:rPr>
        <w:t>t</w:t>
      </w:r>
      <w:r w:rsidRPr="00BA2C3D">
        <w:rPr>
          <w:rFonts w:ascii="Times New Roman" w:hAnsi="Times New Roman" w:cs="Times New Roman"/>
          <w:sz w:val="24"/>
          <w:szCs w:val="24"/>
          <w:vertAlign w:val="subscript"/>
        </w:rPr>
        <w:t>max</w:t>
      </w:r>
      <w:r w:rsidRPr="00BA2C3D">
        <w:rPr>
          <w:rFonts w:ascii="Times New Roman" w:hAnsi="Times New Roman" w:cs="Times New Roman"/>
          <w:sz w:val="24"/>
          <w:szCs w:val="24"/>
          <w:vertAlign w:val="superscript"/>
        </w:rPr>
        <w:t>-0.916</w:t>
      </w:r>
      <w:r w:rsidRPr="00BA2C3D">
        <w:rPr>
          <w:rFonts w:ascii="Times New Roman" w:hAnsi="Times New Roman" w:cs="Times New Roman"/>
          <w:sz w:val="24"/>
          <w:szCs w:val="24"/>
        </w:rPr>
        <w:t>.</w:t>
      </w:r>
      <w:r w:rsidR="00774F4F">
        <w:rPr>
          <w:rFonts w:ascii="Times New Roman" w:hAnsi="Times New Roman" w:cs="Times New Roman"/>
          <w:sz w:val="24"/>
          <w:szCs w:val="24"/>
        </w:rPr>
        <w:t xml:space="preserve"> </w:t>
      </w:r>
      <w:r w:rsidRPr="00BA2C3D">
        <w:rPr>
          <w:rFonts w:ascii="Times New Roman" w:hAnsi="Times New Roman" w:cs="Times New Roman"/>
          <w:sz w:val="24"/>
          <w:szCs w:val="24"/>
        </w:rPr>
        <w:t xml:space="preserve">Exploitation estimates for </w:t>
      </w:r>
      <w:r w:rsidR="00232889">
        <w:rPr>
          <w:rFonts w:ascii="Times New Roman" w:hAnsi="Times New Roman" w:cs="Times New Roman"/>
          <w:sz w:val="24"/>
          <w:szCs w:val="24"/>
        </w:rPr>
        <w:t>Bowfin</w:t>
      </w:r>
      <w:r w:rsidRPr="00BA2C3D">
        <w:rPr>
          <w:rFonts w:ascii="Times New Roman" w:hAnsi="Times New Roman" w:cs="Times New Roman"/>
          <w:sz w:val="24"/>
          <w:szCs w:val="24"/>
        </w:rPr>
        <w:t xml:space="preserve"> within Green Bay are not available so a conditional natural mortality rate (</w:t>
      </w:r>
      <w:r w:rsidRPr="00BA2C3D">
        <w:rPr>
          <w:rFonts w:ascii="Times New Roman" w:hAnsi="Times New Roman" w:cs="Times New Roman"/>
          <w:i/>
          <w:iCs/>
          <w:sz w:val="24"/>
          <w:szCs w:val="24"/>
        </w:rPr>
        <w:t>n</w:t>
      </w:r>
      <w:r w:rsidRPr="00BA2C3D">
        <w:rPr>
          <w:rFonts w:ascii="Times New Roman" w:hAnsi="Times New Roman" w:cs="Times New Roman"/>
          <w:sz w:val="24"/>
          <w:szCs w:val="24"/>
        </w:rPr>
        <w:t>; mortality that occurs in the absence of fishing)</w:t>
      </w:r>
      <w:r w:rsidRPr="00BA2C3D">
        <w:rPr>
          <w:rFonts w:ascii="Times New Roman" w:hAnsi="Times New Roman" w:cs="Times New Roman"/>
          <w:i/>
          <w:iCs/>
          <w:sz w:val="24"/>
          <w:szCs w:val="24"/>
        </w:rPr>
        <w:t xml:space="preserve"> </w:t>
      </w:r>
      <w:r w:rsidRPr="00BA2C3D">
        <w:rPr>
          <w:rFonts w:ascii="Times New Roman" w:hAnsi="Times New Roman" w:cs="Times New Roman"/>
          <w:sz w:val="24"/>
          <w:szCs w:val="24"/>
        </w:rPr>
        <w:t xml:space="preserve">was calculated for males and females separately assuming a type 2 fishery (i.e. fishing and natural mortality act concurrently) where </w:t>
      </w:r>
      <w:r w:rsidRPr="00BA2C3D">
        <w:rPr>
          <w:rFonts w:ascii="Times New Roman" w:hAnsi="Times New Roman" w:cs="Times New Roman"/>
          <w:i/>
          <w:iCs/>
          <w:sz w:val="24"/>
          <w:szCs w:val="24"/>
        </w:rPr>
        <w:t>n</w:t>
      </w:r>
      <w:r w:rsidRPr="00BA2C3D">
        <w:rPr>
          <w:rFonts w:ascii="Times New Roman" w:hAnsi="Times New Roman" w:cs="Times New Roman"/>
          <w:sz w:val="24"/>
          <w:szCs w:val="24"/>
        </w:rPr>
        <w:t xml:space="preserve"> = 1-</w:t>
      </w:r>
      <w:r w:rsidRPr="00BA2C3D">
        <w:rPr>
          <w:rFonts w:ascii="Times New Roman" w:hAnsi="Times New Roman" w:cs="Times New Roman"/>
          <w:i/>
          <w:iCs/>
          <w:sz w:val="24"/>
          <w:szCs w:val="24"/>
        </w:rPr>
        <w:t>e</w:t>
      </w:r>
      <w:r w:rsidRPr="00BA2C3D">
        <w:rPr>
          <w:rFonts w:ascii="Times New Roman" w:hAnsi="Times New Roman" w:cs="Times New Roman"/>
          <w:sz w:val="24"/>
          <w:szCs w:val="24"/>
          <w:vertAlign w:val="superscript"/>
        </w:rPr>
        <w:t>-</w:t>
      </w:r>
      <w:r w:rsidRPr="00BA2C3D">
        <w:rPr>
          <w:rFonts w:ascii="Times New Roman" w:hAnsi="Times New Roman" w:cs="Times New Roman"/>
          <w:i/>
          <w:iCs/>
          <w:sz w:val="24"/>
          <w:szCs w:val="24"/>
          <w:vertAlign w:val="superscript"/>
        </w:rPr>
        <w:t>M</w:t>
      </w:r>
      <w:r w:rsidRPr="00BA2C3D">
        <w:rPr>
          <w:rFonts w:ascii="Times New Roman" w:hAnsi="Times New Roman" w:cs="Times New Roman"/>
          <w:sz w:val="24"/>
          <w:szCs w:val="24"/>
        </w:rPr>
        <w:t xml:space="preserve"> (Ricker</w:t>
      </w:r>
      <w:r w:rsidR="003E6D63">
        <w:rPr>
          <w:rFonts w:ascii="Times New Roman" w:hAnsi="Times New Roman" w:cs="Times New Roman"/>
          <w:sz w:val="24"/>
          <w:szCs w:val="24"/>
        </w:rPr>
        <w:t>,</w:t>
      </w:r>
      <w:r w:rsidRPr="00BA2C3D">
        <w:rPr>
          <w:rFonts w:ascii="Times New Roman" w:hAnsi="Times New Roman" w:cs="Times New Roman"/>
          <w:sz w:val="24"/>
          <w:szCs w:val="24"/>
        </w:rPr>
        <w:t xml:space="preserve"> 1975).</w:t>
      </w:r>
      <w:bookmarkEnd w:id="36"/>
      <w:commentRangeEnd w:id="225"/>
      <w:r w:rsidR="00570DC9">
        <w:rPr>
          <w:rStyle w:val="CommentReference"/>
        </w:rPr>
        <w:commentReference w:id="225"/>
      </w:r>
    </w:p>
    <w:p w14:paraId="7483CE01" w14:textId="6992DBE3" w:rsidR="00BA2C3D" w:rsidRPr="00774F4F" w:rsidDel="00257530" w:rsidRDefault="00BA2C3D" w:rsidP="00257530">
      <w:pPr>
        <w:pStyle w:val="Heading2"/>
        <w:rPr>
          <w:del w:id="228" w:author="Moratz, Collin C CIV USARMY CEMVP (USA)" w:date="2022-11-28T19:46:00Z"/>
          <w:b/>
          <w:bCs/>
          <w:i w:val="0"/>
          <w:iCs/>
        </w:rPr>
      </w:pPr>
      <w:del w:id="229" w:author="Moratz, Collin C CIV USARMY CEMVP (USA)" w:date="2023-02-15T23:29:00Z">
        <w:r w:rsidRPr="006E5CDC" w:rsidDel="00570DC9">
          <w:rPr>
            <w:b/>
            <w:bCs/>
          </w:rPr>
          <w:lastRenderedPageBreak/>
          <w:delText>Diet and t</w:delText>
        </w:r>
      </w:del>
      <w:ins w:id="230" w:author="Moratz, Collin C CIV USARMY CEMVP (USA)" w:date="2022-11-28T19:45:00Z">
        <w:r w:rsidR="00257530">
          <w:rPr>
            <w:b/>
            <w:bCs/>
          </w:rPr>
          <w:t>T</w:t>
        </w:r>
      </w:ins>
      <w:r w:rsidRPr="006E5CDC">
        <w:rPr>
          <w:b/>
          <w:bCs/>
        </w:rPr>
        <w:t>rophic analysis</w:t>
      </w:r>
      <w:r w:rsidR="00B16017" w:rsidRPr="006E5CDC">
        <w:rPr>
          <w:b/>
          <w:bCs/>
        </w:rPr>
        <w:t>.—</w:t>
      </w:r>
      <w:del w:id="231" w:author="Moratz, Collin C CIV USARMY CEMVP (USA)" w:date="2022-11-28T19:46:00Z">
        <w:r w:rsidRPr="00774F4F" w:rsidDel="00257530">
          <w:rPr>
            <w:rFonts w:eastAsia="Calibri" w:cs="Times New Roman"/>
            <w:i w:val="0"/>
            <w:iCs/>
            <w:szCs w:val="24"/>
          </w:rPr>
          <w:delText xml:space="preserve">Bowfin stomachs were removed during processing and preserved in ethanol. </w:delText>
        </w:r>
        <w:r w:rsidRPr="00774F4F" w:rsidDel="00257530">
          <w:rPr>
            <w:rFonts w:cs="Times New Roman"/>
            <w:i w:val="0"/>
            <w:iCs/>
            <w:szCs w:val="24"/>
          </w:rPr>
          <w:delText xml:space="preserve">Macroinvertebrates were identified to the lowest practical taxonomic level using Merritt et al. (2008) and fish were identified to species using cleithra (Traynor et al., 2010). Fish and macroinvertebrates were combined into higher-level taxonomic groups that consisted of fish, Insecta, Amphipoda, Cambaridae, Isopoda, and “other”. </w:delText>
        </w:r>
      </w:del>
      <w:del w:id="232" w:author="Moratz, Collin C CIV USARMY CEMVP (USA)" w:date="2022-12-23T09:39:00Z">
        <w:r w:rsidRPr="00774F4F" w:rsidDel="00DD5F36">
          <w:rPr>
            <w:rFonts w:cs="Times New Roman"/>
            <w:i w:val="0"/>
            <w:iCs/>
            <w:szCs w:val="24"/>
          </w:rPr>
          <w:delText xml:space="preserve">Bowfin were stratified by length, with fish smaller than 200 mm considered young-of-year (YOY) and larger than 200 mm considered yearling-and-older (YAO). </w:delText>
        </w:r>
      </w:del>
      <w:del w:id="233" w:author="Moratz, Collin C CIV USARMY CEMVP (USA)" w:date="2022-11-28T19:46:00Z">
        <w:r w:rsidRPr="00774F4F" w:rsidDel="00257530">
          <w:rPr>
            <w:rFonts w:cs="Times New Roman"/>
            <w:i w:val="0"/>
            <w:iCs/>
            <w:szCs w:val="24"/>
          </w:rPr>
          <w:delText>Proportion by number (N</w:delText>
        </w:r>
        <w:r w:rsidRPr="00774F4F" w:rsidDel="00257530">
          <w:rPr>
            <w:rFonts w:cs="Times New Roman"/>
            <w:i w:val="0"/>
            <w:iCs/>
            <w:szCs w:val="24"/>
            <w:vertAlign w:val="subscript"/>
          </w:rPr>
          <w:delText>i</w:delText>
        </w:r>
        <w:r w:rsidRPr="00774F4F" w:rsidDel="00257530">
          <w:rPr>
            <w:rFonts w:cs="Times New Roman"/>
            <w:i w:val="0"/>
            <w:iCs/>
            <w:szCs w:val="24"/>
          </w:rPr>
          <w:delText>), mean proportion by number (MN</w:delText>
        </w:r>
        <w:r w:rsidRPr="00774F4F" w:rsidDel="00257530">
          <w:rPr>
            <w:rFonts w:cs="Times New Roman"/>
            <w:i w:val="0"/>
            <w:iCs/>
            <w:szCs w:val="24"/>
            <w:vertAlign w:val="subscript"/>
          </w:rPr>
          <w:delText>i</w:delText>
        </w:r>
        <w:r w:rsidRPr="00774F4F" w:rsidDel="00257530">
          <w:rPr>
            <w:rFonts w:cs="Times New Roman"/>
            <w:i w:val="0"/>
            <w:iCs/>
            <w:szCs w:val="24"/>
          </w:rPr>
          <w:delText>), and frequency of occurrence (O</w:delText>
        </w:r>
        <w:r w:rsidRPr="00774F4F" w:rsidDel="00257530">
          <w:rPr>
            <w:rFonts w:cs="Times New Roman"/>
            <w:i w:val="0"/>
            <w:iCs/>
            <w:szCs w:val="24"/>
            <w:vertAlign w:val="subscript"/>
          </w:rPr>
          <w:delText>i</w:delText>
        </w:r>
        <w:r w:rsidRPr="00774F4F" w:rsidDel="00257530">
          <w:rPr>
            <w:rFonts w:cs="Times New Roman"/>
            <w:i w:val="0"/>
            <w:iCs/>
            <w:szCs w:val="24"/>
          </w:rPr>
          <w:delText xml:space="preserve">) indices were calculated for YOY and YAO </w:delText>
        </w:r>
        <w:r w:rsidR="00232889" w:rsidRPr="00774F4F" w:rsidDel="00257530">
          <w:rPr>
            <w:rFonts w:cs="Times New Roman"/>
            <w:i w:val="0"/>
            <w:iCs/>
            <w:szCs w:val="24"/>
          </w:rPr>
          <w:delText>Bowfin</w:delText>
        </w:r>
        <w:r w:rsidRPr="00774F4F" w:rsidDel="00257530">
          <w:rPr>
            <w:rFonts w:cs="Times New Roman"/>
            <w:i w:val="0"/>
            <w:iCs/>
            <w:szCs w:val="24"/>
          </w:rPr>
          <w:delText xml:space="preserve"> based on these six groups of diet items. For a directed comparison, diet similarity indices between YOY and YAO </w:delText>
        </w:r>
        <w:r w:rsidR="00232889" w:rsidRPr="00774F4F" w:rsidDel="00257530">
          <w:rPr>
            <w:rFonts w:cs="Times New Roman"/>
            <w:i w:val="0"/>
            <w:iCs/>
            <w:szCs w:val="24"/>
          </w:rPr>
          <w:delText>Bowfin</w:delText>
        </w:r>
        <w:r w:rsidRPr="00774F4F" w:rsidDel="00257530">
          <w:rPr>
            <w:rFonts w:cs="Times New Roman"/>
            <w:i w:val="0"/>
            <w:iCs/>
            <w:szCs w:val="24"/>
          </w:rPr>
          <w:delText xml:space="preserve">, as well as between Pensaukee YAO and all other site YAO </w:delText>
        </w:r>
        <w:r w:rsidR="00232889" w:rsidRPr="00774F4F" w:rsidDel="00257530">
          <w:rPr>
            <w:rFonts w:cs="Times New Roman"/>
            <w:i w:val="0"/>
            <w:iCs/>
            <w:szCs w:val="24"/>
          </w:rPr>
          <w:delText>Bowfin</w:delText>
        </w:r>
        <w:r w:rsidRPr="00774F4F" w:rsidDel="00257530">
          <w:rPr>
            <w:rFonts w:cs="Times New Roman"/>
            <w:i w:val="0"/>
            <w:iCs/>
            <w:szCs w:val="24"/>
          </w:rPr>
          <w:delText>, were determined by the Schoener similarity index (Schoener, 1970):</w:delText>
        </w:r>
      </w:del>
    </w:p>
    <w:p w14:paraId="7F83057A" w14:textId="363E4BB5" w:rsidR="00BA2C3D" w:rsidRPr="00BA2C3D" w:rsidDel="00257530" w:rsidRDefault="00BA2C3D">
      <w:pPr>
        <w:pStyle w:val="Heading2"/>
        <w:rPr>
          <w:del w:id="234" w:author="Moratz, Collin C CIV USARMY CEMVP (USA)" w:date="2022-11-28T19:46:00Z"/>
          <w:rFonts w:cs="Times New Roman"/>
          <w:szCs w:val="24"/>
        </w:rPr>
        <w:pPrChange w:id="235" w:author="Moratz, Collin C CIV USARMY CEMVP (USA)" w:date="2022-11-28T19:46:00Z">
          <w:pPr>
            <w:spacing w:after="0" w:line="480" w:lineRule="auto"/>
            <w:ind w:firstLine="720"/>
            <w:jc w:val="center"/>
          </w:pPr>
        </w:pPrChange>
      </w:pPr>
      <w:del w:id="236" w:author="Moratz, Collin C CIV USARMY CEMVP (USA)" w:date="2022-11-28T19:46:00Z">
        <w:r w:rsidRPr="00BA2C3D" w:rsidDel="00257530">
          <w:rPr>
            <w:rFonts w:cs="Times New Roman"/>
            <w:szCs w:val="24"/>
          </w:rPr>
          <w:delText>C</w:delText>
        </w:r>
        <w:r w:rsidRPr="00BA2C3D" w:rsidDel="00257530">
          <w:rPr>
            <w:rFonts w:cs="Times New Roman"/>
            <w:szCs w:val="24"/>
            <w:vertAlign w:val="subscript"/>
          </w:rPr>
          <w:delText>xy</w:delText>
        </w:r>
        <w:r w:rsidRPr="00BA2C3D" w:rsidDel="00257530">
          <w:rPr>
            <w:rFonts w:cs="Times New Roman"/>
            <w:szCs w:val="24"/>
          </w:rPr>
          <w:delText xml:space="preserve"> = 100 – 0.5 (∑ |P</w:delText>
        </w:r>
        <w:r w:rsidRPr="00BA2C3D" w:rsidDel="00257530">
          <w:rPr>
            <w:rFonts w:cs="Times New Roman"/>
            <w:szCs w:val="24"/>
            <w:vertAlign w:val="subscript"/>
          </w:rPr>
          <w:delText>xi</w:delText>
        </w:r>
        <w:r w:rsidRPr="00BA2C3D" w:rsidDel="00257530">
          <w:rPr>
            <w:rFonts w:cs="Times New Roman"/>
            <w:szCs w:val="24"/>
          </w:rPr>
          <w:delText xml:space="preserve"> – P</w:delText>
        </w:r>
        <w:r w:rsidRPr="00BA2C3D" w:rsidDel="00257530">
          <w:rPr>
            <w:rFonts w:cs="Times New Roman"/>
            <w:szCs w:val="24"/>
            <w:vertAlign w:val="subscript"/>
          </w:rPr>
          <w:delText>yi</w:delText>
        </w:r>
        <w:r w:rsidRPr="00BA2C3D" w:rsidDel="00257530">
          <w:rPr>
            <w:rFonts w:cs="Times New Roman"/>
            <w:szCs w:val="24"/>
          </w:rPr>
          <w:delText>|)</w:delText>
        </w:r>
      </w:del>
    </w:p>
    <w:p w14:paraId="6076291B" w14:textId="03EAEF60" w:rsidR="00BA2C3D" w:rsidRPr="00BA2C3D" w:rsidDel="00257530" w:rsidRDefault="00BA2C3D">
      <w:pPr>
        <w:pStyle w:val="Heading2"/>
        <w:rPr>
          <w:del w:id="237" w:author="Moratz, Collin C CIV USARMY CEMVP (USA)" w:date="2022-11-28T19:46:00Z"/>
          <w:rFonts w:cs="Times New Roman"/>
          <w:szCs w:val="24"/>
        </w:rPr>
        <w:pPrChange w:id="238" w:author="Moratz, Collin C CIV USARMY CEMVP (USA)" w:date="2022-11-28T19:46:00Z">
          <w:pPr>
            <w:spacing w:after="0" w:line="480" w:lineRule="auto"/>
          </w:pPr>
        </w:pPrChange>
      </w:pPr>
      <w:del w:id="239" w:author="Moratz, Collin C CIV USARMY CEMVP (USA)" w:date="2022-11-28T19:46:00Z">
        <w:r w:rsidRPr="00BA2C3D" w:rsidDel="00257530">
          <w:rPr>
            <w:rFonts w:cs="Times New Roman"/>
            <w:szCs w:val="24"/>
          </w:rPr>
          <w:delText>where C</w:delText>
        </w:r>
        <w:r w:rsidRPr="00BA2C3D" w:rsidDel="00257530">
          <w:rPr>
            <w:rFonts w:cs="Times New Roman"/>
            <w:szCs w:val="24"/>
            <w:vertAlign w:val="subscript"/>
          </w:rPr>
          <w:delText>xy</w:delText>
        </w:r>
        <w:r w:rsidRPr="00BA2C3D" w:rsidDel="00257530">
          <w:rPr>
            <w:rFonts w:cs="Times New Roman"/>
            <w:szCs w:val="24"/>
          </w:rPr>
          <w:delText xml:space="preserve"> is the index value, p</w:delText>
        </w:r>
        <w:r w:rsidRPr="00BA2C3D" w:rsidDel="00257530">
          <w:rPr>
            <w:rFonts w:cs="Times New Roman"/>
            <w:szCs w:val="24"/>
            <w:vertAlign w:val="subscript"/>
          </w:rPr>
          <w:delText>xi</w:delText>
        </w:r>
        <w:r w:rsidRPr="00BA2C3D" w:rsidDel="00257530">
          <w:rPr>
            <w:rFonts w:cs="Times New Roman"/>
            <w:szCs w:val="24"/>
          </w:rPr>
          <w:delText xml:space="preserve"> is the MN</w:delText>
        </w:r>
        <w:r w:rsidRPr="00BA2C3D" w:rsidDel="00257530">
          <w:rPr>
            <w:rFonts w:cs="Times New Roman"/>
            <w:szCs w:val="24"/>
            <w:vertAlign w:val="subscript"/>
          </w:rPr>
          <w:delText>i</w:delText>
        </w:r>
        <w:r w:rsidRPr="00BA2C3D" w:rsidDel="00257530">
          <w:rPr>
            <w:rFonts w:cs="Times New Roman"/>
            <w:szCs w:val="24"/>
          </w:rPr>
          <w:delText xml:space="preserve"> of food type </w:delText>
        </w:r>
        <w:r w:rsidRPr="00BA2C3D" w:rsidDel="00257530">
          <w:rPr>
            <w:rFonts w:cs="Times New Roman"/>
            <w:iCs/>
            <w:szCs w:val="24"/>
          </w:rPr>
          <w:delText>I</w:delText>
        </w:r>
        <w:r w:rsidRPr="00BA2C3D" w:rsidDel="00257530">
          <w:rPr>
            <w:rFonts w:cs="Times New Roman"/>
            <w:szCs w:val="24"/>
          </w:rPr>
          <w:delText xml:space="preserve"> used by </w:delText>
        </w:r>
        <w:r w:rsidR="00232889" w:rsidDel="00257530">
          <w:rPr>
            <w:rFonts w:cs="Times New Roman"/>
            <w:szCs w:val="24"/>
          </w:rPr>
          <w:delText>Bowfin</w:delText>
        </w:r>
        <w:r w:rsidRPr="00BA2C3D" w:rsidDel="00257530">
          <w:rPr>
            <w:rFonts w:cs="Times New Roman"/>
            <w:szCs w:val="24"/>
          </w:rPr>
          <w:delText xml:space="preserve"> subset x, p</w:delText>
        </w:r>
        <w:r w:rsidRPr="00BA2C3D" w:rsidDel="00257530">
          <w:rPr>
            <w:rFonts w:cs="Times New Roman"/>
            <w:szCs w:val="24"/>
            <w:vertAlign w:val="subscript"/>
          </w:rPr>
          <w:delText>yi</w:delText>
        </w:r>
        <w:r w:rsidRPr="00BA2C3D" w:rsidDel="00257530">
          <w:rPr>
            <w:rFonts w:cs="Times New Roman"/>
            <w:szCs w:val="24"/>
          </w:rPr>
          <w:delText xml:space="preserve"> is the MN</w:delText>
        </w:r>
        <w:r w:rsidRPr="00BA2C3D" w:rsidDel="00257530">
          <w:rPr>
            <w:rFonts w:cs="Times New Roman"/>
            <w:szCs w:val="24"/>
            <w:vertAlign w:val="subscript"/>
          </w:rPr>
          <w:delText>i</w:delText>
        </w:r>
        <w:r w:rsidRPr="00BA2C3D" w:rsidDel="00257530">
          <w:rPr>
            <w:rFonts w:cs="Times New Roman"/>
            <w:szCs w:val="24"/>
          </w:rPr>
          <w:delText xml:space="preserve"> of food type </w:delText>
        </w:r>
        <w:r w:rsidRPr="00BA2C3D" w:rsidDel="00257530">
          <w:rPr>
            <w:rFonts w:cs="Times New Roman"/>
            <w:iCs/>
            <w:szCs w:val="24"/>
          </w:rPr>
          <w:delText xml:space="preserve">I </w:delText>
        </w:r>
        <w:r w:rsidRPr="00BA2C3D" w:rsidDel="00257530">
          <w:rPr>
            <w:rFonts w:cs="Times New Roman"/>
            <w:szCs w:val="24"/>
          </w:rPr>
          <w:delText xml:space="preserve">used by </w:delText>
        </w:r>
        <w:r w:rsidR="00232889" w:rsidDel="00257530">
          <w:rPr>
            <w:rFonts w:cs="Times New Roman"/>
            <w:szCs w:val="24"/>
          </w:rPr>
          <w:delText>Bowfin</w:delText>
        </w:r>
        <w:r w:rsidRPr="00BA2C3D" w:rsidDel="00257530">
          <w:rPr>
            <w:rFonts w:cs="Times New Roman"/>
            <w:szCs w:val="24"/>
          </w:rPr>
          <w:delText xml:space="preserve"> subset y, and the vertical bars represent the absolute value of the difference. Index values range from 0, representing no overlap, to 100, representing complete overlap (Beck et al.</w:delText>
        </w:r>
        <w:r w:rsidR="003E6D63" w:rsidDel="00257530">
          <w:rPr>
            <w:rFonts w:cs="Times New Roman"/>
            <w:szCs w:val="24"/>
          </w:rPr>
          <w:delText>,</w:delText>
        </w:r>
        <w:r w:rsidRPr="00BA2C3D" w:rsidDel="00257530">
          <w:rPr>
            <w:rFonts w:cs="Times New Roman"/>
            <w:szCs w:val="24"/>
          </w:rPr>
          <w:delText xml:space="preserve"> 1998); index values above 60 were considered biologically significant (Wallace, 1981). </w:delText>
        </w:r>
      </w:del>
    </w:p>
    <w:p w14:paraId="3013E087" w14:textId="0DACB7DB" w:rsidR="00BA2C3D" w:rsidRPr="00BA2C3D" w:rsidRDefault="00BA2C3D">
      <w:pPr>
        <w:pStyle w:val="Heading2"/>
        <w:rPr>
          <w:rFonts w:eastAsia="Times New Roman" w:cstheme="minorHAnsi"/>
          <w:szCs w:val="24"/>
        </w:rPr>
        <w:pPrChange w:id="240" w:author="Moratz, Collin C CIV USARMY CEMVP (USA)" w:date="2022-11-28T19:46:00Z">
          <w:pPr>
            <w:spacing w:after="0" w:line="480" w:lineRule="auto"/>
            <w:ind w:firstLine="720"/>
          </w:pPr>
        </w:pPrChange>
      </w:pPr>
      <w:del w:id="241" w:author="Moratz, Collin C CIV USARMY CEMVP (USA)" w:date="2022-11-28T19:46:00Z">
        <w:r w:rsidRPr="00BA2C3D" w:rsidDel="00257530">
          <w:rPr>
            <w:rFonts w:cs="Times New Roman"/>
            <w:szCs w:val="24"/>
          </w:rPr>
          <w:lastRenderedPageBreak/>
          <w:delText xml:space="preserve">Differences in diet composition among focal wetlands were visualized using principal coordinates analysis (PCoA) on individual relative abundance of the five diet categories excluding “Other”. Stomach contents </w:delText>
        </w:r>
        <w:r w:rsidRPr="00BA2C3D" w:rsidDel="00257530">
          <w:rPr>
            <w:rFonts w:eastAsia="Times New Roman" w:cs="Times New Roman"/>
            <w:szCs w:val="24"/>
          </w:rPr>
          <w:delText xml:space="preserve">that contributed significantly to differences between YOY and YAO individuals were plotted as vectors. Fish length was also fitted as a predictor of gut content composition. </w:delText>
        </w:r>
        <w:r w:rsidRPr="00BA2C3D" w:rsidDel="00257530">
          <w:rPr>
            <w:rFonts w:cs="Times New Roman"/>
            <w:szCs w:val="24"/>
          </w:rPr>
          <w:delText>Permutational multivariate analysis of variance (PERMANOVA) in the ‘vegan’ package was used to compare diet centroids between groups, as it is robust to differences in sample size between groups (Anderson and Walsh, 2013; Oksanen, 2013). One PERMANOVA was run using adult and YOY groups and a second test was run to compare adult fish among wetlands where 3 or more individuals were present. Tests were conducted with 5000 permutations. Assumptions of homogeneity of dispersion between groups were met for both PERMANOVAs.</w:delText>
        </w:r>
      </w:del>
    </w:p>
    <w:p w14:paraId="05996E38" w14:textId="5DD39B9A" w:rsidR="00BA2C3D" w:rsidRPr="00BA2C3D" w:rsidRDefault="00BA2C3D" w:rsidP="00BA2C3D">
      <w:pPr>
        <w:spacing w:after="0" w:line="480" w:lineRule="auto"/>
        <w:ind w:firstLine="720"/>
        <w:rPr>
          <w:rFonts w:ascii="Times New Roman" w:hAnsi="Times New Roman" w:cs="Times New Roman"/>
          <w:sz w:val="24"/>
          <w:szCs w:val="24"/>
        </w:rPr>
      </w:pPr>
      <w:r w:rsidRPr="00BA2C3D">
        <w:rPr>
          <w:rFonts w:ascii="Times New Roman" w:hAnsi="Times New Roman" w:cs="Times New Roman"/>
          <w:sz w:val="24"/>
          <w:szCs w:val="24"/>
        </w:rPr>
        <w:t xml:space="preserve">Wetland residency was determined using otolith microchemistry. Sagittal otoliths were mounted in epoxy, polished, and analyzed for trace elements using laser ablation inductively couple plasma mass spectrometry at the Center for Elemental and Isotopic Analysis at Central Michigan University following methods detailed by Schoen et al. (2016). Ablation transects spanned from the otolith core to edge, however due to the shape of a </w:t>
      </w:r>
      <w:r w:rsidR="00232889">
        <w:rPr>
          <w:rFonts w:ascii="Times New Roman" w:hAnsi="Times New Roman" w:cs="Times New Roman"/>
          <w:sz w:val="24"/>
          <w:szCs w:val="24"/>
        </w:rPr>
        <w:t>Bowfin</w:t>
      </w:r>
      <w:r w:rsidRPr="00BA2C3D">
        <w:rPr>
          <w:rFonts w:ascii="Times New Roman" w:hAnsi="Times New Roman" w:cs="Times New Roman"/>
          <w:sz w:val="24"/>
          <w:szCs w:val="24"/>
        </w:rPr>
        <w:t>’s sagittal otolith the transect did not run perpendicular to all annuli. Trace element concentrations of barium (</w:t>
      </w:r>
      <w:r w:rsidRPr="00BA2C3D">
        <w:rPr>
          <w:rFonts w:ascii="Times New Roman" w:hAnsi="Times New Roman" w:cs="Times New Roman"/>
          <w:sz w:val="24"/>
          <w:szCs w:val="24"/>
          <w:vertAlign w:val="superscript"/>
        </w:rPr>
        <w:t>137</w:t>
      </w:r>
      <w:r w:rsidRPr="00BA2C3D">
        <w:rPr>
          <w:rFonts w:ascii="Times New Roman" w:hAnsi="Times New Roman" w:cs="Times New Roman"/>
          <w:sz w:val="24"/>
          <w:szCs w:val="24"/>
        </w:rPr>
        <w:t>Ba), calcium (</w:t>
      </w:r>
      <w:r w:rsidRPr="00BA2C3D">
        <w:rPr>
          <w:rFonts w:ascii="Times New Roman" w:hAnsi="Times New Roman" w:cs="Times New Roman"/>
          <w:sz w:val="24"/>
          <w:szCs w:val="24"/>
          <w:vertAlign w:val="superscript"/>
        </w:rPr>
        <w:t>43</w:t>
      </w:r>
      <w:r w:rsidRPr="00BA2C3D">
        <w:rPr>
          <w:rFonts w:ascii="Times New Roman" w:hAnsi="Times New Roman" w:cs="Times New Roman"/>
          <w:sz w:val="24"/>
          <w:szCs w:val="24"/>
        </w:rPr>
        <w:t>Ca), copper (</w:t>
      </w:r>
      <w:r w:rsidRPr="00BA2C3D">
        <w:rPr>
          <w:rFonts w:ascii="Times New Roman" w:hAnsi="Times New Roman" w:cs="Times New Roman"/>
          <w:sz w:val="24"/>
          <w:szCs w:val="24"/>
          <w:vertAlign w:val="superscript"/>
        </w:rPr>
        <w:t>65</w:t>
      </w:r>
      <w:r w:rsidRPr="00BA2C3D">
        <w:rPr>
          <w:rFonts w:ascii="Times New Roman" w:hAnsi="Times New Roman" w:cs="Times New Roman"/>
          <w:sz w:val="24"/>
          <w:szCs w:val="24"/>
        </w:rPr>
        <w:t>Cu), lead (</w:t>
      </w:r>
      <w:r w:rsidRPr="00BA2C3D">
        <w:rPr>
          <w:rFonts w:ascii="Times New Roman" w:hAnsi="Times New Roman" w:cs="Times New Roman"/>
          <w:sz w:val="24"/>
          <w:szCs w:val="24"/>
          <w:vertAlign w:val="superscript"/>
        </w:rPr>
        <w:t>208</w:t>
      </w:r>
      <w:r w:rsidRPr="00BA2C3D">
        <w:rPr>
          <w:rFonts w:ascii="Times New Roman" w:hAnsi="Times New Roman" w:cs="Times New Roman"/>
          <w:sz w:val="24"/>
          <w:szCs w:val="24"/>
        </w:rPr>
        <w:t>Pb), magnesium (</w:t>
      </w:r>
      <w:r w:rsidRPr="00BA2C3D">
        <w:rPr>
          <w:rFonts w:ascii="Times New Roman" w:hAnsi="Times New Roman" w:cs="Times New Roman"/>
          <w:sz w:val="24"/>
          <w:szCs w:val="24"/>
          <w:vertAlign w:val="superscript"/>
        </w:rPr>
        <w:t>25</w:t>
      </w:r>
      <w:r w:rsidRPr="00BA2C3D">
        <w:rPr>
          <w:rFonts w:ascii="Times New Roman" w:hAnsi="Times New Roman" w:cs="Times New Roman"/>
          <w:sz w:val="24"/>
          <w:szCs w:val="24"/>
        </w:rPr>
        <w:t>Mg), manganese (</w:t>
      </w:r>
      <w:r w:rsidRPr="00BA2C3D">
        <w:rPr>
          <w:rFonts w:ascii="Times New Roman" w:hAnsi="Times New Roman" w:cs="Times New Roman"/>
          <w:sz w:val="24"/>
          <w:szCs w:val="24"/>
          <w:vertAlign w:val="superscript"/>
        </w:rPr>
        <w:t>55</w:t>
      </w:r>
      <w:r w:rsidRPr="00BA2C3D">
        <w:rPr>
          <w:rFonts w:ascii="Times New Roman" w:hAnsi="Times New Roman" w:cs="Times New Roman"/>
          <w:sz w:val="24"/>
          <w:szCs w:val="24"/>
        </w:rPr>
        <w:t>Mn), strontium (</w:t>
      </w:r>
      <w:r w:rsidRPr="00BA2C3D">
        <w:rPr>
          <w:rFonts w:ascii="Times New Roman" w:hAnsi="Times New Roman" w:cs="Times New Roman"/>
          <w:sz w:val="24"/>
          <w:szCs w:val="24"/>
          <w:vertAlign w:val="superscript"/>
        </w:rPr>
        <w:t>88</w:t>
      </w:r>
      <w:r w:rsidRPr="00BA2C3D">
        <w:rPr>
          <w:rFonts w:ascii="Times New Roman" w:hAnsi="Times New Roman" w:cs="Times New Roman"/>
          <w:sz w:val="24"/>
          <w:szCs w:val="24"/>
        </w:rPr>
        <w:t>Sr) and zinc (</w:t>
      </w:r>
      <w:r w:rsidRPr="00BA2C3D">
        <w:rPr>
          <w:rFonts w:ascii="Times New Roman" w:hAnsi="Times New Roman" w:cs="Times New Roman"/>
          <w:sz w:val="24"/>
          <w:szCs w:val="24"/>
          <w:vertAlign w:val="superscript"/>
        </w:rPr>
        <w:t>66</w:t>
      </w:r>
      <w:r w:rsidRPr="00BA2C3D">
        <w:rPr>
          <w:rFonts w:ascii="Times New Roman" w:hAnsi="Times New Roman" w:cs="Times New Roman"/>
          <w:sz w:val="24"/>
          <w:szCs w:val="24"/>
        </w:rPr>
        <w:t xml:space="preserve">Zn) isotopes were reported as a ratio against Ca. </w:t>
      </w:r>
    </w:p>
    <w:p w14:paraId="6A25FF48" w14:textId="4E964825" w:rsidR="00BA2C3D" w:rsidRPr="00BA2C3D" w:rsidRDefault="00BA2C3D" w:rsidP="00BA2C3D">
      <w:pPr>
        <w:spacing w:after="0" w:line="480" w:lineRule="auto"/>
        <w:ind w:firstLine="720"/>
        <w:rPr>
          <w:rFonts w:ascii="Times New Roman" w:hAnsi="Times New Roman" w:cs="Times New Roman"/>
          <w:sz w:val="24"/>
          <w:szCs w:val="24"/>
        </w:rPr>
      </w:pPr>
      <w:r w:rsidRPr="00BA2C3D">
        <w:rPr>
          <w:rFonts w:ascii="Times New Roman" w:hAnsi="Times New Roman" w:cs="Times New Roman"/>
          <w:sz w:val="24"/>
          <w:szCs w:val="24"/>
        </w:rPr>
        <w:t xml:space="preserve">A random forest model was used to classify </w:t>
      </w:r>
      <w:r w:rsidR="00232889">
        <w:rPr>
          <w:rFonts w:ascii="Times New Roman" w:hAnsi="Times New Roman" w:cs="Times New Roman"/>
          <w:sz w:val="24"/>
          <w:szCs w:val="24"/>
        </w:rPr>
        <w:t>Bowfin</w:t>
      </w:r>
      <w:r w:rsidRPr="00BA2C3D">
        <w:rPr>
          <w:rFonts w:ascii="Times New Roman" w:hAnsi="Times New Roman" w:cs="Times New Roman"/>
          <w:sz w:val="24"/>
          <w:szCs w:val="24"/>
        </w:rPr>
        <w:t xml:space="preserve"> to their wetland of residence using trace element ratios of the outer 8 microns of the ablation transect, such that high classification success would reflect an identifiable microchemistry signature of the wetlands in which the fish were captured (Breiman, 2001; Hansen et al., 2015; Watson et al., 2018). Random forest </w:t>
      </w:r>
      <w:r w:rsidRPr="00BA2C3D">
        <w:rPr>
          <w:rFonts w:ascii="Times New Roman" w:hAnsi="Times New Roman" w:cs="Times New Roman"/>
          <w:sz w:val="24"/>
          <w:szCs w:val="24"/>
        </w:rPr>
        <w:lastRenderedPageBreak/>
        <w:t xml:space="preserve">modeling was selected because </w:t>
      </w:r>
      <w:r w:rsidR="0027634A">
        <w:rPr>
          <w:rFonts w:ascii="Times New Roman" w:hAnsi="Times New Roman" w:cs="Times New Roman"/>
          <w:sz w:val="24"/>
          <w:szCs w:val="24"/>
        </w:rPr>
        <w:t>it</w:t>
      </w:r>
      <w:r w:rsidRPr="00BA2C3D">
        <w:rPr>
          <w:rFonts w:ascii="Times New Roman" w:hAnsi="Times New Roman" w:cs="Times New Roman"/>
          <w:sz w:val="24"/>
          <w:szCs w:val="24"/>
        </w:rPr>
        <w:t xml:space="preserve"> can identify nonlinear relationships and </w:t>
      </w:r>
      <w:r w:rsidR="0027634A">
        <w:rPr>
          <w:rFonts w:ascii="Times New Roman" w:hAnsi="Times New Roman" w:cs="Times New Roman"/>
          <w:sz w:val="24"/>
          <w:szCs w:val="24"/>
        </w:rPr>
        <w:t>is</w:t>
      </w:r>
      <w:r w:rsidRPr="00BA2C3D">
        <w:rPr>
          <w:rFonts w:ascii="Times New Roman" w:hAnsi="Times New Roman" w:cs="Times New Roman"/>
          <w:sz w:val="24"/>
          <w:szCs w:val="24"/>
        </w:rPr>
        <w:t xml:space="preserve"> internally validated through out-of-bag error estimation (Breiman, 2001; Liaw and Weiner, 2002). Only sites with a total number of 10 replicate fish, Pensaukee and Peshtigo, were analyzed in the random forest procedure for effective bootstrapping (Chernick</w:t>
      </w:r>
      <w:r w:rsidR="009573EB">
        <w:rPr>
          <w:rFonts w:ascii="Times New Roman" w:hAnsi="Times New Roman" w:cs="Times New Roman"/>
          <w:sz w:val="24"/>
          <w:szCs w:val="24"/>
        </w:rPr>
        <w:t>,</w:t>
      </w:r>
      <w:r w:rsidRPr="00BA2C3D">
        <w:rPr>
          <w:rFonts w:ascii="Times New Roman" w:hAnsi="Times New Roman" w:cs="Times New Roman"/>
          <w:sz w:val="24"/>
          <w:szCs w:val="24"/>
        </w:rPr>
        <w:t xml:space="preserve"> 1999). Computations were performed in the R statistical environment (R Core Team, 2020) using the ‘randomForest’ package (Liaw and Wiener</w:t>
      </w:r>
      <w:r w:rsidR="009573EB">
        <w:rPr>
          <w:rFonts w:ascii="Times New Roman" w:hAnsi="Times New Roman" w:cs="Times New Roman"/>
          <w:sz w:val="24"/>
          <w:szCs w:val="24"/>
        </w:rPr>
        <w:t>,</w:t>
      </w:r>
      <w:r w:rsidRPr="00BA2C3D">
        <w:rPr>
          <w:rFonts w:ascii="Times New Roman" w:hAnsi="Times New Roman" w:cs="Times New Roman"/>
          <w:sz w:val="24"/>
          <w:szCs w:val="24"/>
        </w:rPr>
        <w:t xml:space="preserve"> 2002). All models consisted of 20,000 trees and an </w:t>
      </w:r>
      <w:r w:rsidRPr="00BA2C3D">
        <w:rPr>
          <w:rFonts w:ascii="Times New Roman" w:hAnsi="Times New Roman" w:cs="Times New Roman"/>
          <w:i/>
          <w:iCs/>
          <w:sz w:val="24"/>
          <w:szCs w:val="24"/>
        </w:rPr>
        <w:t>m</w:t>
      </w:r>
      <w:r w:rsidRPr="00BA2C3D">
        <w:rPr>
          <w:rFonts w:ascii="Times New Roman" w:hAnsi="Times New Roman" w:cs="Times New Roman"/>
          <w:sz w:val="24"/>
          <w:szCs w:val="24"/>
        </w:rPr>
        <w:t xml:space="preserve"> value of 2 while initial models were trained with all </w:t>
      </w:r>
      <w:r w:rsidRPr="00BA2C3D">
        <w:rPr>
          <w:rFonts w:ascii="Times New Roman" w:hAnsi="Times New Roman" w:cs="Times New Roman"/>
          <w:i/>
          <w:iCs/>
          <w:sz w:val="24"/>
          <w:szCs w:val="24"/>
        </w:rPr>
        <w:t>p</w:t>
      </w:r>
      <w:r w:rsidRPr="00BA2C3D">
        <w:rPr>
          <w:rFonts w:ascii="Times New Roman" w:hAnsi="Times New Roman" w:cs="Times New Roman"/>
          <w:sz w:val="24"/>
          <w:szCs w:val="24"/>
        </w:rPr>
        <w:t xml:space="preserve"> predictor parameters. Variable importance for each predictor (i.e., trace element) was described by the raw importance values, wh</w:t>
      </w:r>
      <w:r w:rsidR="00EB61D8">
        <w:rPr>
          <w:rFonts w:ascii="Times New Roman" w:hAnsi="Times New Roman" w:cs="Times New Roman"/>
          <w:sz w:val="24"/>
          <w:szCs w:val="24"/>
        </w:rPr>
        <w:t>ich is the</w:t>
      </w:r>
      <w:r w:rsidRPr="00BA2C3D">
        <w:rPr>
          <w:rFonts w:ascii="Times New Roman" w:hAnsi="Times New Roman" w:cs="Times New Roman"/>
          <w:sz w:val="24"/>
          <w:szCs w:val="24"/>
        </w:rPr>
        <w:t xml:space="preserve"> mean decrease in classification accuracy when that predictor is permuted across all trees while holding other predictors constant (Liaw and Wiener</w:t>
      </w:r>
      <w:r w:rsidR="009573EB">
        <w:rPr>
          <w:rFonts w:ascii="Times New Roman" w:hAnsi="Times New Roman" w:cs="Times New Roman"/>
          <w:sz w:val="24"/>
          <w:szCs w:val="24"/>
        </w:rPr>
        <w:t>,</w:t>
      </w:r>
      <w:r w:rsidRPr="00BA2C3D">
        <w:rPr>
          <w:rFonts w:ascii="Times New Roman" w:hAnsi="Times New Roman" w:cs="Times New Roman"/>
          <w:sz w:val="24"/>
          <w:szCs w:val="24"/>
        </w:rPr>
        <w:t xml:space="preserve"> 2002). Trace element ratios found to negatively influence model accuracy were iteratively removed until a best performing model was reached. The predictive function within the random forest was used from the best-fit model to assign </w:t>
      </w:r>
      <w:r w:rsidR="00075B6E">
        <w:rPr>
          <w:rFonts w:ascii="Times New Roman" w:hAnsi="Times New Roman" w:cs="Times New Roman"/>
          <w:sz w:val="24"/>
          <w:szCs w:val="24"/>
        </w:rPr>
        <w:t xml:space="preserve">previous site use </w:t>
      </w:r>
      <w:r w:rsidRPr="00BA2C3D">
        <w:rPr>
          <w:rFonts w:ascii="Times New Roman" w:hAnsi="Times New Roman" w:cs="Times New Roman"/>
          <w:sz w:val="24"/>
          <w:szCs w:val="24"/>
        </w:rPr>
        <w:t>classifications</w:t>
      </w:r>
      <w:r w:rsidR="00075B6E">
        <w:rPr>
          <w:rFonts w:ascii="Times New Roman" w:hAnsi="Times New Roman" w:cs="Times New Roman"/>
          <w:sz w:val="24"/>
          <w:szCs w:val="24"/>
        </w:rPr>
        <w:t xml:space="preserve"> </w:t>
      </w:r>
      <w:r w:rsidR="00075B6E" w:rsidRPr="00BA2C3D">
        <w:rPr>
          <w:rFonts w:ascii="Times New Roman" w:hAnsi="Times New Roman" w:cs="Times New Roman"/>
          <w:sz w:val="24"/>
          <w:szCs w:val="24"/>
        </w:rPr>
        <w:t xml:space="preserve">for all </w:t>
      </w:r>
      <w:r w:rsidR="00075B6E">
        <w:rPr>
          <w:rFonts w:ascii="Times New Roman" w:hAnsi="Times New Roman" w:cs="Times New Roman"/>
          <w:sz w:val="24"/>
          <w:szCs w:val="24"/>
        </w:rPr>
        <w:t xml:space="preserve">Peshtigo and Pensaukee </w:t>
      </w:r>
      <w:r w:rsidR="00075B6E" w:rsidRPr="00BA2C3D">
        <w:rPr>
          <w:rFonts w:ascii="Times New Roman" w:hAnsi="Times New Roman" w:cs="Times New Roman"/>
          <w:sz w:val="24"/>
          <w:szCs w:val="24"/>
        </w:rPr>
        <w:t>adults</w:t>
      </w:r>
      <w:r w:rsidR="00075B6E">
        <w:rPr>
          <w:rFonts w:ascii="Times New Roman" w:hAnsi="Times New Roman" w:cs="Times New Roman"/>
          <w:sz w:val="24"/>
          <w:szCs w:val="24"/>
        </w:rPr>
        <w:t xml:space="preserve"> to the </w:t>
      </w:r>
      <w:r w:rsidRPr="00BA2C3D">
        <w:rPr>
          <w:rFonts w:ascii="Times New Roman" w:hAnsi="Times New Roman" w:cs="Times New Roman"/>
          <w:sz w:val="24"/>
          <w:szCs w:val="24"/>
        </w:rPr>
        <w:t xml:space="preserve">outer 10% of each ablation. </w:t>
      </w:r>
    </w:p>
    <w:p w14:paraId="1E3B31F8" w14:textId="40C1FA3B" w:rsidR="00BA2C3D" w:rsidRPr="00BA2C3D" w:rsidRDefault="00BA2C3D" w:rsidP="00BA2C3D">
      <w:pPr>
        <w:spacing w:after="0" w:line="480" w:lineRule="auto"/>
        <w:rPr>
          <w:rFonts w:ascii="Times New Roman" w:eastAsia="Calibri" w:hAnsi="Times New Roman" w:cs="Times New Roman"/>
          <w:sz w:val="24"/>
          <w:szCs w:val="24"/>
        </w:rPr>
      </w:pPr>
      <w:r w:rsidRPr="00BA2C3D">
        <w:rPr>
          <w:rFonts w:ascii="Times New Roman" w:eastAsia="Calibri" w:hAnsi="Times New Roman" w:cs="Times New Roman"/>
          <w:sz w:val="24"/>
          <w:szCs w:val="24"/>
        </w:rPr>
        <w:tab/>
        <w:t>Isotopic signatures were used to determine trophic niche. Samples of muscle tissue for stable isotope analysis were collected dorsally of the lateral line and approximately 25mm posterior of the cleithrum.</w:t>
      </w:r>
      <w:r w:rsidRPr="00BA2C3D">
        <w:rPr>
          <w:rFonts w:ascii="Times New Roman" w:hAnsi="Times New Roman" w:cs="Times New Roman"/>
          <w:sz w:val="24"/>
          <w:szCs w:val="24"/>
        </w:rPr>
        <w:t xml:space="preserve"> I</w:t>
      </w:r>
      <w:r w:rsidRPr="00BA2C3D" w:rsidDel="004555D7">
        <w:rPr>
          <w:rFonts w:ascii="Times New Roman" w:hAnsi="Times New Roman" w:cs="Times New Roman"/>
          <w:sz w:val="24"/>
          <w:szCs w:val="24"/>
        </w:rPr>
        <w:t xml:space="preserve">sotopic signatures of YOY and YAO fish </w:t>
      </w:r>
      <w:r w:rsidRPr="00BA2C3D">
        <w:rPr>
          <w:rFonts w:ascii="Times New Roman" w:hAnsi="Times New Roman" w:cs="Times New Roman"/>
          <w:sz w:val="24"/>
          <w:szCs w:val="24"/>
        </w:rPr>
        <w:t xml:space="preserve">were used </w:t>
      </w:r>
      <w:r w:rsidRPr="00BA2C3D" w:rsidDel="004555D7">
        <w:rPr>
          <w:rFonts w:ascii="Times New Roman" w:hAnsi="Times New Roman" w:cs="Times New Roman"/>
          <w:sz w:val="24"/>
          <w:szCs w:val="24"/>
        </w:rPr>
        <w:t>to identify ontogenetic shifts in trophic position</w:t>
      </w:r>
      <w:r w:rsidRPr="00BA2C3D">
        <w:rPr>
          <w:rFonts w:ascii="Times New Roman" w:hAnsi="Times New Roman" w:cs="Times New Roman"/>
          <w:sz w:val="24"/>
          <w:szCs w:val="24"/>
        </w:rPr>
        <w:t>, trophic</w:t>
      </w:r>
      <w:r w:rsidRPr="00BA2C3D" w:rsidDel="004555D7">
        <w:rPr>
          <w:rFonts w:ascii="Times New Roman" w:hAnsi="Times New Roman" w:cs="Times New Roman"/>
          <w:sz w:val="24"/>
          <w:szCs w:val="24"/>
        </w:rPr>
        <w:t xml:space="preserve"> niche size, and </w:t>
      </w:r>
      <w:r w:rsidRPr="00BA2C3D">
        <w:rPr>
          <w:rFonts w:ascii="Times New Roman" w:hAnsi="Times New Roman" w:cs="Times New Roman"/>
          <w:sz w:val="24"/>
          <w:szCs w:val="24"/>
        </w:rPr>
        <w:t>trophic</w:t>
      </w:r>
      <w:r w:rsidRPr="00BA2C3D" w:rsidDel="004555D7">
        <w:rPr>
          <w:rFonts w:ascii="Times New Roman" w:hAnsi="Times New Roman" w:cs="Times New Roman"/>
          <w:sz w:val="24"/>
          <w:szCs w:val="24"/>
        </w:rPr>
        <w:t xml:space="preserve"> niche overlap between life stages. </w:t>
      </w:r>
      <w:r w:rsidRPr="00BA2C3D">
        <w:rPr>
          <w:rFonts w:ascii="Times New Roman" w:hAnsi="Times New Roman" w:cs="Times New Roman"/>
          <w:sz w:val="24"/>
          <w:szCs w:val="24"/>
        </w:rPr>
        <w:t>Due to sample size limitations,</w:t>
      </w:r>
      <w:ins w:id="242" w:author="Moratz, Collin C CIV USARMY CEMVP (USA)" w:date="2022-12-23T09:41:00Z">
        <w:r w:rsidR="00DD5F36">
          <w:rPr>
            <w:rFonts w:ascii="Times New Roman" w:hAnsi="Times New Roman" w:cs="Times New Roman"/>
            <w:sz w:val="24"/>
            <w:szCs w:val="24"/>
          </w:rPr>
          <w:t xml:space="preserve"> Peshtigo was excluded from further analysis and</w:t>
        </w:r>
      </w:ins>
      <w:r w:rsidRPr="00BA2C3D">
        <w:rPr>
          <w:rFonts w:ascii="Times New Roman" w:hAnsi="Times New Roman" w:cs="Times New Roman"/>
          <w:sz w:val="24"/>
          <w:szCs w:val="24"/>
        </w:rPr>
        <w:t xml:space="preserve"> we only examined </w:t>
      </w:r>
      <w:r w:rsidR="00232889">
        <w:rPr>
          <w:rFonts w:ascii="Times New Roman" w:hAnsi="Times New Roman" w:cs="Times New Roman"/>
          <w:sz w:val="24"/>
          <w:szCs w:val="24"/>
        </w:rPr>
        <w:t>Bowfin</w:t>
      </w:r>
      <w:r w:rsidRPr="00BA2C3D">
        <w:rPr>
          <w:rFonts w:ascii="Times New Roman" w:hAnsi="Times New Roman" w:cs="Times New Roman"/>
          <w:sz w:val="24"/>
          <w:szCs w:val="24"/>
        </w:rPr>
        <w:t xml:space="preserve"> resident to Pensaukee wetland during the previous growing season, as classified using otolith microchemistry. O</w:t>
      </w:r>
      <w:r w:rsidRPr="00BA2C3D">
        <w:rPr>
          <w:rFonts w:ascii="Times New Roman" w:eastAsia="Calibri" w:hAnsi="Times New Roman" w:cs="Times New Roman"/>
          <w:sz w:val="24"/>
          <w:szCs w:val="24"/>
        </w:rPr>
        <w:t xml:space="preserve">nly fish with greater than 75% predicted </w:t>
      </w:r>
      <w:r w:rsidR="00292990">
        <w:rPr>
          <w:rFonts w:ascii="Times New Roman" w:eastAsia="Calibri" w:hAnsi="Times New Roman" w:cs="Times New Roman"/>
          <w:sz w:val="24"/>
          <w:szCs w:val="24"/>
        </w:rPr>
        <w:t xml:space="preserve">site </w:t>
      </w:r>
      <w:r w:rsidRPr="00BA2C3D">
        <w:rPr>
          <w:rFonts w:ascii="Times New Roman" w:eastAsia="Calibri" w:hAnsi="Times New Roman" w:cs="Times New Roman"/>
          <w:sz w:val="24"/>
          <w:szCs w:val="24"/>
        </w:rPr>
        <w:t xml:space="preserve">classification to Pensaukee in the outer 10% of their ablation path </w:t>
      </w:r>
      <w:r w:rsidR="00292990">
        <w:rPr>
          <w:rFonts w:ascii="Times New Roman" w:eastAsia="Calibri" w:hAnsi="Times New Roman" w:cs="Times New Roman"/>
          <w:sz w:val="24"/>
          <w:szCs w:val="24"/>
        </w:rPr>
        <w:t xml:space="preserve">from the best fit random forest model </w:t>
      </w:r>
      <w:r w:rsidRPr="00BA2C3D">
        <w:rPr>
          <w:rFonts w:ascii="Times New Roman" w:eastAsia="Calibri" w:hAnsi="Times New Roman" w:cs="Times New Roman"/>
          <w:sz w:val="24"/>
          <w:szCs w:val="24"/>
        </w:rPr>
        <w:t xml:space="preserve">were included in this analysis. Since isotopic turnover time for muscle tissue is </w:t>
      </w:r>
      <w:r w:rsidRPr="00BA2C3D">
        <w:rPr>
          <w:rFonts w:ascii="Times New Roman" w:eastAsia="Calibri" w:hAnsi="Times New Roman" w:cs="Times New Roman"/>
          <w:sz w:val="24"/>
          <w:szCs w:val="24"/>
        </w:rPr>
        <w:lastRenderedPageBreak/>
        <w:t>approximately 1-3 months (Boecklen et al.</w:t>
      </w:r>
      <w:r w:rsidR="009573EB">
        <w:rPr>
          <w:rFonts w:ascii="Times New Roman" w:eastAsia="Calibri" w:hAnsi="Times New Roman" w:cs="Times New Roman"/>
          <w:sz w:val="24"/>
          <w:szCs w:val="24"/>
        </w:rPr>
        <w:t>,</w:t>
      </w:r>
      <w:r w:rsidRPr="00BA2C3D">
        <w:rPr>
          <w:rFonts w:ascii="Times New Roman" w:eastAsia="Calibri" w:hAnsi="Times New Roman" w:cs="Times New Roman"/>
          <w:sz w:val="24"/>
          <w:szCs w:val="24"/>
        </w:rPr>
        <w:t xml:space="preserve"> 2011), retained individuals’ isotopic signatures should reflect prey consumed in the Pensaukee wetland. </w:t>
      </w:r>
    </w:p>
    <w:p w14:paraId="5FF8C95D" w14:textId="2C4F964C" w:rsidR="00BA2C3D" w:rsidRPr="00BA2C3D" w:rsidRDefault="00BA2C3D" w:rsidP="00BA2C3D">
      <w:pPr>
        <w:spacing w:after="0" w:line="480" w:lineRule="auto"/>
        <w:ind w:firstLine="720"/>
        <w:rPr>
          <w:rFonts w:ascii="Times New Roman" w:hAnsi="Times New Roman" w:cs="Times New Roman"/>
          <w:sz w:val="24"/>
          <w:szCs w:val="24"/>
        </w:rPr>
      </w:pPr>
      <w:r w:rsidRPr="00BA2C3D" w:rsidDel="004555D7">
        <w:rPr>
          <w:rFonts w:ascii="Times New Roman" w:hAnsi="Times New Roman" w:cs="Times New Roman"/>
          <w:sz w:val="24"/>
          <w:szCs w:val="24"/>
        </w:rPr>
        <w:t>Muscle tissue samples were placed in pre-ashed vials</w:t>
      </w:r>
      <w:r w:rsidR="003B24C7">
        <w:rPr>
          <w:rFonts w:ascii="Times New Roman" w:hAnsi="Times New Roman" w:cs="Times New Roman"/>
          <w:sz w:val="24"/>
          <w:szCs w:val="24"/>
        </w:rPr>
        <w:t>,</w:t>
      </w:r>
      <w:r w:rsidRPr="00BA2C3D" w:rsidDel="004555D7">
        <w:rPr>
          <w:rFonts w:ascii="Times New Roman" w:hAnsi="Times New Roman" w:cs="Times New Roman"/>
          <w:sz w:val="24"/>
          <w:szCs w:val="24"/>
        </w:rPr>
        <w:t xml:space="preserve"> dried at 60℃, then ground into a fine powder. Samples were analyzed for N and C isotope ratios using a Thermo-Finnegan isotope ratio mass spectrometer with atmospheric air and PeeDee belemnite as standards for nitrogen and carbon, respectively. </w:t>
      </w:r>
      <w:r w:rsidRPr="00BA2C3D">
        <w:rPr>
          <w:rFonts w:ascii="Times New Roman" w:hAnsi="Times New Roman" w:cs="Times New Roman"/>
          <w:sz w:val="24"/>
          <w:szCs w:val="24"/>
        </w:rPr>
        <w:t>Ratios of δ</w:t>
      </w:r>
      <w:r w:rsidRPr="00BA2C3D">
        <w:rPr>
          <w:rFonts w:ascii="Times New Roman" w:hAnsi="Times New Roman" w:cs="Times New Roman"/>
          <w:sz w:val="24"/>
          <w:szCs w:val="24"/>
          <w:vertAlign w:val="superscript"/>
        </w:rPr>
        <w:t>13</w:t>
      </w:r>
      <w:r w:rsidRPr="00BA2C3D">
        <w:rPr>
          <w:rFonts w:ascii="Times New Roman" w:hAnsi="Times New Roman" w:cs="Times New Roman"/>
          <w:sz w:val="24"/>
          <w:szCs w:val="24"/>
        </w:rPr>
        <w:t>C indicat</w:t>
      </w:r>
      <w:r w:rsidR="003B24C7">
        <w:rPr>
          <w:rFonts w:ascii="Times New Roman" w:hAnsi="Times New Roman" w:cs="Times New Roman"/>
          <w:sz w:val="24"/>
          <w:szCs w:val="24"/>
        </w:rPr>
        <w:t>e</w:t>
      </w:r>
      <w:r w:rsidRPr="00BA2C3D">
        <w:rPr>
          <w:rFonts w:ascii="Times New Roman" w:hAnsi="Times New Roman" w:cs="Times New Roman"/>
          <w:sz w:val="24"/>
          <w:szCs w:val="24"/>
        </w:rPr>
        <w:t xml:space="preserve"> basal energy source and can illustrate </w:t>
      </w:r>
      <w:r w:rsidR="003B24C7">
        <w:rPr>
          <w:rFonts w:ascii="Times New Roman" w:hAnsi="Times New Roman" w:cs="Times New Roman"/>
          <w:sz w:val="24"/>
          <w:szCs w:val="24"/>
        </w:rPr>
        <w:t>a</w:t>
      </w:r>
      <w:r w:rsidRPr="00BA2C3D">
        <w:rPr>
          <w:rFonts w:ascii="Times New Roman" w:hAnsi="Times New Roman" w:cs="Times New Roman"/>
          <w:sz w:val="24"/>
          <w:szCs w:val="24"/>
        </w:rPr>
        <w:t xml:space="preserve"> gradient from wetland to nearshore production, as differences in biological processes and carbon availability cause wetland primary producers to be more depleted in δ</w:t>
      </w:r>
      <w:r w:rsidRPr="00BA2C3D">
        <w:rPr>
          <w:rFonts w:ascii="Times New Roman" w:hAnsi="Times New Roman" w:cs="Times New Roman"/>
          <w:sz w:val="24"/>
          <w:szCs w:val="24"/>
          <w:vertAlign w:val="superscript"/>
        </w:rPr>
        <w:t>13</w:t>
      </w:r>
      <w:r w:rsidRPr="00BA2C3D">
        <w:rPr>
          <w:rFonts w:ascii="Times New Roman" w:hAnsi="Times New Roman" w:cs="Times New Roman"/>
          <w:sz w:val="24"/>
          <w:szCs w:val="24"/>
        </w:rPr>
        <w:t xml:space="preserve">C than those in associated nearshore areas (Zieman et al., 1984; </w:t>
      </w:r>
      <w:bookmarkStart w:id="243" w:name="_Hlk93319302"/>
      <w:r w:rsidRPr="00BA2C3D">
        <w:rPr>
          <w:rFonts w:ascii="Times New Roman" w:hAnsi="Times New Roman" w:cs="Times New Roman"/>
          <w:sz w:val="24"/>
          <w:szCs w:val="24"/>
        </w:rPr>
        <w:t>Keough et al., 1998</w:t>
      </w:r>
      <w:bookmarkEnd w:id="243"/>
      <w:r w:rsidRPr="00BA2C3D">
        <w:rPr>
          <w:rFonts w:ascii="Times New Roman" w:hAnsi="Times New Roman" w:cs="Times New Roman"/>
          <w:sz w:val="24"/>
          <w:szCs w:val="24"/>
        </w:rPr>
        <w:t xml:space="preserve">; Turschak et al., 2014). </w:t>
      </w:r>
    </w:p>
    <w:p w14:paraId="6651DF8E" w14:textId="4554A0F1" w:rsidR="00BA2C3D" w:rsidRPr="00BA2C3D" w:rsidRDefault="00BA2C3D" w:rsidP="00BA2C3D">
      <w:pPr>
        <w:spacing w:after="0" w:line="480" w:lineRule="auto"/>
        <w:ind w:firstLine="720"/>
        <w:rPr>
          <w:rFonts w:ascii="Times New Roman" w:eastAsia="Calibri" w:hAnsi="Times New Roman" w:cs="Times New Roman"/>
          <w:sz w:val="24"/>
          <w:szCs w:val="24"/>
        </w:rPr>
      </w:pPr>
      <w:r w:rsidRPr="00BA2C3D">
        <w:rPr>
          <w:rFonts w:ascii="Times New Roman" w:hAnsi="Times New Roman" w:cs="Times New Roman"/>
          <w:sz w:val="24"/>
          <w:szCs w:val="24"/>
        </w:rPr>
        <w:t>Trophic position can be described in relation to δ</w:t>
      </w:r>
      <w:r w:rsidRPr="00BA2C3D">
        <w:rPr>
          <w:rFonts w:ascii="Times New Roman" w:hAnsi="Times New Roman" w:cs="Times New Roman"/>
          <w:sz w:val="24"/>
          <w:szCs w:val="24"/>
          <w:vertAlign w:val="superscript"/>
        </w:rPr>
        <w:t>15</w:t>
      </w:r>
      <w:r w:rsidRPr="00BA2C3D">
        <w:rPr>
          <w:rFonts w:ascii="Times New Roman" w:hAnsi="Times New Roman" w:cs="Times New Roman"/>
          <w:sz w:val="24"/>
          <w:szCs w:val="24"/>
        </w:rPr>
        <w:t>N, with enrichment by 3-4‰ for each increase of one trophic position (Vander Zanden et al., 2001).</w:t>
      </w:r>
      <w:r w:rsidRPr="00BA2C3D">
        <w:rPr>
          <w:rFonts w:ascii="Times New Roman" w:eastAsia="Calibri" w:hAnsi="Times New Roman" w:cs="Times New Roman"/>
          <w:sz w:val="24"/>
          <w:szCs w:val="24"/>
        </w:rPr>
        <w:t xml:space="preserve"> Trophic position was calculated for YAO </w:t>
      </w:r>
      <w:r w:rsidR="00232889">
        <w:rPr>
          <w:rFonts w:ascii="Times New Roman" w:eastAsia="Calibri" w:hAnsi="Times New Roman" w:cs="Times New Roman"/>
          <w:sz w:val="24"/>
          <w:szCs w:val="24"/>
        </w:rPr>
        <w:t>Bowfin</w:t>
      </w:r>
      <w:r w:rsidRPr="00BA2C3D">
        <w:rPr>
          <w:rFonts w:ascii="Times New Roman" w:eastAsia="Calibri" w:hAnsi="Times New Roman" w:cs="Times New Roman"/>
          <w:sz w:val="24"/>
          <w:szCs w:val="24"/>
        </w:rPr>
        <w:t xml:space="preserve"> relative to YOY </w:t>
      </w:r>
      <w:r w:rsidR="00232889">
        <w:rPr>
          <w:rFonts w:ascii="Times New Roman" w:eastAsia="Calibri" w:hAnsi="Times New Roman" w:cs="Times New Roman"/>
          <w:sz w:val="24"/>
          <w:szCs w:val="24"/>
        </w:rPr>
        <w:t>Bowfin</w:t>
      </w:r>
      <w:r w:rsidRPr="00BA2C3D">
        <w:rPr>
          <w:rFonts w:ascii="Times New Roman" w:eastAsia="Calibri" w:hAnsi="Times New Roman" w:cs="Times New Roman"/>
          <w:sz w:val="24"/>
          <w:szCs w:val="24"/>
        </w:rPr>
        <w:t xml:space="preserve"> using a Bayesian framework in the ‘tRophicPosition’ package using the equation:</w:t>
      </w:r>
    </w:p>
    <w:p w14:paraId="6DFA4491" w14:textId="77777777" w:rsidR="00BA2C3D" w:rsidRPr="00BA2C3D" w:rsidRDefault="00BA2C3D" w:rsidP="00BA2C3D">
      <w:pPr>
        <w:spacing w:after="0" w:line="480" w:lineRule="auto"/>
        <w:ind w:firstLine="720"/>
        <w:jc w:val="center"/>
        <w:rPr>
          <w:rFonts w:ascii="Times New Roman" w:eastAsia="Calibri" w:hAnsi="Times New Roman" w:cs="Times New Roman"/>
          <w:sz w:val="24"/>
          <w:szCs w:val="24"/>
        </w:rPr>
      </w:pPr>
      <w:r w:rsidRPr="00BA2C3D">
        <w:rPr>
          <w:rFonts w:ascii="Times New Roman" w:eastAsia="Calibri" w:hAnsi="Times New Roman" w:cs="Times New Roman"/>
          <w:sz w:val="24"/>
          <w:szCs w:val="24"/>
        </w:rPr>
        <w:t>δ</w:t>
      </w:r>
      <w:r w:rsidRPr="00BA2C3D">
        <w:rPr>
          <w:rFonts w:ascii="Times New Roman" w:eastAsia="Calibri" w:hAnsi="Times New Roman" w:cs="Times New Roman"/>
          <w:sz w:val="24"/>
          <w:szCs w:val="24"/>
          <w:vertAlign w:val="superscript"/>
        </w:rPr>
        <w:t>15</w:t>
      </w:r>
      <w:r w:rsidRPr="00BA2C3D">
        <w:rPr>
          <w:rFonts w:ascii="Times New Roman" w:eastAsia="Calibri" w:hAnsi="Times New Roman" w:cs="Times New Roman"/>
          <w:sz w:val="24"/>
          <w:szCs w:val="24"/>
        </w:rPr>
        <w:t>N</w:t>
      </w:r>
      <w:r w:rsidRPr="00BA2C3D">
        <w:rPr>
          <w:rFonts w:ascii="Times New Roman" w:eastAsia="Calibri" w:hAnsi="Times New Roman" w:cs="Times New Roman"/>
          <w:sz w:val="24"/>
          <w:szCs w:val="24"/>
          <w:vertAlign w:val="subscript"/>
        </w:rPr>
        <w:t>YAO</w:t>
      </w:r>
      <w:r w:rsidRPr="00BA2C3D">
        <w:rPr>
          <w:rFonts w:ascii="Times New Roman" w:eastAsia="Calibri" w:hAnsi="Times New Roman" w:cs="Times New Roman"/>
          <w:sz w:val="24"/>
          <w:szCs w:val="24"/>
        </w:rPr>
        <w:t xml:space="preserve"> = δ</w:t>
      </w:r>
      <w:r w:rsidRPr="00BA2C3D">
        <w:rPr>
          <w:rFonts w:ascii="Times New Roman" w:eastAsia="Calibri" w:hAnsi="Times New Roman" w:cs="Times New Roman"/>
          <w:sz w:val="24"/>
          <w:szCs w:val="24"/>
          <w:vertAlign w:val="superscript"/>
        </w:rPr>
        <w:t>15</w:t>
      </w:r>
      <w:r w:rsidRPr="00BA2C3D">
        <w:rPr>
          <w:rFonts w:ascii="Times New Roman" w:eastAsia="Calibri" w:hAnsi="Times New Roman" w:cs="Times New Roman"/>
          <w:sz w:val="24"/>
          <w:szCs w:val="24"/>
        </w:rPr>
        <w:t>N</w:t>
      </w:r>
      <w:r w:rsidRPr="00BA2C3D">
        <w:rPr>
          <w:rFonts w:ascii="Times New Roman" w:eastAsia="Calibri" w:hAnsi="Times New Roman" w:cs="Times New Roman"/>
          <w:sz w:val="24"/>
          <w:szCs w:val="24"/>
          <w:vertAlign w:val="subscript"/>
        </w:rPr>
        <w:t>YOY</w:t>
      </w:r>
      <w:r w:rsidRPr="00BA2C3D">
        <w:rPr>
          <w:rFonts w:ascii="Times New Roman" w:eastAsia="Calibri" w:hAnsi="Times New Roman" w:cs="Times New Roman"/>
          <w:sz w:val="24"/>
          <w:szCs w:val="24"/>
        </w:rPr>
        <w:t xml:space="preserve"> + ΔN (TP-λ)</w:t>
      </w:r>
    </w:p>
    <w:p w14:paraId="2F127F5E" w14:textId="43535F44" w:rsidR="00FC58F3" w:rsidRDefault="00BA2C3D" w:rsidP="00FC58F3">
      <w:pPr>
        <w:spacing w:after="0" w:line="480" w:lineRule="auto"/>
        <w:rPr>
          <w:rFonts w:ascii="Times New Roman" w:hAnsi="Times New Roman" w:cs="Times New Roman"/>
          <w:sz w:val="24"/>
          <w:szCs w:val="24"/>
        </w:rPr>
      </w:pPr>
      <w:r w:rsidRPr="00BA2C3D">
        <w:rPr>
          <w:rFonts w:ascii="Times New Roman" w:eastAsia="Calibri" w:hAnsi="Times New Roman" w:cs="Times New Roman"/>
          <w:sz w:val="24"/>
          <w:szCs w:val="24"/>
        </w:rPr>
        <w:t>where δ</w:t>
      </w:r>
      <w:r w:rsidRPr="00BA2C3D">
        <w:rPr>
          <w:rFonts w:ascii="Times New Roman" w:eastAsia="Calibri" w:hAnsi="Times New Roman" w:cs="Times New Roman"/>
          <w:sz w:val="24"/>
          <w:szCs w:val="24"/>
          <w:vertAlign w:val="superscript"/>
        </w:rPr>
        <w:t>15</w:t>
      </w:r>
      <w:r w:rsidRPr="00BA2C3D">
        <w:rPr>
          <w:rFonts w:ascii="Times New Roman" w:eastAsia="Calibri" w:hAnsi="Times New Roman" w:cs="Times New Roman"/>
          <w:sz w:val="24"/>
          <w:szCs w:val="24"/>
        </w:rPr>
        <w:t>N</w:t>
      </w:r>
      <w:r w:rsidRPr="00BA2C3D">
        <w:rPr>
          <w:rFonts w:ascii="Times New Roman" w:eastAsia="Calibri" w:hAnsi="Times New Roman" w:cs="Times New Roman"/>
          <w:sz w:val="24"/>
          <w:szCs w:val="24"/>
          <w:vertAlign w:val="subscript"/>
        </w:rPr>
        <w:t>Adults</w:t>
      </w:r>
      <w:r w:rsidRPr="00BA2C3D">
        <w:rPr>
          <w:rFonts w:ascii="Times New Roman" w:eastAsia="Calibri" w:hAnsi="Times New Roman" w:cs="Times New Roman"/>
          <w:sz w:val="24"/>
          <w:szCs w:val="24"/>
        </w:rPr>
        <w:t xml:space="preserve"> is adult </w:t>
      </w:r>
      <w:r w:rsidR="00232889">
        <w:rPr>
          <w:rFonts w:ascii="Times New Roman" w:eastAsia="Calibri" w:hAnsi="Times New Roman" w:cs="Times New Roman"/>
          <w:sz w:val="24"/>
          <w:szCs w:val="24"/>
        </w:rPr>
        <w:t>Bowfin</w:t>
      </w:r>
      <w:r w:rsidRPr="00BA2C3D">
        <w:rPr>
          <w:rFonts w:ascii="Times New Roman" w:eastAsia="Calibri" w:hAnsi="Times New Roman" w:cs="Times New Roman"/>
          <w:sz w:val="24"/>
          <w:szCs w:val="24"/>
        </w:rPr>
        <w:t xml:space="preserve"> δ</w:t>
      </w:r>
      <w:r w:rsidRPr="00BA2C3D">
        <w:rPr>
          <w:rFonts w:ascii="Times New Roman" w:eastAsia="Calibri" w:hAnsi="Times New Roman" w:cs="Times New Roman"/>
          <w:sz w:val="24"/>
          <w:szCs w:val="24"/>
          <w:vertAlign w:val="superscript"/>
        </w:rPr>
        <w:t>15</w:t>
      </w:r>
      <w:r w:rsidRPr="00BA2C3D">
        <w:rPr>
          <w:rFonts w:ascii="Times New Roman" w:eastAsia="Calibri" w:hAnsi="Times New Roman" w:cs="Times New Roman"/>
          <w:sz w:val="24"/>
          <w:szCs w:val="24"/>
        </w:rPr>
        <w:t>N value, δ</w:t>
      </w:r>
      <w:r w:rsidRPr="00BA2C3D">
        <w:rPr>
          <w:rFonts w:ascii="Times New Roman" w:eastAsia="Calibri" w:hAnsi="Times New Roman" w:cs="Times New Roman"/>
          <w:sz w:val="24"/>
          <w:szCs w:val="24"/>
          <w:vertAlign w:val="superscript"/>
        </w:rPr>
        <w:t>15</w:t>
      </w:r>
      <w:r w:rsidRPr="00BA2C3D">
        <w:rPr>
          <w:rFonts w:ascii="Times New Roman" w:eastAsia="Calibri" w:hAnsi="Times New Roman" w:cs="Times New Roman"/>
          <w:sz w:val="24"/>
          <w:szCs w:val="24"/>
        </w:rPr>
        <w:t>N</w:t>
      </w:r>
      <w:r w:rsidRPr="00BA2C3D">
        <w:rPr>
          <w:rFonts w:ascii="Times New Roman" w:eastAsia="Calibri" w:hAnsi="Times New Roman" w:cs="Times New Roman"/>
          <w:sz w:val="24"/>
          <w:szCs w:val="24"/>
          <w:vertAlign w:val="subscript"/>
        </w:rPr>
        <w:t>YOY</w:t>
      </w:r>
      <w:r w:rsidRPr="00BA2C3D">
        <w:rPr>
          <w:rFonts w:ascii="Times New Roman" w:eastAsia="Calibri" w:hAnsi="Times New Roman" w:cs="Times New Roman"/>
          <w:sz w:val="24"/>
          <w:szCs w:val="24"/>
        </w:rPr>
        <w:t xml:space="preserve"> is the YOY </w:t>
      </w:r>
      <w:r w:rsidR="00232889">
        <w:rPr>
          <w:rFonts w:ascii="Times New Roman" w:eastAsia="Calibri" w:hAnsi="Times New Roman" w:cs="Times New Roman"/>
          <w:sz w:val="24"/>
          <w:szCs w:val="24"/>
        </w:rPr>
        <w:t>Bowfin</w:t>
      </w:r>
      <w:r w:rsidRPr="00BA2C3D">
        <w:rPr>
          <w:rFonts w:ascii="Times New Roman" w:eastAsia="Calibri" w:hAnsi="Times New Roman" w:cs="Times New Roman"/>
          <w:sz w:val="24"/>
          <w:szCs w:val="24"/>
        </w:rPr>
        <w:t xml:space="preserve"> δ</w:t>
      </w:r>
      <w:r w:rsidRPr="00BA2C3D">
        <w:rPr>
          <w:rFonts w:ascii="Times New Roman" w:eastAsia="Calibri" w:hAnsi="Times New Roman" w:cs="Times New Roman"/>
          <w:sz w:val="24"/>
          <w:szCs w:val="24"/>
          <w:vertAlign w:val="superscript"/>
        </w:rPr>
        <w:t>15</w:t>
      </w:r>
      <w:r w:rsidRPr="00BA2C3D">
        <w:rPr>
          <w:rFonts w:ascii="Times New Roman" w:eastAsia="Calibri" w:hAnsi="Times New Roman" w:cs="Times New Roman"/>
          <w:sz w:val="24"/>
          <w:szCs w:val="24"/>
        </w:rPr>
        <w:t>N value, ΔN is the trophic discrimination factor for nitrogen (3.4 ± 0.98; Post</w:t>
      </w:r>
      <w:r w:rsidR="009573EB">
        <w:rPr>
          <w:rFonts w:ascii="Times New Roman" w:eastAsia="Calibri" w:hAnsi="Times New Roman" w:cs="Times New Roman"/>
          <w:sz w:val="24"/>
          <w:szCs w:val="24"/>
        </w:rPr>
        <w:t>,</w:t>
      </w:r>
      <w:r w:rsidRPr="00BA2C3D">
        <w:rPr>
          <w:rFonts w:ascii="Times New Roman" w:eastAsia="Calibri" w:hAnsi="Times New Roman" w:cs="Times New Roman"/>
          <w:sz w:val="24"/>
          <w:szCs w:val="24"/>
        </w:rPr>
        <w:t xml:space="preserve"> 2002), TP is the trophic position of adult </w:t>
      </w:r>
      <w:r w:rsidR="00232889">
        <w:rPr>
          <w:rFonts w:ascii="Times New Roman" w:eastAsia="Calibri" w:hAnsi="Times New Roman" w:cs="Times New Roman"/>
          <w:sz w:val="24"/>
          <w:szCs w:val="24"/>
        </w:rPr>
        <w:t>Bowfin</w:t>
      </w:r>
      <w:r w:rsidRPr="00BA2C3D">
        <w:rPr>
          <w:rFonts w:ascii="Times New Roman" w:eastAsia="Calibri" w:hAnsi="Times New Roman" w:cs="Times New Roman"/>
          <w:sz w:val="24"/>
          <w:szCs w:val="24"/>
        </w:rPr>
        <w:t>, and λ is the trophic position of the baseline (Quezada-Romegialli et al., 201</w:t>
      </w:r>
      <w:r w:rsidR="00491647">
        <w:rPr>
          <w:rFonts w:ascii="Times New Roman" w:eastAsia="Calibri" w:hAnsi="Times New Roman" w:cs="Times New Roman"/>
          <w:sz w:val="24"/>
          <w:szCs w:val="24"/>
        </w:rPr>
        <w:t>8</w:t>
      </w:r>
      <w:r w:rsidRPr="00BA2C3D">
        <w:rPr>
          <w:rFonts w:ascii="Times New Roman" w:eastAsia="Calibri" w:hAnsi="Times New Roman" w:cs="Times New Roman"/>
          <w:sz w:val="24"/>
          <w:szCs w:val="24"/>
        </w:rPr>
        <w:t xml:space="preserve">). In this instance λ is set equal to 0, so that our adult trophic position is calculated relative to a YOY </w:t>
      </w:r>
      <w:r w:rsidR="00232889">
        <w:rPr>
          <w:rFonts w:ascii="Times New Roman" w:eastAsia="Calibri" w:hAnsi="Times New Roman" w:cs="Times New Roman"/>
          <w:sz w:val="24"/>
          <w:szCs w:val="24"/>
        </w:rPr>
        <w:t>Bowfin</w:t>
      </w:r>
      <w:r w:rsidRPr="00BA2C3D">
        <w:rPr>
          <w:rFonts w:ascii="Times New Roman" w:eastAsia="Calibri" w:hAnsi="Times New Roman" w:cs="Times New Roman"/>
          <w:sz w:val="24"/>
          <w:szCs w:val="24"/>
        </w:rPr>
        <w:t xml:space="preserve"> baseline. </w:t>
      </w:r>
      <w:r w:rsidRPr="00BA2C3D">
        <w:rPr>
          <w:rFonts w:ascii="Times New Roman" w:hAnsi="Times New Roman" w:cs="Times New Roman"/>
          <w:sz w:val="24"/>
          <w:szCs w:val="24"/>
        </w:rPr>
        <w:t xml:space="preserve">Model chains were analyzed for convergence using Gelman and Rubin’s diagnostic approach that compares within-chain and between chain variance (1992). Models were created with 3 chains and 20,000 adaptive iterations with uninformed priors and the mode was used to describe central tendency of parameter estimates. Isospace overlap between YOY and YAO </w:t>
      </w:r>
      <w:r w:rsidR="00232889">
        <w:rPr>
          <w:rFonts w:ascii="Times New Roman" w:hAnsi="Times New Roman" w:cs="Times New Roman"/>
          <w:sz w:val="24"/>
          <w:szCs w:val="24"/>
        </w:rPr>
        <w:t>Bowfin</w:t>
      </w:r>
      <w:r w:rsidRPr="00BA2C3D">
        <w:rPr>
          <w:rFonts w:ascii="Times New Roman" w:hAnsi="Times New Roman" w:cs="Times New Roman"/>
          <w:sz w:val="24"/>
          <w:szCs w:val="24"/>
        </w:rPr>
        <w:t xml:space="preserve"> was described using the probabilistic method outlined by Swanson et al. </w:t>
      </w:r>
      <w:r w:rsidRPr="00BA2C3D">
        <w:rPr>
          <w:rFonts w:ascii="Times New Roman" w:hAnsi="Times New Roman" w:cs="Times New Roman"/>
          <w:sz w:val="24"/>
          <w:szCs w:val="24"/>
        </w:rPr>
        <w:lastRenderedPageBreak/>
        <w:t>(2015) in the ‘</w:t>
      </w:r>
      <w:r w:rsidRPr="00BA2C3D">
        <w:rPr>
          <w:rFonts w:ascii="Times New Roman" w:eastAsia="Calibri" w:hAnsi="Times New Roman" w:cs="Times New Roman"/>
          <w:sz w:val="24"/>
          <w:szCs w:val="24"/>
        </w:rPr>
        <w:t xml:space="preserve">nicheRover’ </w:t>
      </w:r>
      <w:r w:rsidRPr="00BA2C3D">
        <w:rPr>
          <w:rFonts w:ascii="Times New Roman" w:hAnsi="Times New Roman" w:cs="Times New Roman"/>
          <w:sz w:val="24"/>
          <w:szCs w:val="24"/>
        </w:rPr>
        <w:t>package</w:t>
      </w:r>
      <w:r w:rsidRPr="00BA2C3D">
        <w:rPr>
          <w:rFonts w:ascii="Times New Roman" w:eastAsia="Calibri" w:hAnsi="Times New Roman" w:cs="Times New Roman"/>
          <w:sz w:val="24"/>
          <w:szCs w:val="24"/>
        </w:rPr>
        <w:t xml:space="preserve"> (Lysy et al., 2014)</w:t>
      </w:r>
      <w:r w:rsidRPr="00BA2C3D">
        <w:rPr>
          <w:rFonts w:ascii="Times New Roman" w:hAnsi="Times New Roman" w:cs="Times New Roman"/>
          <w:sz w:val="24"/>
          <w:szCs w:val="24"/>
        </w:rPr>
        <w:t>. Trophic niche region, N</w:t>
      </w:r>
      <w:r w:rsidRPr="00BA2C3D">
        <w:rPr>
          <w:rFonts w:ascii="Times New Roman" w:hAnsi="Times New Roman" w:cs="Times New Roman"/>
          <w:sz w:val="24"/>
          <w:szCs w:val="24"/>
          <w:vertAlign w:val="subscript"/>
        </w:rPr>
        <w:t>R</w:t>
      </w:r>
      <w:r w:rsidRPr="00BA2C3D">
        <w:rPr>
          <w:rFonts w:ascii="Times New Roman" w:hAnsi="Times New Roman" w:cs="Times New Roman"/>
          <w:sz w:val="24"/>
          <w:szCs w:val="24"/>
        </w:rPr>
        <w:t>,</w:t>
      </w:r>
      <w:r w:rsidRPr="00BA2C3D">
        <w:rPr>
          <w:rFonts w:ascii="Times New Roman" w:hAnsi="Times New Roman" w:cs="Times New Roman"/>
          <w:sz w:val="24"/>
          <w:szCs w:val="24"/>
          <w:vertAlign w:val="subscript"/>
        </w:rPr>
        <w:t xml:space="preserve"> </w:t>
      </w:r>
      <w:r w:rsidRPr="00BA2C3D">
        <w:rPr>
          <w:rFonts w:ascii="Times New Roman" w:hAnsi="Times New Roman" w:cs="Times New Roman"/>
          <w:sz w:val="24"/>
          <w:szCs w:val="24"/>
        </w:rPr>
        <w:t>is defined in this study relative to the smallest bivariate elliptical space of the δ</w:t>
      </w:r>
      <w:r w:rsidRPr="00BA2C3D">
        <w:rPr>
          <w:rFonts w:ascii="Times New Roman" w:hAnsi="Times New Roman" w:cs="Times New Roman"/>
          <w:sz w:val="24"/>
          <w:szCs w:val="24"/>
          <w:vertAlign w:val="superscript"/>
        </w:rPr>
        <w:t>13</w:t>
      </w:r>
      <w:r w:rsidRPr="00BA2C3D">
        <w:rPr>
          <w:rFonts w:ascii="Times New Roman" w:hAnsi="Times New Roman" w:cs="Times New Roman"/>
          <w:sz w:val="24"/>
          <w:szCs w:val="24"/>
        </w:rPr>
        <w:t>C and δ</w:t>
      </w:r>
      <w:r w:rsidRPr="00BA2C3D">
        <w:rPr>
          <w:rFonts w:ascii="Times New Roman" w:hAnsi="Times New Roman" w:cs="Times New Roman"/>
          <w:sz w:val="24"/>
          <w:szCs w:val="24"/>
          <w:vertAlign w:val="superscript"/>
        </w:rPr>
        <w:t>15</w:t>
      </w:r>
      <w:r w:rsidRPr="00BA2C3D">
        <w:rPr>
          <w:rFonts w:ascii="Times New Roman" w:hAnsi="Times New Roman" w:cs="Times New Roman"/>
          <w:sz w:val="24"/>
          <w:szCs w:val="24"/>
        </w:rPr>
        <w:t>N ratios in which a randomly selected individual has a 95% probability of occurring. Ellipse size, overlap and uncertainty were determined using 10,000 iterations of a Bayesian framework with uninformed priors. Overlap was determined directionally where estimates represent the probability that an individual from life stage A will be found in the 95% niche region, N</w:t>
      </w:r>
      <w:r w:rsidRPr="00BA2C3D">
        <w:rPr>
          <w:rFonts w:ascii="Times New Roman" w:hAnsi="Times New Roman" w:cs="Times New Roman"/>
          <w:sz w:val="24"/>
          <w:szCs w:val="24"/>
          <w:vertAlign w:val="subscript"/>
        </w:rPr>
        <w:t>R</w:t>
      </w:r>
      <w:r w:rsidRPr="00BA2C3D">
        <w:rPr>
          <w:rFonts w:ascii="Times New Roman" w:hAnsi="Times New Roman" w:cs="Times New Roman"/>
          <w:sz w:val="24"/>
          <w:szCs w:val="24"/>
        </w:rPr>
        <w:t>, of life stage B (Swanson et al., 2015; Kornis et al., 20</w:t>
      </w:r>
      <w:r w:rsidR="001C5B7C">
        <w:rPr>
          <w:rFonts w:ascii="Times New Roman" w:hAnsi="Times New Roman" w:cs="Times New Roman"/>
          <w:sz w:val="24"/>
          <w:szCs w:val="24"/>
        </w:rPr>
        <w:t>20</w:t>
      </w:r>
      <w:r w:rsidRPr="00BA2C3D">
        <w:rPr>
          <w:rFonts w:ascii="Times New Roman" w:hAnsi="Times New Roman" w:cs="Times New Roman"/>
          <w:sz w:val="24"/>
          <w:szCs w:val="24"/>
        </w:rPr>
        <w:t>).</w:t>
      </w:r>
    </w:p>
    <w:p w14:paraId="60CB26D9" w14:textId="77777777" w:rsidR="00FC58F3" w:rsidRDefault="00BA2C3D" w:rsidP="004B2C37">
      <w:pPr>
        <w:pStyle w:val="Heading1"/>
        <w:rPr>
          <w:rFonts w:eastAsia="Times New Roman"/>
        </w:rPr>
      </w:pPr>
      <w:r w:rsidRPr="00BA2C3D">
        <w:rPr>
          <w:rFonts w:eastAsia="Times New Roman"/>
        </w:rPr>
        <w:t xml:space="preserve">RESULTS </w:t>
      </w:r>
    </w:p>
    <w:p w14:paraId="11416097" w14:textId="2E5376B8" w:rsidR="00BA2C3D" w:rsidRPr="00FC58F3" w:rsidRDefault="00454281" w:rsidP="00FC58F3">
      <w:pPr>
        <w:spacing w:after="0" w:line="480" w:lineRule="auto"/>
        <w:rPr>
          <w:rFonts w:ascii="Times New Roman" w:hAnsi="Times New Roman" w:cs="Times New Roman"/>
          <w:sz w:val="24"/>
          <w:szCs w:val="24"/>
        </w:rPr>
      </w:pPr>
      <w:r w:rsidRPr="00FC58F3">
        <w:rPr>
          <w:rFonts w:ascii="Times New Roman" w:eastAsia="Times New Roman" w:hAnsi="Times New Roman" w:cs="Times New Roman"/>
          <w:b/>
          <w:bCs/>
          <w:i/>
          <w:iCs/>
          <w:sz w:val="24"/>
          <w:szCs w:val="24"/>
        </w:rPr>
        <w:t>Migratory movements.—</w:t>
      </w:r>
      <w:bookmarkStart w:id="244" w:name="_Hlk15679746"/>
      <w:r w:rsidR="00BA2C3D" w:rsidRPr="00FC58F3">
        <w:rPr>
          <w:rFonts w:ascii="Times New Roman" w:hAnsi="Times New Roman" w:cs="Times New Roman"/>
          <w:sz w:val="24"/>
          <w:szCs w:val="24"/>
        </w:rPr>
        <w:t xml:space="preserve">A total of 136 individuals were captured and tagged during spawning migrations from 2014 through 2019. Total annual sex ratios varied from 1.17 to 2.33 males per female (Table 1). On average, female </w:t>
      </w:r>
      <w:r w:rsidR="00232889" w:rsidRPr="00FC58F3">
        <w:rPr>
          <w:rFonts w:ascii="Times New Roman" w:hAnsi="Times New Roman" w:cs="Times New Roman"/>
          <w:sz w:val="24"/>
          <w:szCs w:val="24"/>
        </w:rPr>
        <w:t>Bowfin</w:t>
      </w:r>
      <w:r w:rsidR="00BA2C3D" w:rsidRPr="00FC58F3">
        <w:rPr>
          <w:rFonts w:ascii="Times New Roman" w:hAnsi="Times New Roman" w:cs="Times New Roman"/>
          <w:sz w:val="24"/>
          <w:szCs w:val="24"/>
        </w:rPr>
        <w:t xml:space="preserve"> were larger than males with a mean total length of 630.4 mm (SD ± 51.8 mm) compared to male total mean length of 530.5 mm (SD ± 84.86 mm). A total of 83 adult </w:t>
      </w:r>
      <w:r w:rsidR="00232889" w:rsidRPr="00FC58F3">
        <w:rPr>
          <w:rFonts w:ascii="Times New Roman" w:hAnsi="Times New Roman" w:cs="Times New Roman"/>
          <w:sz w:val="24"/>
          <w:szCs w:val="24"/>
        </w:rPr>
        <w:t>Bowfin</w:t>
      </w:r>
      <w:r w:rsidR="00BA2C3D" w:rsidRPr="00FC58F3">
        <w:rPr>
          <w:rFonts w:ascii="Times New Roman" w:hAnsi="Times New Roman" w:cs="Times New Roman"/>
          <w:sz w:val="24"/>
          <w:szCs w:val="24"/>
        </w:rPr>
        <w:t xml:space="preserve"> were </w:t>
      </w:r>
      <w:r w:rsidR="00617819">
        <w:rPr>
          <w:rFonts w:ascii="Times New Roman" w:hAnsi="Times New Roman" w:cs="Times New Roman"/>
          <w:sz w:val="24"/>
          <w:szCs w:val="24"/>
        </w:rPr>
        <w:t xml:space="preserve">only </w:t>
      </w:r>
      <w:r w:rsidR="00BA2C3D" w:rsidRPr="00FC58F3">
        <w:rPr>
          <w:rFonts w:ascii="Times New Roman" w:hAnsi="Times New Roman" w:cs="Times New Roman"/>
          <w:sz w:val="24"/>
          <w:szCs w:val="24"/>
        </w:rPr>
        <w:t xml:space="preserve">captured once during our study, 40 </w:t>
      </w:r>
      <w:r w:rsidR="00232889" w:rsidRPr="00FC58F3">
        <w:rPr>
          <w:rFonts w:ascii="Times New Roman" w:hAnsi="Times New Roman" w:cs="Times New Roman"/>
          <w:sz w:val="24"/>
          <w:szCs w:val="24"/>
        </w:rPr>
        <w:t>Bowfin</w:t>
      </w:r>
      <w:r w:rsidR="00BA2C3D" w:rsidRPr="00FC58F3">
        <w:rPr>
          <w:rFonts w:ascii="Times New Roman" w:hAnsi="Times New Roman" w:cs="Times New Roman"/>
          <w:sz w:val="24"/>
          <w:szCs w:val="24"/>
        </w:rPr>
        <w:t xml:space="preserve"> were recaptured within the year they were tagged (moving in and out of the wetland during active migration) and 13 individuals were recaptured </w:t>
      </w:r>
      <w:ins w:id="245" w:author="Moratz, Collin C CIV USARMY CEMVP (USA)" w:date="2022-12-22T16:12:00Z">
        <w:r w:rsidR="00CF7D7C">
          <w:rPr>
            <w:rFonts w:ascii="Times New Roman" w:hAnsi="Times New Roman" w:cs="Times New Roman"/>
            <w:sz w:val="24"/>
            <w:szCs w:val="24"/>
          </w:rPr>
          <w:t xml:space="preserve">in </w:t>
        </w:r>
      </w:ins>
      <w:r w:rsidR="00BA2C3D" w:rsidRPr="00FC58F3">
        <w:rPr>
          <w:rFonts w:ascii="Times New Roman" w:hAnsi="Times New Roman" w:cs="Times New Roman"/>
          <w:sz w:val="24"/>
          <w:szCs w:val="24"/>
        </w:rPr>
        <w:t xml:space="preserve">multiple </w:t>
      </w:r>
      <w:del w:id="246" w:author="Moratz, Collin C CIV USARMY CEMVP (USA)" w:date="2022-12-22T16:11:00Z">
        <w:r w:rsidR="00BA2C3D" w:rsidRPr="00FC58F3" w:rsidDel="00CF7D7C">
          <w:rPr>
            <w:rFonts w:ascii="Times New Roman" w:hAnsi="Times New Roman" w:cs="Times New Roman"/>
            <w:sz w:val="24"/>
            <w:szCs w:val="24"/>
          </w:rPr>
          <w:delText xml:space="preserve">times </w:delText>
        </w:r>
      </w:del>
      <w:ins w:id="247" w:author="Moratz, Collin C CIV USARMY CEMVP (USA)" w:date="2022-12-22T16:11:00Z">
        <w:r w:rsidR="00CF7D7C">
          <w:rPr>
            <w:rFonts w:ascii="Times New Roman" w:hAnsi="Times New Roman" w:cs="Times New Roman"/>
            <w:sz w:val="24"/>
            <w:szCs w:val="24"/>
          </w:rPr>
          <w:t>year</w:t>
        </w:r>
      </w:ins>
      <w:ins w:id="248" w:author="Moratz, Collin C CIV USARMY CEMVP (USA)" w:date="2022-12-22T16:12:00Z">
        <w:r w:rsidR="00CF7D7C">
          <w:rPr>
            <w:rFonts w:ascii="Times New Roman" w:hAnsi="Times New Roman" w:cs="Times New Roman"/>
            <w:sz w:val="24"/>
            <w:szCs w:val="24"/>
          </w:rPr>
          <w:t>s</w:t>
        </w:r>
      </w:ins>
      <w:ins w:id="249" w:author="Moratz, Collin C CIV USARMY CEMVP (USA)" w:date="2022-12-22T16:11:00Z">
        <w:r w:rsidR="00CF7D7C" w:rsidRPr="00FC58F3">
          <w:rPr>
            <w:rFonts w:ascii="Times New Roman" w:hAnsi="Times New Roman" w:cs="Times New Roman"/>
            <w:sz w:val="24"/>
            <w:szCs w:val="24"/>
          </w:rPr>
          <w:t xml:space="preserve"> </w:t>
        </w:r>
      </w:ins>
      <w:r w:rsidR="00BA2C3D" w:rsidRPr="00FC58F3">
        <w:rPr>
          <w:rFonts w:ascii="Times New Roman" w:hAnsi="Times New Roman" w:cs="Times New Roman"/>
          <w:sz w:val="24"/>
          <w:szCs w:val="24"/>
        </w:rPr>
        <w:t>during the study (Table 2). A female (tag 448) returned to the wetland in three consecutive years and its first arrival date fell within a range of 6 days (Table 2)</w:t>
      </w:r>
      <w:ins w:id="250" w:author="Moratz, Collin C CIV USARMY CEMVP (USA)" w:date="2022-12-22T16:12:00Z">
        <w:r w:rsidR="00CF7D7C">
          <w:rPr>
            <w:rFonts w:ascii="Times New Roman" w:hAnsi="Times New Roman" w:cs="Times New Roman"/>
            <w:sz w:val="24"/>
            <w:szCs w:val="24"/>
          </w:rPr>
          <w:t xml:space="preserve"> across all years</w:t>
        </w:r>
      </w:ins>
      <w:r w:rsidR="00BA2C3D" w:rsidRPr="00FC58F3">
        <w:rPr>
          <w:rFonts w:ascii="Times New Roman" w:hAnsi="Times New Roman" w:cs="Times New Roman"/>
          <w:sz w:val="24"/>
          <w:szCs w:val="24"/>
        </w:rPr>
        <w:t xml:space="preserve">. </w:t>
      </w:r>
      <w:commentRangeStart w:id="251"/>
      <w:del w:id="252" w:author="Moratz, Collin C CIV USARMY CEMVP (USA)" w:date="2022-12-22T16:09:00Z">
        <w:r w:rsidR="00BA2C3D" w:rsidRPr="00FC58F3" w:rsidDel="00CF7D7C">
          <w:rPr>
            <w:rFonts w:ascii="Times New Roman" w:hAnsi="Times New Roman" w:cs="Times New Roman"/>
            <w:sz w:val="24"/>
            <w:szCs w:val="24"/>
          </w:rPr>
          <w:delText xml:space="preserve">Male </w:delText>
        </w:r>
        <w:r w:rsidR="00232889" w:rsidRPr="00FC58F3" w:rsidDel="00CF7D7C">
          <w:rPr>
            <w:rFonts w:ascii="Times New Roman" w:hAnsi="Times New Roman" w:cs="Times New Roman"/>
            <w:sz w:val="24"/>
            <w:szCs w:val="24"/>
          </w:rPr>
          <w:delText>Bowfin</w:delText>
        </w:r>
        <w:r w:rsidR="00BA2C3D" w:rsidRPr="00FC58F3" w:rsidDel="00CF7D7C">
          <w:rPr>
            <w:rFonts w:ascii="Times New Roman" w:hAnsi="Times New Roman" w:cs="Times New Roman"/>
            <w:sz w:val="24"/>
            <w:szCs w:val="24"/>
          </w:rPr>
          <w:delText xml:space="preserve"> average growth was 29.7 mm per year and female average growth was 22.8 mm based on repeated capture events (Table 2). </w:delText>
        </w:r>
        <w:commentRangeEnd w:id="251"/>
        <w:r w:rsidR="00CF7D7C" w:rsidDel="00CF7D7C">
          <w:rPr>
            <w:rStyle w:val="CommentReference"/>
          </w:rPr>
          <w:commentReference w:id="251"/>
        </w:r>
      </w:del>
      <w:r w:rsidR="00BA2C3D" w:rsidRPr="00FC58F3">
        <w:rPr>
          <w:rFonts w:ascii="Times New Roman" w:hAnsi="Times New Roman" w:cs="Times New Roman"/>
          <w:sz w:val="24"/>
          <w:szCs w:val="24"/>
        </w:rPr>
        <w:t>Three individual nests, actively guarded by males and containing deposited eggs, were observed in 2019.</w:t>
      </w:r>
    </w:p>
    <w:p w14:paraId="5E5C834E" w14:textId="40582348" w:rsidR="00FC58F3" w:rsidRPr="00FC58F3" w:rsidRDefault="00BA2C3D" w:rsidP="00FC58F3">
      <w:pPr>
        <w:spacing w:after="0" w:line="480" w:lineRule="auto"/>
        <w:rPr>
          <w:rFonts w:ascii="Times New Roman" w:hAnsi="Times New Roman" w:cs="Times New Roman"/>
          <w:sz w:val="24"/>
          <w:szCs w:val="24"/>
        </w:rPr>
      </w:pPr>
      <w:r w:rsidRPr="00BA2C3D">
        <w:rPr>
          <w:rFonts w:ascii="Times New Roman" w:hAnsi="Times New Roman" w:cs="Times New Roman"/>
          <w:sz w:val="24"/>
          <w:szCs w:val="24"/>
        </w:rPr>
        <w:tab/>
        <w:t xml:space="preserve">Migratory activity from 2014 through 2019 was initiated when water temperatures were between 7.1°C and 13.3°C. The earliest record of migratory activity occurred on March 30 in 2016 and spawning arrival dates varied interannually and related to warming water temperatures </w:t>
      </w:r>
      <w:r w:rsidRPr="00BA2C3D">
        <w:rPr>
          <w:rFonts w:ascii="Times New Roman" w:hAnsi="Times New Roman" w:cs="Times New Roman"/>
          <w:sz w:val="24"/>
          <w:szCs w:val="24"/>
        </w:rPr>
        <w:lastRenderedPageBreak/>
        <w:t>(</w:t>
      </w:r>
      <w:r w:rsidR="00FC58F3">
        <w:rPr>
          <w:rFonts w:ascii="Times New Roman" w:hAnsi="Times New Roman" w:cs="Times New Roman"/>
          <w:sz w:val="24"/>
          <w:szCs w:val="24"/>
        </w:rPr>
        <w:t>Fig.</w:t>
      </w:r>
      <w:r w:rsidRPr="00BA2C3D">
        <w:rPr>
          <w:rFonts w:ascii="Times New Roman" w:hAnsi="Times New Roman" w:cs="Times New Roman"/>
          <w:sz w:val="24"/>
          <w:szCs w:val="24"/>
        </w:rPr>
        <w:t xml:space="preserve"> 3). The onset of migration </w:t>
      </w:r>
      <w:sdt>
        <w:sdtPr>
          <w:rPr>
            <w:rFonts w:ascii="Times New Roman" w:hAnsi="Times New Roman" w:cs="Times New Roman"/>
            <w:sz w:val="24"/>
            <w:szCs w:val="24"/>
          </w:rPr>
          <w:tag w:val="goog_rdk_23"/>
          <w:id w:val="-1716273028"/>
        </w:sdtPr>
        <w:sdtEndPr/>
        <w:sdtContent/>
      </w:sdt>
      <w:sdt>
        <w:sdtPr>
          <w:rPr>
            <w:rFonts w:ascii="Times New Roman" w:hAnsi="Times New Roman" w:cs="Times New Roman"/>
            <w:sz w:val="24"/>
            <w:szCs w:val="24"/>
          </w:rPr>
          <w:tag w:val="goog_rdk_24"/>
          <w:id w:val="-1216890309"/>
        </w:sdtPr>
        <w:sdtEndPr/>
        <w:sdtContent/>
      </w:sdt>
      <w:r w:rsidRPr="00BA2C3D">
        <w:rPr>
          <w:rFonts w:ascii="Times New Roman" w:hAnsi="Times New Roman" w:cs="Times New Roman"/>
          <w:sz w:val="24"/>
          <w:szCs w:val="24"/>
        </w:rPr>
        <w:t>did not appear to be sex based, as males and females generally arrived at the wetland channel within a few days of each other. The best fitting GLIMMIX model (based on AIC) using the full suite of capture information collected (2014-2017; 2019) included Julian day (β = -0.020, SE = 0.045, F</w:t>
      </w:r>
      <w:r w:rsidRPr="00BA2C3D">
        <w:rPr>
          <w:rFonts w:ascii="Times New Roman" w:hAnsi="Times New Roman" w:cs="Times New Roman"/>
          <w:sz w:val="24"/>
          <w:szCs w:val="24"/>
          <w:vertAlign w:val="subscript"/>
        </w:rPr>
        <w:t>1,98</w:t>
      </w:r>
      <w:r w:rsidRPr="00BA2C3D">
        <w:rPr>
          <w:rFonts w:ascii="Times New Roman" w:hAnsi="Times New Roman" w:cs="Times New Roman"/>
          <w:sz w:val="24"/>
          <w:szCs w:val="24"/>
        </w:rPr>
        <w:t xml:space="preserve"> =0.20, P = 0.656) and water temperature 24 hours prior to the sampling date (β = 0.230, SE = 0.027, F</w:t>
      </w:r>
      <w:r w:rsidRPr="00BA2C3D">
        <w:rPr>
          <w:rFonts w:ascii="Times New Roman" w:hAnsi="Times New Roman" w:cs="Times New Roman"/>
          <w:sz w:val="24"/>
          <w:szCs w:val="24"/>
          <w:vertAlign w:val="subscript"/>
        </w:rPr>
        <w:t>1,136</w:t>
      </w:r>
      <w:r w:rsidRPr="00BA2C3D">
        <w:rPr>
          <w:rFonts w:ascii="Times New Roman" w:hAnsi="Times New Roman" w:cs="Times New Roman"/>
          <w:sz w:val="24"/>
          <w:szCs w:val="24"/>
        </w:rPr>
        <w:t xml:space="preserve"> = 70.06, P &lt; 0.0001). The number of adult male and female </w:t>
      </w:r>
      <w:r w:rsidR="00232889">
        <w:rPr>
          <w:rFonts w:ascii="Times New Roman" w:hAnsi="Times New Roman" w:cs="Times New Roman"/>
          <w:sz w:val="24"/>
          <w:szCs w:val="24"/>
        </w:rPr>
        <w:t>Bowfin</w:t>
      </w:r>
      <w:r w:rsidRPr="00BA2C3D">
        <w:rPr>
          <w:rFonts w:ascii="Times New Roman" w:hAnsi="Times New Roman" w:cs="Times New Roman"/>
          <w:sz w:val="24"/>
          <w:szCs w:val="24"/>
        </w:rPr>
        <w:t xml:space="preserve"> entering the wetland for spawning increased significantly during days or periods of warming water temperature. The dispersion parameter of this model, estimated by Pearson's chi-square statistic divided by its degrees of freedom, was 1.98 suggesting a small amount of overdispersion but overall strong fit to the observed data. </w:t>
      </w:r>
      <w:bookmarkEnd w:id="244"/>
    </w:p>
    <w:p w14:paraId="224B139D" w14:textId="1013146F" w:rsidR="00FC58F3" w:rsidRPr="00FC58F3" w:rsidRDefault="00BA2C3D" w:rsidP="00FC58F3">
      <w:pPr>
        <w:spacing w:after="0" w:line="480" w:lineRule="auto"/>
        <w:rPr>
          <w:rFonts w:ascii="Times New Roman" w:hAnsi="Times New Roman" w:cs="Times New Roman"/>
          <w:sz w:val="24"/>
          <w:szCs w:val="24"/>
        </w:rPr>
      </w:pPr>
      <w:r w:rsidRPr="00FC58F3">
        <w:rPr>
          <w:rFonts w:ascii="Times New Roman" w:hAnsi="Times New Roman" w:cs="Times New Roman"/>
          <w:b/>
          <w:bCs/>
          <w:i/>
          <w:iCs/>
          <w:sz w:val="24"/>
          <w:szCs w:val="24"/>
        </w:rPr>
        <w:t xml:space="preserve">Coastal </w:t>
      </w:r>
      <w:r w:rsidR="00B16017" w:rsidRPr="00FC58F3">
        <w:rPr>
          <w:rFonts w:ascii="Times New Roman" w:hAnsi="Times New Roman" w:cs="Times New Roman"/>
          <w:b/>
          <w:bCs/>
          <w:i/>
          <w:iCs/>
          <w:sz w:val="24"/>
          <w:szCs w:val="24"/>
        </w:rPr>
        <w:t>w</w:t>
      </w:r>
      <w:r w:rsidRPr="00FC58F3">
        <w:rPr>
          <w:rFonts w:ascii="Times New Roman" w:hAnsi="Times New Roman" w:cs="Times New Roman"/>
          <w:b/>
          <w:bCs/>
          <w:i/>
          <w:iCs/>
          <w:sz w:val="24"/>
          <w:szCs w:val="24"/>
        </w:rPr>
        <w:t xml:space="preserve">etland </w:t>
      </w:r>
      <w:r w:rsidR="00B16017" w:rsidRPr="00FC58F3">
        <w:rPr>
          <w:rFonts w:ascii="Times New Roman" w:hAnsi="Times New Roman" w:cs="Times New Roman"/>
          <w:b/>
          <w:bCs/>
          <w:i/>
          <w:iCs/>
          <w:sz w:val="24"/>
          <w:szCs w:val="24"/>
        </w:rPr>
        <w:t>s</w:t>
      </w:r>
      <w:r w:rsidRPr="00FC58F3">
        <w:rPr>
          <w:rFonts w:ascii="Times New Roman" w:hAnsi="Times New Roman" w:cs="Times New Roman"/>
          <w:b/>
          <w:bCs/>
          <w:i/>
          <w:iCs/>
          <w:sz w:val="24"/>
          <w:szCs w:val="24"/>
        </w:rPr>
        <w:t>ampling</w:t>
      </w:r>
      <w:r w:rsidR="00B16017" w:rsidRPr="00FC58F3">
        <w:rPr>
          <w:rFonts w:ascii="Times New Roman" w:hAnsi="Times New Roman" w:cs="Times New Roman"/>
          <w:b/>
          <w:bCs/>
          <w:i/>
          <w:iCs/>
          <w:sz w:val="24"/>
          <w:szCs w:val="24"/>
        </w:rPr>
        <w:t>.—</w:t>
      </w:r>
      <w:bookmarkStart w:id="253" w:name="_Hlk15679610"/>
      <w:r w:rsidRPr="00FC58F3">
        <w:rPr>
          <w:rFonts w:ascii="Times New Roman" w:hAnsi="Times New Roman" w:cs="Times New Roman"/>
          <w:sz w:val="24"/>
          <w:szCs w:val="24"/>
        </w:rPr>
        <w:t xml:space="preserve">Coastal wetland sampling yielded a total of 58 </w:t>
      </w:r>
      <w:r w:rsidR="00232889" w:rsidRPr="00FC58F3">
        <w:rPr>
          <w:rFonts w:ascii="Times New Roman" w:hAnsi="Times New Roman" w:cs="Times New Roman"/>
          <w:sz w:val="24"/>
          <w:szCs w:val="24"/>
        </w:rPr>
        <w:t>Bowfin</w:t>
      </w:r>
      <w:r w:rsidRPr="00FC58F3">
        <w:rPr>
          <w:rFonts w:ascii="Times New Roman" w:hAnsi="Times New Roman" w:cs="Times New Roman"/>
          <w:sz w:val="24"/>
          <w:szCs w:val="24"/>
        </w:rPr>
        <w:t xml:space="preserve"> from the seven focal sites in 2014 (N = 21) and 2015 (N = 37). Bowfin were found in all focal coastal wetlands in 2014 but were only collected in the five lower and middle bay sites in 2015 (Table 3). No individuals were captured in the nearshore habitat in either year. Total length ranged from 129 mm to 716 mm, and females were consistently larger than males (</w:t>
      </w:r>
      <w:r w:rsidR="00FC58F3">
        <w:rPr>
          <w:rFonts w:ascii="Times New Roman" w:hAnsi="Times New Roman" w:cs="Times New Roman"/>
          <w:sz w:val="24"/>
          <w:szCs w:val="24"/>
        </w:rPr>
        <w:t>Fig.</w:t>
      </w:r>
      <w:r w:rsidRPr="00FC58F3">
        <w:rPr>
          <w:rFonts w:ascii="Times New Roman" w:hAnsi="Times New Roman" w:cs="Times New Roman"/>
          <w:sz w:val="24"/>
          <w:szCs w:val="24"/>
        </w:rPr>
        <w:t xml:space="preserve"> 4). </w:t>
      </w:r>
    </w:p>
    <w:p w14:paraId="60002B22" w14:textId="0D5DD079" w:rsidR="00BA2C3D" w:rsidRPr="00FC58F3" w:rsidRDefault="00BA2C3D" w:rsidP="00FC58F3">
      <w:pPr>
        <w:spacing w:after="0" w:line="480" w:lineRule="auto"/>
        <w:rPr>
          <w:rFonts w:ascii="Times New Roman" w:hAnsi="Times New Roman" w:cs="Times New Roman"/>
          <w:b/>
          <w:bCs/>
          <w:sz w:val="24"/>
          <w:szCs w:val="24"/>
        </w:rPr>
      </w:pPr>
      <w:r w:rsidRPr="00FC58F3">
        <w:rPr>
          <w:rFonts w:ascii="Times New Roman" w:hAnsi="Times New Roman" w:cs="Times New Roman"/>
          <w:b/>
          <w:bCs/>
          <w:i/>
          <w:iCs/>
          <w:sz w:val="24"/>
          <w:szCs w:val="24"/>
        </w:rPr>
        <w:t>Estimating age, growth, and mortality</w:t>
      </w:r>
      <w:r w:rsidR="00B16017" w:rsidRPr="00FC58F3">
        <w:rPr>
          <w:rFonts w:ascii="Times New Roman" w:hAnsi="Times New Roman" w:cs="Times New Roman"/>
          <w:b/>
          <w:bCs/>
          <w:i/>
          <w:iCs/>
          <w:sz w:val="24"/>
          <w:szCs w:val="24"/>
        </w:rPr>
        <w:t>.—</w:t>
      </w:r>
      <w:r w:rsidRPr="00FC58F3">
        <w:rPr>
          <w:rFonts w:ascii="Times New Roman" w:hAnsi="Times New Roman" w:cs="Times New Roman"/>
          <w:sz w:val="24"/>
          <w:szCs w:val="24"/>
        </w:rPr>
        <w:t>The weight-length regression was significant for both the α and β parameters (F</w:t>
      </w:r>
      <w:r w:rsidRPr="00FC58F3">
        <w:rPr>
          <w:rFonts w:ascii="Times New Roman" w:hAnsi="Times New Roman" w:cs="Times New Roman"/>
          <w:sz w:val="24"/>
          <w:szCs w:val="24"/>
          <w:vertAlign w:val="subscript"/>
        </w:rPr>
        <w:t>1,57</w:t>
      </w:r>
      <w:r w:rsidRPr="00FC58F3">
        <w:rPr>
          <w:rFonts w:ascii="Times New Roman" w:hAnsi="Times New Roman" w:cs="Times New Roman"/>
          <w:sz w:val="24"/>
          <w:szCs w:val="24"/>
        </w:rPr>
        <w:t xml:space="preserve"> = 14745, p &lt; 0.001, r</w:t>
      </w:r>
      <w:r w:rsidRPr="00FC58F3">
        <w:rPr>
          <w:rFonts w:ascii="Times New Roman" w:hAnsi="Times New Roman" w:cs="Times New Roman"/>
          <w:sz w:val="24"/>
          <w:szCs w:val="24"/>
          <w:vertAlign w:val="superscript"/>
        </w:rPr>
        <w:t>2</w:t>
      </w:r>
      <w:r w:rsidRPr="00FC58F3">
        <w:rPr>
          <w:rFonts w:ascii="Times New Roman" w:hAnsi="Times New Roman" w:cs="Times New Roman"/>
          <w:sz w:val="24"/>
          <w:szCs w:val="24"/>
        </w:rPr>
        <w:t xml:space="preserve"> = 0.996). The β estimate of 2.937 (2.888 – 2.985; 95% confidence intervals) showed a slightly negative allometric relationship and can be expressed as </w:t>
      </w:r>
      <w:r w:rsidRPr="00FC58F3">
        <w:rPr>
          <w:rFonts w:ascii="Times New Roman" w:eastAsia="Calibri" w:hAnsi="Times New Roman" w:cs="Times New Roman"/>
          <w:sz w:val="24"/>
          <w:szCs w:val="24"/>
        </w:rPr>
        <w:t>log</w:t>
      </w:r>
      <w:r w:rsidRPr="00FC58F3">
        <w:rPr>
          <w:rFonts w:ascii="Times New Roman" w:eastAsia="Calibri" w:hAnsi="Times New Roman" w:cs="Times New Roman"/>
          <w:sz w:val="24"/>
          <w:szCs w:val="24"/>
          <w:vertAlign w:val="subscript"/>
        </w:rPr>
        <w:t>10</w:t>
      </w:r>
      <w:r w:rsidRPr="004E2FFC">
        <w:rPr>
          <w:rFonts w:ascii="Times New Roman" w:eastAsia="Calibri" w:hAnsi="Times New Roman" w:cs="Times New Roman"/>
          <w:i/>
          <w:iCs/>
          <w:sz w:val="24"/>
          <w:szCs w:val="24"/>
        </w:rPr>
        <w:t>W</w:t>
      </w:r>
      <w:r w:rsidRPr="00FC58F3">
        <w:rPr>
          <w:rFonts w:ascii="Times New Roman" w:eastAsia="Calibri" w:hAnsi="Times New Roman" w:cs="Times New Roman"/>
          <w:sz w:val="24"/>
          <w:szCs w:val="24"/>
        </w:rPr>
        <w:t xml:space="preserve"> = log</w:t>
      </w:r>
      <w:r w:rsidRPr="00FC58F3">
        <w:rPr>
          <w:rFonts w:ascii="Times New Roman" w:eastAsia="Calibri" w:hAnsi="Times New Roman" w:cs="Times New Roman"/>
          <w:sz w:val="24"/>
          <w:szCs w:val="24"/>
          <w:vertAlign w:val="subscript"/>
        </w:rPr>
        <w:t>10</w:t>
      </w:r>
      <w:r w:rsidRPr="00FC58F3">
        <w:rPr>
          <w:rFonts w:ascii="Times New Roman" w:eastAsia="Calibri" w:hAnsi="Times New Roman" w:cs="Times New Roman"/>
          <w:sz w:val="24"/>
          <w:szCs w:val="24"/>
        </w:rPr>
        <w:t>(-4.800) + (2.937) log</w:t>
      </w:r>
      <w:r w:rsidRPr="00FC58F3">
        <w:rPr>
          <w:rFonts w:ascii="Times New Roman" w:eastAsia="Calibri" w:hAnsi="Times New Roman" w:cs="Times New Roman"/>
          <w:sz w:val="24"/>
          <w:szCs w:val="24"/>
          <w:vertAlign w:val="subscript"/>
        </w:rPr>
        <w:t>10</w:t>
      </w:r>
      <w:r w:rsidR="000F51F8">
        <w:rPr>
          <w:rFonts w:ascii="Times New Roman" w:eastAsia="Calibri" w:hAnsi="Times New Roman" w:cs="Times New Roman"/>
          <w:i/>
          <w:iCs/>
          <w:sz w:val="24"/>
          <w:szCs w:val="24"/>
        </w:rPr>
        <w:t>TL</w:t>
      </w:r>
      <w:r w:rsidRPr="00FC58F3">
        <w:rPr>
          <w:rFonts w:ascii="Times New Roman" w:hAnsi="Times New Roman" w:cs="Times New Roman"/>
          <w:sz w:val="24"/>
          <w:szCs w:val="24"/>
        </w:rPr>
        <w:t xml:space="preserve">. Age at capture of </w:t>
      </w:r>
      <w:r w:rsidR="00232889" w:rsidRPr="00FC58F3">
        <w:rPr>
          <w:rFonts w:ascii="Times New Roman" w:hAnsi="Times New Roman" w:cs="Times New Roman"/>
          <w:sz w:val="24"/>
          <w:szCs w:val="24"/>
        </w:rPr>
        <w:t>Bowfin</w:t>
      </w:r>
      <w:r w:rsidRPr="00FC58F3">
        <w:rPr>
          <w:rFonts w:ascii="Times New Roman" w:hAnsi="Times New Roman" w:cs="Times New Roman"/>
          <w:sz w:val="24"/>
          <w:szCs w:val="24"/>
        </w:rPr>
        <w:t xml:space="preserve"> (based upon sagittal otolith estimates, which was the only structure for all individuals) ranged between YOY and 19 years; YOY and age-1 were the two most frequently sampled age classes. The </w:t>
      </w:r>
      <w:sdt>
        <w:sdtPr>
          <w:rPr>
            <w:rFonts w:ascii="Times New Roman" w:hAnsi="Times New Roman" w:cs="Times New Roman"/>
            <w:sz w:val="24"/>
            <w:szCs w:val="24"/>
          </w:rPr>
          <w:tag w:val="goog_rdk_8"/>
          <w:id w:val="-1111582332"/>
        </w:sdtPr>
        <w:sdtEndPr/>
        <w:sdtContent/>
      </w:sdt>
      <w:sdt>
        <w:sdtPr>
          <w:rPr>
            <w:rFonts w:ascii="Times New Roman" w:hAnsi="Times New Roman" w:cs="Times New Roman"/>
            <w:sz w:val="24"/>
            <w:szCs w:val="24"/>
          </w:rPr>
          <w:tag w:val="goog_rdk_9"/>
          <w:id w:val="-1050684933"/>
        </w:sdtPr>
        <w:sdtEndPr/>
        <w:sdtContent/>
      </w:sdt>
      <w:r w:rsidRPr="00FC58F3">
        <w:rPr>
          <w:rFonts w:ascii="Times New Roman" w:hAnsi="Times New Roman" w:cs="Times New Roman"/>
          <w:sz w:val="24"/>
          <w:szCs w:val="24"/>
        </w:rPr>
        <w:t xml:space="preserve">three oldest fish collected during this study were all males. </w:t>
      </w:r>
    </w:p>
    <w:p w14:paraId="0183B097" w14:textId="60C0D483" w:rsidR="00BA2C3D" w:rsidRPr="00BA2C3D" w:rsidRDefault="00DF4A73" w:rsidP="00DF4A73">
      <w:pPr>
        <w:spacing w:after="0" w:line="480" w:lineRule="auto"/>
        <w:ind w:firstLine="720"/>
        <w:rPr>
          <w:rFonts w:ascii="Times New Roman" w:hAnsi="Times New Roman" w:cs="Times New Roman"/>
          <w:sz w:val="24"/>
          <w:szCs w:val="24"/>
        </w:rPr>
      </w:pPr>
      <w:bookmarkStart w:id="254" w:name="_Hlk76542220"/>
      <w:r w:rsidRPr="00DE5D34">
        <w:rPr>
          <w:rFonts w:ascii="Times New Roman" w:hAnsi="Times New Roman" w:cs="Times New Roman"/>
          <w:sz w:val="24"/>
          <w:szCs w:val="24"/>
        </w:rPr>
        <w:t xml:space="preserve">Sagittae and </w:t>
      </w:r>
      <w:r w:rsidR="003A51F0">
        <w:rPr>
          <w:rFonts w:ascii="Times New Roman" w:hAnsi="Times New Roman" w:cs="Times New Roman"/>
          <w:sz w:val="24"/>
          <w:szCs w:val="24"/>
        </w:rPr>
        <w:t>l</w:t>
      </w:r>
      <w:r w:rsidRPr="00DE5D34">
        <w:rPr>
          <w:rFonts w:ascii="Times New Roman" w:hAnsi="Times New Roman" w:cs="Times New Roman"/>
          <w:sz w:val="24"/>
          <w:szCs w:val="24"/>
        </w:rPr>
        <w:t xml:space="preserve">apilli </w:t>
      </w:r>
      <w:r w:rsidR="00F76B17">
        <w:rPr>
          <w:rFonts w:ascii="Times New Roman" w:hAnsi="Times New Roman" w:cs="Times New Roman"/>
          <w:sz w:val="24"/>
          <w:szCs w:val="24"/>
        </w:rPr>
        <w:t xml:space="preserve">otoliths </w:t>
      </w:r>
      <w:r w:rsidRPr="00DE5D34">
        <w:rPr>
          <w:rFonts w:ascii="Times New Roman" w:hAnsi="Times New Roman" w:cs="Times New Roman"/>
          <w:sz w:val="24"/>
          <w:szCs w:val="24"/>
        </w:rPr>
        <w:t xml:space="preserve">were the most useful structures for age estimation. Astericii and pectoral fin rays did not display interpretable annuli, despite using analytical methods that </w:t>
      </w:r>
      <w:r w:rsidRPr="00DE5D34">
        <w:rPr>
          <w:rFonts w:ascii="Times New Roman" w:hAnsi="Times New Roman" w:cs="Times New Roman"/>
          <w:sz w:val="24"/>
          <w:szCs w:val="24"/>
        </w:rPr>
        <w:lastRenderedPageBreak/>
        <w:t xml:space="preserve">were successful </w:t>
      </w:r>
      <w:ins w:id="255" w:author="Moratz, Collin C CIV USARMY CEMVP (USA)" w:date="2022-12-22T17:40:00Z">
        <w:r w:rsidR="00605160">
          <w:rPr>
            <w:rFonts w:ascii="Times New Roman" w:hAnsi="Times New Roman" w:cs="Times New Roman"/>
            <w:sz w:val="24"/>
            <w:szCs w:val="24"/>
          </w:rPr>
          <w:t xml:space="preserve">with fin rays </w:t>
        </w:r>
      </w:ins>
      <w:r w:rsidRPr="00DE5D34">
        <w:rPr>
          <w:rFonts w:ascii="Times New Roman" w:hAnsi="Times New Roman" w:cs="Times New Roman"/>
          <w:sz w:val="24"/>
          <w:szCs w:val="24"/>
        </w:rPr>
        <w:t>in other systems. Lapilli provided a higher initial agreement percentage than sagittae (69.23% and 60.61% respectively)</w:t>
      </w:r>
      <w:r w:rsidR="00051119">
        <w:rPr>
          <w:rFonts w:ascii="Times New Roman" w:hAnsi="Times New Roman" w:cs="Times New Roman"/>
          <w:sz w:val="24"/>
          <w:szCs w:val="24"/>
        </w:rPr>
        <w:t>,</w:t>
      </w:r>
      <w:r w:rsidRPr="00DE5D34">
        <w:rPr>
          <w:rFonts w:ascii="Times New Roman" w:hAnsi="Times New Roman" w:cs="Times New Roman"/>
          <w:sz w:val="24"/>
          <w:szCs w:val="24"/>
        </w:rPr>
        <w:t xml:space="preserve"> reader agreement within one year was high for both (96.15% and 96.97% respectively)</w:t>
      </w:r>
      <w:r w:rsidR="00051119">
        <w:rPr>
          <w:rFonts w:ascii="Times New Roman" w:hAnsi="Times New Roman" w:cs="Times New Roman"/>
          <w:sz w:val="24"/>
          <w:szCs w:val="24"/>
        </w:rPr>
        <w:t>, and the mean coefficient of variation (CV) was low for both (7.88% and 7.00%, respectively)</w:t>
      </w:r>
      <w:r w:rsidRPr="00DE5D34">
        <w:rPr>
          <w:rFonts w:ascii="Times New Roman" w:hAnsi="Times New Roman" w:cs="Times New Roman"/>
          <w:sz w:val="24"/>
          <w:szCs w:val="24"/>
        </w:rPr>
        <w:t>. For cases of disagreement, the average age discrepancy was similar for both structures (1.13 years for lapilli, 1.08 years for sagittae). Consensus age estimates were consistent between lapilli and sagittae for individual fish</w:t>
      </w:r>
      <w:r w:rsidR="006E5CDC">
        <w:rPr>
          <w:rFonts w:ascii="Times New Roman" w:hAnsi="Times New Roman" w:cs="Times New Roman"/>
          <w:sz w:val="24"/>
          <w:szCs w:val="24"/>
        </w:rPr>
        <w:t>.</w:t>
      </w:r>
      <w:r w:rsidR="006E5CDC" w:rsidRPr="00DE5D34">
        <w:rPr>
          <w:rFonts w:ascii="Times New Roman" w:hAnsi="Times New Roman" w:cs="Times New Roman"/>
          <w:sz w:val="24"/>
          <w:szCs w:val="24"/>
        </w:rPr>
        <w:t xml:space="preserve"> </w:t>
      </w:r>
      <w:r w:rsidR="006E5CDC">
        <w:rPr>
          <w:rFonts w:ascii="Times New Roman" w:hAnsi="Times New Roman" w:cs="Times New Roman"/>
          <w:sz w:val="24"/>
          <w:szCs w:val="24"/>
        </w:rPr>
        <w:t>E</w:t>
      </w:r>
      <w:r w:rsidRPr="00DE5D34">
        <w:rPr>
          <w:rFonts w:ascii="Times New Roman" w:hAnsi="Times New Roman" w:cs="Times New Roman"/>
          <w:sz w:val="24"/>
          <w:szCs w:val="24"/>
        </w:rPr>
        <w:t>xact agreement between consensus ages of lapilli and sagittae, of the 26 individuals for which both structures were collected, was 46.15%, agreement within one year was 84.62%</w:t>
      </w:r>
      <w:r w:rsidR="00051119">
        <w:rPr>
          <w:rFonts w:ascii="Times New Roman" w:hAnsi="Times New Roman" w:cs="Times New Roman"/>
          <w:sz w:val="24"/>
          <w:szCs w:val="24"/>
        </w:rPr>
        <w:t>, and mean CV was 13.22%</w:t>
      </w:r>
      <w:r w:rsidRPr="00DE5D34">
        <w:rPr>
          <w:rFonts w:ascii="Times New Roman" w:hAnsi="Times New Roman" w:cs="Times New Roman"/>
          <w:sz w:val="24"/>
          <w:szCs w:val="24"/>
        </w:rPr>
        <w:t xml:space="preserve">. The greatest difference in age estimation was five years, where an individual was estimated to be 12 from lapilli and 7 from sagittae; all other discrepancies were 2 years or less. </w:t>
      </w:r>
      <w:bookmarkEnd w:id="254"/>
      <w:r w:rsidR="00BA2C3D" w:rsidRPr="00BA2C3D">
        <w:rPr>
          <w:rFonts w:ascii="Times New Roman" w:hAnsi="Times New Roman" w:cs="Times New Roman"/>
          <w:sz w:val="24"/>
          <w:szCs w:val="24"/>
        </w:rPr>
        <w:t>Lapilli were more precise than other calcified structures and provided a linear path along which back-calculated length at age could be estimated</w:t>
      </w:r>
      <w:r w:rsidR="000C3176">
        <w:rPr>
          <w:rFonts w:ascii="Times New Roman" w:hAnsi="Times New Roman" w:cs="Times New Roman"/>
          <w:sz w:val="24"/>
          <w:szCs w:val="24"/>
        </w:rPr>
        <w:t xml:space="preserve"> (Fig</w:t>
      </w:r>
      <w:r w:rsidR="00235A49">
        <w:rPr>
          <w:rFonts w:ascii="Times New Roman" w:hAnsi="Times New Roman" w:cs="Times New Roman"/>
          <w:sz w:val="24"/>
          <w:szCs w:val="24"/>
        </w:rPr>
        <w:t>.</w:t>
      </w:r>
      <w:r w:rsidR="000C3176">
        <w:rPr>
          <w:rFonts w:ascii="Times New Roman" w:hAnsi="Times New Roman" w:cs="Times New Roman"/>
          <w:sz w:val="24"/>
          <w:szCs w:val="24"/>
        </w:rPr>
        <w:t xml:space="preserve"> </w:t>
      </w:r>
      <w:r w:rsidR="00235A49">
        <w:rPr>
          <w:rFonts w:ascii="Times New Roman" w:hAnsi="Times New Roman" w:cs="Times New Roman"/>
          <w:sz w:val="24"/>
          <w:szCs w:val="24"/>
        </w:rPr>
        <w:t>5</w:t>
      </w:r>
      <w:r w:rsidR="000C3176">
        <w:rPr>
          <w:rFonts w:ascii="Times New Roman" w:hAnsi="Times New Roman" w:cs="Times New Roman"/>
          <w:sz w:val="24"/>
          <w:szCs w:val="24"/>
        </w:rPr>
        <w:t>)</w:t>
      </w:r>
      <w:r w:rsidR="00BA2C3D" w:rsidRPr="00BA2C3D">
        <w:rPr>
          <w:rFonts w:ascii="Times New Roman" w:hAnsi="Times New Roman" w:cs="Times New Roman"/>
          <w:sz w:val="24"/>
          <w:szCs w:val="24"/>
        </w:rPr>
        <w:t>, but they did underestimate</w:t>
      </w:r>
      <w:ins w:id="256" w:author="Collin" w:date="2023-02-15T23:39:00Z">
        <w:r w:rsidR="00C73FEA">
          <w:rPr>
            <w:rFonts w:ascii="Times New Roman" w:hAnsi="Times New Roman" w:cs="Times New Roman"/>
            <w:sz w:val="24"/>
            <w:szCs w:val="24"/>
          </w:rPr>
          <w:t xml:space="preserve"> more</w:t>
        </w:r>
      </w:ins>
      <w:r w:rsidR="00BA2C3D" w:rsidRPr="00BA2C3D">
        <w:rPr>
          <w:rFonts w:ascii="Times New Roman" w:hAnsi="Times New Roman" w:cs="Times New Roman"/>
          <w:sz w:val="24"/>
          <w:szCs w:val="24"/>
        </w:rPr>
        <w:t xml:space="preserve"> individuals over 10 years old relative to sagittae. </w:t>
      </w:r>
    </w:p>
    <w:p w14:paraId="341A4049" w14:textId="6D601BAD" w:rsidR="00BA2C3D" w:rsidRPr="00BA2C3D" w:rsidRDefault="00BA2C3D" w:rsidP="00BA2C3D">
      <w:pPr>
        <w:spacing w:after="0" w:line="480" w:lineRule="auto"/>
        <w:ind w:firstLine="720"/>
        <w:rPr>
          <w:rFonts w:ascii="Times New Roman" w:hAnsi="Times New Roman" w:cs="Times New Roman"/>
          <w:sz w:val="24"/>
          <w:szCs w:val="24"/>
        </w:rPr>
      </w:pPr>
      <w:r w:rsidRPr="00BA2C3D">
        <w:rPr>
          <w:rFonts w:ascii="Times New Roman" w:hAnsi="Times New Roman" w:cs="Times New Roman"/>
          <w:sz w:val="24"/>
          <w:szCs w:val="24"/>
        </w:rPr>
        <w:t>A total of 24 consensus individuals (male = 14; female = 10) with back calculated lengths at age (estimated using lapilli) were included in the hierarchical growth model estimates.</w:t>
      </w:r>
      <w:ins w:id="257" w:author="Shrovnal, Jeremiah [4]" w:date="2023-02-17T10:14:00Z">
        <w:r w:rsidR="00C65335">
          <w:rPr>
            <w:rFonts w:ascii="Times New Roman" w:hAnsi="Times New Roman" w:cs="Times New Roman"/>
            <w:sz w:val="24"/>
            <w:szCs w:val="24"/>
          </w:rPr>
          <w:t xml:space="preserve"> The mean length</w:t>
        </w:r>
      </w:ins>
      <w:ins w:id="258" w:author="Shrovnal, Jeremiah [4]" w:date="2023-02-17T10:20:00Z">
        <w:r w:rsidR="009176AC">
          <w:rPr>
            <w:rFonts w:ascii="Times New Roman" w:hAnsi="Times New Roman" w:cs="Times New Roman"/>
            <w:sz w:val="24"/>
            <w:szCs w:val="24"/>
          </w:rPr>
          <w:t xml:space="preserve"> of a female</w:t>
        </w:r>
      </w:ins>
      <w:ins w:id="259" w:author="Shrovnal, Jeremiah [4]" w:date="2023-02-17T10:14:00Z">
        <w:r w:rsidR="00C65335">
          <w:rPr>
            <w:rFonts w:ascii="Times New Roman" w:hAnsi="Times New Roman" w:cs="Times New Roman"/>
            <w:sz w:val="24"/>
            <w:szCs w:val="24"/>
          </w:rPr>
          <w:t xml:space="preserve"> at age 3 was 474 mm (</w:t>
        </w:r>
      </w:ins>
      <w:ins w:id="260" w:author="Shrovnal, Jeremiah [4]" w:date="2023-02-17T10:15:00Z">
        <w:r w:rsidR="00C65335">
          <w:rPr>
            <w:rFonts w:ascii="Times New Roman" w:hAnsi="Times New Roman" w:cs="Times New Roman"/>
            <w:sz w:val="24"/>
            <w:szCs w:val="24"/>
          </w:rPr>
          <w:t>± 42 mm, SD</w:t>
        </w:r>
      </w:ins>
      <w:ins w:id="261" w:author="Shrovnal, Jeremiah [4]" w:date="2023-02-17T10:14:00Z">
        <w:r w:rsidR="00C65335">
          <w:rPr>
            <w:rFonts w:ascii="Times New Roman" w:hAnsi="Times New Roman" w:cs="Times New Roman"/>
            <w:sz w:val="24"/>
            <w:szCs w:val="24"/>
          </w:rPr>
          <w:t>)</w:t>
        </w:r>
      </w:ins>
      <w:ins w:id="262" w:author="Shrovnal, Jeremiah [4]" w:date="2023-02-17T10:15:00Z">
        <w:r w:rsidR="00C65335">
          <w:rPr>
            <w:rFonts w:ascii="Times New Roman" w:hAnsi="Times New Roman" w:cs="Times New Roman"/>
            <w:sz w:val="24"/>
            <w:szCs w:val="24"/>
          </w:rPr>
          <w:t xml:space="preserve"> based on estimates from 8 individuals captured at </w:t>
        </w:r>
      </w:ins>
      <w:ins w:id="263" w:author="Shrovnal, Jeremiah [4]" w:date="2023-02-17T10:16:00Z">
        <w:r w:rsidR="00C65335">
          <w:rPr>
            <w:rFonts w:ascii="Times New Roman" w:hAnsi="Times New Roman" w:cs="Times New Roman"/>
            <w:sz w:val="24"/>
            <w:szCs w:val="24"/>
          </w:rPr>
          <w:t>three</w:t>
        </w:r>
      </w:ins>
      <w:ins w:id="264" w:author="Shrovnal, Jeremiah [4]" w:date="2023-02-17T10:15:00Z">
        <w:r w:rsidR="00C65335">
          <w:rPr>
            <w:rFonts w:ascii="Times New Roman" w:hAnsi="Times New Roman" w:cs="Times New Roman"/>
            <w:sz w:val="24"/>
            <w:szCs w:val="24"/>
          </w:rPr>
          <w:t xml:space="preserve"> sites (Deadhorse Bay, Pensaukee, and Peshtigo)</w:t>
        </w:r>
      </w:ins>
      <w:ins w:id="265" w:author="Shrovnal, Jeremiah [4]" w:date="2023-02-17T10:21:00Z">
        <w:r w:rsidR="009176AC">
          <w:rPr>
            <w:rFonts w:ascii="Times New Roman" w:hAnsi="Times New Roman" w:cs="Times New Roman"/>
            <w:sz w:val="24"/>
            <w:szCs w:val="24"/>
          </w:rPr>
          <w:t>,</w:t>
        </w:r>
      </w:ins>
      <w:ins w:id="266" w:author="Shrovnal, Jeremiah [4]" w:date="2023-02-17T10:15:00Z">
        <w:r w:rsidR="00C65335">
          <w:rPr>
            <w:rFonts w:ascii="Times New Roman" w:hAnsi="Times New Roman" w:cs="Times New Roman"/>
            <w:sz w:val="24"/>
            <w:szCs w:val="24"/>
          </w:rPr>
          <w:t xml:space="preserve"> and</w:t>
        </w:r>
      </w:ins>
      <w:ins w:id="267" w:author="Shrovnal, Jeremiah [4]" w:date="2023-02-17T10:16:00Z">
        <w:r w:rsidR="00C65335">
          <w:rPr>
            <w:rFonts w:ascii="Times New Roman" w:hAnsi="Times New Roman" w:cs="Times New Roman"/>
            <w:sz w:val="24"/>
            <w:szCs w:val="24"/>
          </w:rPr>
          <w:t xml:space="preserve"> </w:t>
        </w:r>
      </w:ins>
      <w:ins w:id="268" w:author="Shrovnal, Jeremiah [4]" w:date="2023-02-17T10:21:00Z">
        <w:r w:rsidR="009176AC">
          <w:rPr>
            <w:rFonts w:ascii="Times New Roman" w:hAnsi="Times New Roman" w:cs="Times New Roman"/>
            <w:sz w:val="24"/>
            <w:szCs w:val="24"/>
          </w:rPr>
          <w:t xml:space="preserve">the mean length of a male at age 2 was 350 </w:t>
        </w:r>
      </w:ins>
      <w:ins w:id="269" w:author="Shrovnal, Jeremiah [4]" w:date="2023-02-17T10:16:00Z">
        <w:r w:rsidR="00C65335">
          <w:rPr>
            <w:rFonts w:ascii="Times New Roman" w:hAnsi="Times New Roman" w:cs="Times New Roman"/>
            <w:sz w:val="24"/>
            <w:szCs w:val="24"/>
          </w:rPr>
          <w:t>mm (± 5</w:t>
        </w:r>
      </w:ins>
      <w:ins w:id="270" w:author="Shrovnal, Jeremiah [4]" w:date="2023-02-17T10:21:00Z">
        <w:r w:rsidR="009176AC">
          <w:rPr>
            <w:rFonts w:ascii="Times New Roman" w:hAnsi="Times New Roman" w:cs="Times New Roman"/>
            <w:sz w:val="24"/>
            <w:szCs w:val="24"/>
          </w:rPr>
          <w:t>4</w:t>
        </w:r>
      </w:ins>
      <w:ins w:id="271" w:author="Shrovnal, Jeremiah [4]" w:date="2023-02-17T10:16:00Z">
        <w:r w:rsidR="00C65335">
          <w:rPr>
            <w:rFonts w:ascii="Times New Roman" w:hAnsi="Times New Roman" w:cs="Times New Roman"/>
            <w:sz w:val="24"/>
            <w:szCs w:val="24"/>
          </w:rPr>
          <w:t xml:space="preserve"> mm, SD) based on estimates from </w:t>
        </w:r>
      </w:ins>
      <w:ins w:id="272" w:author="Shrovnal, Jeremiah [4]" w:date="2023-02-17T10:21:00Z">
        <w:r w:rsidR="009176AC">
          <w:rPr>
            <w:rFonts w:ascii="Times New Roman" w:hAnsi="Times New Roman" w:cs="Times New Roman"/>
            <w:sz w:val="24"/>
            <w:szCs w:val="24"/>
          </w:rPr>
          <w:t>5</w:t>
        </w:r>
      </w:ins>
      <w:ins w:id="273" w:author="Shrovnal, Jeremiah [4]" w:date="2023-02-17T10:16:00Z">
        <w:r w:rsidR="00C65335">
          <w:rPr>
            <w:rFonts w:ascii="Times New Roman" w:hAnsi="Times New Roman" w:cs="Times New Roman"/>
            <w:sz w:val="24"/>
            <w:szCs w:val="24"/>
          </w:rPr>
          <w:t xml:space="preserve"> individuals captured at t</w:t>
        </w:r>
      </w:ins>
      <w:ins w:id="274" w:author="Shrovnal, Jeremiah [4]" w:date="2023-02-17T10:21:00Z">
        <w:r w:rsidR="009176AC">
          <w:rPr>
            <w:rFonts w:ascii="Times New Roman" w:hAnsi="Times New Roman" w:cs="Times New Roman"/>
            <w:sz w:val="24"/>
            <w:szCs w:val="24"/>
          </w:rPr>
          <w:t>hree</w:t>
        </w:r>
      </w:ins>
      <w:ins w:id="275" w:author="Shrovnal, Jeremiah [4]" w:date="2023-02-17T10:16:00Z">
        <w:r w:rsidR="00C65335">
          <w:rPr>
            <w:rFonts w:ascii="Times New Roman" w:hAnsi="Times New Roman" w:cs="Times New Roman"/>
            <w:sz w:val="24"/>
            <w:szCs w:val="24"/>
          </w:rPr>
          <w:t xml:space="preserve"> sites</w:t>
        </w:r>
      </w:ins>
      <w:ins w:id="276" w:author="Shrovnal, Jeremiah [4]" w:date="2023-02-17T10:17:00Z">
        <w:r w:rsidR="00C65335">
          <w:rPr>
            <w:rFonts w:ascii="Times New Roman" w:hAnsi="Times New Roman" w:cs="Times New Roman"/>
            <w:sz w:val="24"/>
            <w:szCs w:val="24"/>
          </w:rPr>
          <w:t xml:space="preserve"> (Pensaukee</w:t>
        </w:r>
      </w:ins>
      <w:ins w:id="277" w:author="Shrovnal, Jeremiah [4]" w:date="2023-02-17T10:22:00Z">
        <w:r w:rsidR="009176AC">
          <w:rPr>
            <w:rFonts w:ascii="Times New Roman" w:hAnsi="Times New Roman" w:cs="Times New Roman"/>
            <w:sz w:val="24"/>
            <w:szCs w:val="24"/>
          </w:rPr>
          <w:t>, Peshtigo</w:t>
        </w:r>
      </w:ins>
      <w:ins w:id="278" w:author="Shrovnal, Jeremiah [4]" w:date="2023-02-17T10:17:00Z">
        <w:r w:rsidR="00C65335">
          <w:rPr>
            <w:rFonts w:ascii="Times New Roman" w:hAnsi="Times New Roman" w:cs="Times New Roman"/>
            <w:sz w:val="24"/>
            <w:szCs w:val="24"/>
          </w:rPr>
          <w:t xml:space="preserve"> and Little Sturgeon Bay).</w:t>
        </w:r>
      </w:ins>
      <w:r w:rsidRPr="00BA2C3D">
        <w:rPr>
          <w:rFonts w:ascii="Times New Roman" w:hAnsi="Times New Roman" w:cs="Times New Roman"/>
          <w:sz w:val="24"/>
          <w:szCs w:val="24"/>
        </w:rPr>
        <w:t xml:space="preserve"> </w:t>
      </w:r>
      <w:commentRangeStart w:id="279"/>
      <w:del w:id="280" w:author="Moratz, Collin C CIV USARMY CEMVP (USA)" w:date="2023-02-15T23:33:00Z">
        <w:r w:rsidRPr="00BA2C3D" w:rsidDel="00053CDE">
          <w:rPr>
            <w:rFonts w:ascii="Times New Roman" w:hAnsi="Times New Roman" w:cs="Times New Roman"/>
            <w:sz w:val="24"/>
            <w:szCs w:val="24"/>
          </w:rPr>
          <w:delText>The best fit model for this evaluation was the Gompertz growth model that accounted for within population variance as a power function of age (</w:delText>
        </w:r>
        <w:r w:rsidR="00FC58F3" w:rsidDel="00053CDE">
          <w:rPr>
            <w:rFonts w:ascii="Times New Roman" w:hAnsi="Times New Roman" w:cs="Times New Roman"/>
            <w:sz w:val="24"/>
            <w:szCs w:val="24"/>
          </w:rPr>
          <w:delText>Fig.</w:delText>
        </w:r>
        <w:r w:rsidRPr="00BA2C3D" w:rsidDel="00053CDE">
          <w:rPr>
            <w:rFonts w:ascii="Times New Roman" w:hAnsi="Times New Roman" w:cs="Times New Roman"/>
            <w:sz w:val="24"/>
            <w:szCs w:val="24"/>
          </w:rPr>
          <w:delText xml:space="preserve"> </w:delText>
        </w:r>
        <w:r w:rsidR="00235A49" w:rsidDel="00053CDE">
          <w:rPr>
            <w:rFonts w:ascii="Times New Roman" w:hAnsi="Times New Roman" w:cs="Times New Roman"/>
            <w:sz w:val="24"/>
            <w:szCs w:val="24"/>
          </w:rPr>
          <w:delText>6</w:delText>
        </w:r>
        <w:r w:rsidRPr="00BA2C3D" w:rsidDel="00053CDE">
          <w:rPr>
            <w:rFonts w:ascii="Times New Roman" w:hAnsi="Times New Roman" w:cs="Times New Roman"/>
            <w:sz w:val="24"/>
            <w:szCs w:val="24"/>
          </w:rPr>
          <w:delText xml:space="preserve">). Parameter values for the Gompertz growth model were </w:delText>
        </w:r>
        <w:r w:rsidRPr="00BA2C3D" w:rsidDel="00053CDE">
          <w:rPr>
            <w:rFonts w:ascii="Times New Roman" w:hAnsi="Times New Roman" w:cs="Times New Roman"/>
            <w:i/>
            <w:iCs/>
            <w:sz w:val="24"/>
            <w:szCs w:val="24"/>
          </w:rPr>
          <w:delText>L</w:delText>
        </w:r>
      </w:del>
      <w:customXmlDelRangeStart w:id="281" w:author="Moratz, Collin C CIV USARMY CEMVP (USA)" w:date="2023-02-15T23:33:00Z"/>
      <w:sdt>
        <w:sdtPr>
          <w:rPr>
            <w:rFonts w:ascii="Times New Roman" w:hAnsi="Times New Roman" w:cs="Times New Roman"/>
            <w:sz w:val="24"/>
            <w:szCs w:val="24"/>
          </w:rPr>
          <w:tag w:val="goog_rdk_7"/>
          <w:id w:val="-1199539371"/>
        </w:sdtPr>
        <w:sdtEndPr/>
        <w:sdtContent>
          <w:customXmlDelRangeEnd w:id="281"/>
          <w:del w:id="282" w:author="Moratz, Collin C CIV USARMY CEMVP (USA)" w:date="2023-02-15T23:33:00Z">
            <w:r w:rsidRPr="00BA2C3D" w:rsidDel="00053CDE">
              <w:rPr>
                <w:rFonts w:ascii="Times New Roman" w:eastAsia="Gungsuh" w:hAnsi="Times New Roman" w:cs="Times New Roman"/>
                <w:sz w:val="24"/>
                <w:szCs w:val="24"/>
                <w:vertAlign w:val="subscript"/>
              </w:rPr>
              <w:delText>∞</w:delText>
            </w:r>
          </w:del>
          <w:customXmlDelRangeStart w:id="283" w:author="Moratz, Collin C CIV USARMY CEMVP (USA)" w:date="2023-02-15T23:33:00Z"/>
        </w:sdtContent>
      </w:sdt>
      <w:customXmlDelRangeEnd w:id="283"/>
      <w:del w:id="284" w:author="Moratz, Collin C CIV USARMY CEMVP (USA)" w:date="2023-02-15T23:33:00Z">
        <w:r w:rsidRPr="00BA2C3D" w:rsidDel="00053CDE">
          <w:rPr>
            <w:rFonts w:ascii="Times New Roman" w:hAnsi="Times New Roman" w:cs="Times New Roman"/>
            <w:sz w:val="24"/>
            <w:szCs w:val="24"/>
          </w:rPr>
          <w:delText xml:space="preserve"> = 649 mm (male = 633 mm; female = 672 mm), </w:delText>
        </w:r>
        <w:r w:rsidRPr="00BA2C3D" w:rsidDel="00053CDE">
          <w:rPr>
            <w:rFonts w:ascii="Times New Roman" w:hAnsi="Times New Roman" w:cs="Times New Roman"/>
            <w:i/>
            <w:iCs/>
            <w:sz w:val="24"/>
            <w:szCs w:val="24"/>
          </w:rPr>
          <w:delText>t</w:delText>
        </w:r>
        <w:r w:rsidRPr="00BA2C3D" w:rsidDel="00053CDE">
          <w:rPr>
            <w:rFonts w:ascii="Times New Roman" w:hAnsi="Times New Roman" w:cs="Times New Roman"/>
            <w:sz w:val="24"/>
            <w:szCs w:val="24"/>
          </w:rPr>
          <w:delText xml:space="preserve">* = 0.599 (male = 0.511, female = 0.712) and </w:delText>
        </w:r>
        <w:r w:rsidRPr="00BA2C3D" w:rsidDel="00053CDE">
          <w:rPr>
            <w:rFonts w:ascii="Times New Roman" w:hAnsi="Times New Roman" w:cs="Times New Roman"/>
            <w:i/>
            <w:iCs/>
            <w:sz w:val="24"/>
            <w:szCs w:val="24"/>
          </w:rPr>
          <w:delText>g</w:delText>
        </w:r>
        <w:r w:rsidRPr="00BA2C3D" w:rsidDel="00053CDE">
          <w:rPr>
            <w:rFonts w:ascii="Times New Roman" w:hAnsi="Times New Roman" w:cs="Times New Roman"/>
            <w:sz w:val="24"/>
            <w:szCs w:val="24"/>
          </w:rPr>
          <w:delText xml:space="preserve">* = 0.428 (male = 0.410, female = 0.455). </w:delText>
        </w:r>
        <w:commentRangeEnd w:id="279"/>
        <w:r w:rsidR="00053CDE" w:rsidDel="00053CDE">
          <w:rPr>
            <w:rStyle w:val="CommentReference"/>
          </w:rPr>
          <w:commentReference w:id="279"/>
        </w:r>
      </w:del>
    </w:p>
    <w:p w14:paraId="6E210988" w14:textId="00A3F2C5" w:rsidR="00BA2C3D" w:rsidRPr="00BA2C3D" w:rsidRDefault="00BA2C3D" w:rsidP="00BA2C3D">
      <w:pPr>
        <w:spacing w:after="0" w:line="480" w:lineRule="auto"/>
        <w:ind w:firstLine="720"/>
        <w:rPr>
          <w:rFonts w:ascii="Times New Roman" w:hAnsi="Times New Roman" w:cs="Times New Roman"/>
          <w:sz w:val="24"/>
          <w:szCs w:val="24"/>
        </w:rPr>
      </w:pPr>
      <w:r w:rsidRPr="00BA2C3D">
        <w:rPr>
          <w:rFonts w:ascii="Times New Roman" w:hAnsi="Times New Roman" w:cs="Times New Roman"/>
          <w:sz w:val="24"/>
          <w:szCs w:val="24"/>
        </w:rPr>
        <w:lastRenderedPageBreak/>
        <w:t>Instantaneous natural mortality (</w:t>
      </w:r>
      <w:r w:rsidRPr="00BA2C3D">
        <w:rPr>
          <w:rFonts w:ascii="Times New Roman" w:hAnsi="Times New Roman" w:cs="Times New Roman"/>
          <w:i/>
          <w:iCs/>
          <w:sz w:val="24"/>
          <w:szCs w:val="24"/>
        </w:rPr>
        <w:t>M</w:t>
      </w:r>
      <w:r w:rsidRPr="00BA2C3D">
        <w:rPr>
          <w:rFonts w:ascii="Times New Roman" w:hAnsi="Times New Roman" w:cs="Times New Roman"/>
          <w:sz w:val="24"/>
          <w:szCs w:val="24"/>
        </w:rPr>
        <w:t>) was estimated to be 0.3295 for males and 0.5447 for females, using the oldest estimated individuals (sagittae) for each sex (male =19 years old, female = 11 years old). These instantaneous rates are equal to conditional natural mortality (</w:t>
      </w:r>
      <w:r w:rsidRPr="00BA2C3D">
        <w:rPr>
          <w:rFonts w:ascii="Times New Roman" w:hAnsi="Times New Roman" w:cs="Times New Roman"/>
          <w:i/>
          <w:iCs/>
          <w:sz w:val="24"/>
          <w:szCs w:val="24"/>
        </w:rPr>
        <w:t>n</w:t>
      </w:r>
      <w:r w:rsidRPr="00BA2C3D">
        <w:rPr>
          <w:rFonts w:ascii="Times New Roman" w:hAnsi="Times New Roman" w:cs="Times New Roman"/>
          <w:sz w:val="24"/>
          <w:szCs w:val="24"/>
        </w:rPr>
        <w:t>) rates of 28.1% for males and 42.0% for females.</w:t>
      </w:r>
    </w:p>
    <w:p w14:paraId="7DC24A91" w14:textId="1A9F6F71" w:rsidR="00BA2C3D" w:rsidRPr="00774F4F" w:rsidDel="00257530" w:rsidRDefault="00BA2C3D" w:rsidP="00257530">
      <w:pPr>
        <w:keepNext/>
        <w:keepLines/>
        <w:spacing w:after="0" w:line="480" w:lineRule="auto"/>
        <w:outlineLvl w:val="1"/>
        <w:rPr>
          <w:del w:id="285" w:author="Moratz, Collin C CIV USARMY CEMVP (USA)" w:date="2022-11-28T19:50:00Z"/>
          <w:rFonts w:ascii="Times New Roman" w:eastAsiaTheme="majorEastAsia" w:hAnsi="Times New Roman" w:cstheme="majorBidi"/>
          <w:b/>
          <w:bCs/>
          <w:i/>
          <w:sz w:val="24"/>
          <w:szCs w:val="26"/>
        </w:rPr>
      </w:pPr>
      <w:r w:rsidRPr="00BA2C3D">
        <w:rPr>
          <w:rFonts w:ascii="Times New Roman" w:eastAsiaTheme="majorEastAsia" w:hAnsi="Times New Roman" w:cstheme="majorBidi"/>
          <w:b/>
          <w:bCs/>
          <w:i/>
          <w:sz w:val="24"/>
          <w:szCs w:val="26"/>
        </w:rPr>
        <w:lastRenderedPageBreak/>
        <w:t xml:space="preserve">Diet and </w:t>
      </w:r>
      <w:del w:id="286" w:author="Collin" w:date="2023-02-15T23:36:00Z">
        <w:r w:rsidR="00B16017" w:rsidRPr="00B16017" w:rsidDel="008503E7">
          <w:rPr>
            <w:rFonts w:ascii="Times New Roman" w:eastAsiaTheme="majorEastAsia" w:hAnsi="Times New Roman" w:cstheme="majorBidi"/>
            <w:b/>
            <w:bCs/>
            <w:i/>
            <w:sz w:val="24"/>
            <w:szCs w:val="26"/>
          </w:rPr>
          <w:delText>t</w:delText>
        </w:r>
      </w:del>
      <w:ins w:id="287" w:author="Moratz, Collin C CIV USARMY CEMVP (USA)" w:date="2022-11-28T19:49:00Z">
        <w:r w:rsidR="00257530">
          <w:rPr>
            <w:rFonts w:ascii="Times New Roman" w:eastAsiaTheme="majorEastAsia" w:hAnsi="Times New Roman" w:cstheme="majorBidi"/>
            <w:b/>
            <w:bCs/>
            <w:i/>
            <w:sz w:val="24"/>
            <w:szCs w:val="26"/>
          </w:rPr>
          <w:t>T</w:t>
        </w:r>
      </w:ins>
      <w:r w:rsidRPr="00BA2C3D">
        <w:rPr>
          <w:rFonts w:ascii="Times New Roman" w:eastAsiaTheme="majorEastAsia" w:hAnsi="Times New Roman" w:cstheme="majorBidi"/>
          <w:b/>
          <w:bCs/>
          <w:i/>
          <w:sz w:val="24"/>
          <w:szCs w:val="26"/>
        </w:rPr>
        <w:t xml:space="preserve">rophic </w:t>
      </w:r>
      <w:r w:rsidR="00B16017" w:rsidRPr="00B16017">
        <w:rPr>
          <w:rFonts w:ascii="Times New Roman" w:eastAsiaTheme="majorEastAsia" w:hAnsi="Times New Roman" w:cstheme="majorBidi"/>
          <w:b/>
          <w:bCs/>
          <w:i/>
          <w:sz w:val="24"/>
          <w:szCs w:val="26"/>
        </w:rPr>
        <w:t>a</w:t>
      </w:r>
      <w:r w:rsidRPr="00BA2C3D">
        <w:rPr>
          <w:rFonts w:ascii="Times New Roman" w:eastAsiaTheme="majorEastAsia" w:hAnsi="Times New Roman" w:cstheme="majorBidi"/>
          <w:b/>
          <w:bCs/>
          <w:i/>
          <w:sz w:val="24"/>
          <w:szCs w:val="26"/>
        </w:rPr>
        <w:t>nalysis</w:t>
      </w:r>
      <w:r w:rsidR="00B16017" w:rsidRPr="00B16017">
        <w:rPr>
          <w:rFonts w:ascii="Times New Roman" w:eastAsiaTheme="majorEastAsia" w:hAnsi="Times New Roman" w:cstheme="majorBidi"/>
          <w:b/>
          <w:bCs/>
          <w:i/>
          <w:sz w:val="24"/>
          <w:szCs w:val="26"/>
        </w:rPr>
        <w:t>.—</w:t>
      </w:r>
      <w:del w:id="288" w:author="Moratz, Collin C CIV USARMY CEMVP (USA)" w:date="2022-11-28T19:50:00Z">
        <w:r w:rsidRPr="00BA2C3D" w:rsidDel="00257530">
          <w:rPr>
            <w:rFonts w:ascii="Times New Roman" w:hAnsi="Times New Roman" w:cs="Times New Roman"/>
            <w:sz w:val="24"/>
            <w:szCs w:val="24"/>
          </w:rPr>
          <w:delText xml:space="preserve">Stomachs were examined from 48 individuals between 129mm and 675mm TL, </w:delText>
        </w:r>
      </w:del>
      <w:customXmlDelRangeStart w:id="289" w:author="Moratz, Collin C CIV USARMY CEMVP (USA)" w:date="2022-11-28T19:50:00Z"/>
      <w:sdt>
        <w:sdtPr>
          <w:rPr>
            <w:rFonts w:ascii="Times New Roman" w:hAnsi="Times New Roman" w:cs="Times New Roman"/>
            <w:sz w:val="24"/>
            <w:szCs w:val="24"/>
          </w:rPr>
          <w:tag w:val="goog_rdk_13"/>
          <w:id w:val="-28578669"/>
        </w:sdtPr>
        <w:sdtEndPr/>
        <w:sdtContent>
          <w:customXmlDelRangeEnd w:id="289"/>
          <w:customXmlDelRangeStart w:id="290" w:author="Moratz, Collin C CIV USARMY CEMVP (USA)" w:date="2022-11-28T19:50:00Z"/>
        </w:sdtContent>
      </w:sdt>
      <w:customXmlDelRangeEnd w:id="290"/>
      <w:customXmlDelRangeStart w:id="291" w:author="Moratz, Collin C CIV USARMY CEMVP (USA)" w:date="2022-11-28T19:50:00Z"/>
      <w:sdt>
        <w:sdtPr>
          <w:rPr>
            <w:rFonts w:ascii="Times New Roman" w:hAnsi="Times New Roman" w:cs="Times New Roman"/>
            <w:sz w:val="24"/>
            <w:szCs w:val="24"/>
          </w:rPr>
          <w:tag w:val="goog_rdk_14"/>
          <w:id w:val="823937355"/>
        </w:sdtPr>
        <w:sdtEndPr/>
        <w:sdtContent>
          <w:customXmlDelRangeEnd w:id="291"/>
          <w:customXmlDelRangeStart w:id="292" w:author="Moratz, Collin C CIV USARMY CEMVP (USA)" w:date="2022-11-28T19:50:00Z"/>
        </w:sdtContent>
      </w:sdt>
      <w:customXmlDelRangeEnd w:id="292"/>
      <w:del w:id="293" w:author="Moratz, Collin C CIV USARMY CEMVP (USA)" w:date="2022-11-28T19:50:00Z">
        <w:r w:rsidRPr="00BA2C3D" w:rsidDel="00257530">
          <w:rPr>
            <w:rFonts w:ascii="Times New Roman" w:hAnsi="Times New Roman" w:cs="Times New Roman"/>
            <w:sz w:val="24"/>
            <w:szCs w:val="24"/>
          </w:rPr>
          <w:delText>of which 5 individuals had empty stomachs and were removed from diet calculations (</w:delText>
        </w:r>
        <w:r w:rsidR="006E5CDC" w:rsidDel="00257530">
          <w:rPr>
            <w:rFonts w:ascii="Times New Roman" w:hAnsi="Times New Roman" w:cs="Times New Roman"/>
            <w:sz w:val="24"/>
            <w:szCs w:val="24"/>
          </w:rPr>
          <w:delText>Supplemental Table A</w:delText>
        </w:r>
        <w:r w:rsidRPr="00BA2C3D" w:rsidDel="00257530">
          <w:rPr>
            <w:rFonts w:ascii="Times New Roman" w:hAnsi="Times New Roman" w:cs="Times New Roman"/>
            <w:sz w:val="24"/>
            <w:szCs w:val="24"/>
          </w:rPr>
          <w:delText xml:space="preserve">). Eighteen species of fish and seven orders of aquatic insects were identified and combined into groups “Fish” and “Insecta”. All other prey items were combined into an “other” group for analysis, which consisted of gastropods, tapeworms, nematodes, spiders, and anurans. YOY </w:delText>
        </w:r>
        <w:r w:rsidR="00232889" w:rsidDel="00257530">
          <w:rPr>
            <w:rFonts w:ascii="Times New Roman" w:hAnsi="Times New Roman" w:cs="Times New Roman"/>
            <w:sz w:val="24"/>
            <w:szCs w:val="24"/>
          </w:rPr>
          <w:delText>Bowfin</w:delText>
        </w:r>
        <w:r w:rsidRPr="00BA2C3D" w:rsidDel="00257530">
          <w:rPr>
            <w:rFonts w:ascii="Times New Roman" w:hAnsi="Times New Roman" w:cs="Times New Roman"/>
            <w:sz w:val="24"/>
            <w:szCs w:val="24"/>
          </w:rPr>
          <w:delText xml:space="preserve"> consumed amphipods, fish, and insects; amphipods were the most abundant by N</w:delText>
        </w:r>
        <w:r w:rsidRPr="00BA2C3D" w:rsidDel="00257530">
          <w:rPr>
            <w:rFonts w:ascii="Times New Roman" w:hAnsi="Times New Roman" w:cs="Times New Roman"/>
            <w:sz w:val="24"/>
            <w:szCs w:val="24"/>
            <w:vertAlign w:val="subscript"/>
          </w:rPr>
          <w:delText>i</w:delText>
        </w:r>
        <w:r w:rsidRPr="00BA2C3D" w:rsidDel="00257530">
          <w:rPr>
            <w:rFonts w:ascii="Times New Roman" w:hAnsi="Times New Roman" w:cs="Times New Roman"/>
            <w:sz w:val="24"/>
            <w:szCs w:val="24"/>
          </w:rPr>
          <w:delText>, fish were most prevalent by MN</w:delText>
        </w:r>
        <w:r w:rsidRPr="00BA2C3D" w:rsidDel="00257530">
          <w:rPr>
            <w:rFonts w:ascii="Times New Roman" w:hAnsi="Times New Roman" w:cs="Times New Roman"/>
            <w:sz w:val="24"/>
            <w:szCs w:val="24"/>
            <w:vertAlign w:val="subscript"/>
          </w:rPr>
          <w:delText>i</w:delText>
        </w:r>
        <w:r w:rsidRPr="00BA2C3D" w:rsidDel="00257530">
          <w:rPr>
            <w:rFonts w:ascii="Times New Roman" w:hAnsi="Times New Roman" w:cs="Times New Roman"/>
            <w:sz w:val="24"/>
            <w:szCs w:val="24"/>
          </w:rPr>
          <w:delText>, and insects occurred in the greatest proportion of individuals (O</w:delText>
        </w:r>
        <w:r w:rsidRPr="00BA2C3D" w:rsidDel="00257530">
          <w:rPr>
            <w:rFonts w:ascii="Times New Roman" w:hAnsi="Times New Roman" w:cs="Times New Roman"/>
            <w:sz w:val="24"/>
            <w:szCs w:val="24"/>
            <w:vertAlign w:val="subscript"/>
          </w:rPr>
          <w:delText>i</w:delText>
        </w:r>
        <w:r w:rsidRPr="00BA2C3D" w:rsidDel="00257530">
          <w:rPr>
            <w:rFonts w:ascii="Times New Roman" w:hAnsi="Times New Roman" w:cs="Times New Roman"/>
            <w:sz w:val="24"/>
            <w:szCs w:val="24"/>
          </w:rPr>
          <w:delText xml:space="preserve">, Table 4). Older </w:delText>
        </w:r>
        <w:r w:rsidR="00232889" w:rsidDel="00257530">
          <w:rPr>
            <w:rFonts w:ascii="Times New Roman" w:hAnsi="Times New Roman" w:cs="Times New Roman"/>
            <w:sz w:val="24"/>
            <w:szCs w:val="24"/>
          </w:rPr>
          <w:delText>Bowfin</w:delText>
        </w:r>
        <w:r w:rsidRPr="00BA2C3D" w:rsidDel="00257530">
          <w:rPr>
            <w:rFonts w:ascii="Times New Roman" w:hAnsi="Times New Roman" w:cs="Times New Roman"/>
            <w:sz w:val="24"/>
            <w:szCs w:val="24"/>
          </w:rPr>
          <w:delText xml:space="preserve"> fed heavily upon fish, crayfish, and “other” items, and no fish over 450 mm consumed amphipods or isopods. Fish were found in both YOY and YAO gut contents (Table 4). The majority of fish identified were yellow perch (60.5%), and four adults consumed juvenile </w:delText>
        </w:r>
        <w:r w:rsidR="00232889" w:rsidDel="00257530">
          <w:rPr>
            <w:rFonts w:ascii="Times New Roman" w:hAnsi="Times New Roman" w:cs="Times New Roman"/>
            <w:sz w:val="24"/>
            <w:szCs w:val="24"/>
          </w:rPr>
          <w:delText>Bowfin</w:delText>
        </w:r>
        <w:r w:rsidRPr="00BA2C3D" w:rsidDel="00257530">
          <w:rPr>
            <w:rFonts w:ascii="Times New Roman" w:hAnsi="Times New Roman" w:cs="Times New Roman"/>
            <w:sz w:val="24"/>
            <w:szCs w:val="24"/>
          </w:rPr>
          <w:delText>. Across both life stages, most macroinvertebrates were ephemeropterans, hemipterans, and odonates (37%, 34% and 25% of total). The Schoener similarity index was 44 for all YOY and YAO fish, indicating moderate yet insignificant overlap. YAO fish from Pensaukee had a similarity index of 84 with all other YAO fish, which showed biologically relevant similarity in diet composition among wetlands.</w:delText>
        </w:r>
      </w:del>
    </w:p>
    <w:p w14:paraId="21B3AB31" w14:textId="7C1A66E9" w:rsidR="00BA2C3D" w:rsidRPr="00BA2C3D" w:rsidRDefault="00BA2C3D">
      <w:pPr>
        <w:keepNext/>
        <w:keepLines/>
        <w:spacing w:after="0" w:line="480" w:lineRule="auto"/>
        <w:outlineLvl w:val="1"/>
        <w:rPr>
          <w:rFonts w:ascii="Times New Roman" w:hAnsi="Times New Roman" w:cs="Times New Roman"/>
          <w:sz w:val="24"/>
          <w:szCs w:val="24"/>
        </w:rPr>
        <w:pPrChange w:id="294" w:author="Moratz, Collin C CIV USARMY CEMVP (USA)" w:date="2022-11-28T19:50:00Z">
          <w:pPr>
            <w:spacing w:after="0" w:line="480" w:lineRule="auto"/>
            <w:ind w:firstLine="720"/>
          </w:pPr>
        </w:pPrChange>
      </w:pPr>
      <w:del w:id="295" w:author="Moratz, Collin C CIV USARMY CEMVP (USA)" w:date="2022-11-28T19:50:00Z">
        <w:r w:rsidRPr="00BA2C3D" w:rsidDel="00257530">
          <w:rPr>
            <w:rFonts w:ascii="Times New Roman" w:hAnsi="Times New Roman" w:cs="Times New Roman"/>
            <w:sz w:val="24"/>
            <w:szCs w:val="24"/>
          </w:rPr>
          <w:delText>Principal coordinates analysis of stomach contents, grouped by age class, revealed two distinct clusters (</w:delText>
        </w:r>
        <w:r w:rsidR="00FC58F3" w:rsidDel="00257530">
          <w:rPr>
            <w:rFonts w:ascii="Times New Roman" w:hAnsi="Times New Roman" w:cs="Times New Roman"/>
            <w:sz w:val="24"/>
            <w:szCs w:val="24"/>
          </w:rPr>
          <w:delText>Fig.</w:delText>
        </w:r>
        <w:r w:rsidRPr="00BA2C3D" w:rsidDel="00257530">
          <w:rPr>
            <w:rFonts w:ascii="Times New Roman" w:hAnsi="Times New Roman" w:cs="Times New Roman"/>
            <w:sz w:val="24"/>
            <w:szCs w:val="24"/>
          </w:rPr>
          <w:delText xml:space="preserve"> </w:delText>
        </w:r>
        <w:r w:rsidR="00235A49" w:rsidDel="00257530">
          <w:rPr>
            <w:rFonts w:ascii="Times New Roman" w:hAnsi="Times New Roman" w:cs="Times New Roman"/>
            <w:sz w:val="24"/>
            <w:szCs w:val="24"/>
          </w:rPr>
          <w:delText>7</w:delText>
        </w:r>
        <w:r w:rsidRPr="00BA2C3D" w:rsidDel="00257530">
          <w:rPr>
            <w:rFonts w:ascii="Times New Roman" w:hAnsi="Times New Roman" w:cs="Times New Roman"/>
            <w:sz w:val="24"/>
            <w:szCs w:val="24"/>
          </w:rPr>
          <w:delText>). Composition of YOY and YAO fish diets differed significantly (PERMANOVA, F</w:delText>
        </w:r>
        <w:r w:rsidRPr="00BA2C3D" w:rsidDel="00257530">
          <w:rPr>
            <w:rFonts w:ascii="Times New Roman" w:hAnsi="Times New Roman" w:cs="Times New Roman"/>
            <w:sz w:val="24"/>
            <w:szCs w:val="24"/>
            <w:vertAlign w:val="subscript"/>
          </w:rPr>
          <w:delText xml:space="preserve">1,41 </w:delText>
        </w:r>
        <w:r w:rsidRPr="00BA2C3D" w:rsidDel="00257530">
          <w:rPr>
            <w:rFonts w:ascii="Times New Roman" w:hAnsi="Times New Roman" w:cs="Times New Roman"/>
            <w:sz w:val="24"/>
            <w:szCs w:val="24"/>
          </w:rPr>
          <w:delText xml:space="preserve">= 4.1461, P = 0.008). All five gut content groups were associated with differences between life stages, with YOY fish consuming more amphipods and insects, and YAO fish consuming more fish and crayfish (envfit, 0.0001 &lt; P &lt; 0.005; </w:delText>
        </w:r>
        <w:r w:rsidR="00FC58F3" w:rsidDel="00257530">
          <w:rPr>
            <w:rFonts w:ascii="Times New Roman" w:hAnsi="Times New Roman" w:cs="Times New Roman"/>
            <w:sz w:val="24"/>
            <w:szCs w:val="24"/>
          </w:rPr>
          <w:delText>Fig.</w:delText>
        </w:r>
        <w:r w:rsidRPr="00BA2C3D" w:rsidDel="00257530">
          <w:rPr>
            <w:rFonts w:ascii="Times New Roman" w:hAnsi="Times New Roman" w:cs="Times New Roman"/>
            <w:sz w:val="24"/>
            <w:szCs w:val="24"/>
          </w:rPr>
          <w:delText xml:space="preserve"> </w:delText>
        </w:r>
        <w:r w:rsidR="00235A49" w:rsidDel="00257530">
          <w:rPr>
            <w:rFonts w:ascii="Times New Roman" w:hAnsi="Times New Roman" w:cs="Times New Roman"/>
            <w:sz w:val="24"/>
            <w:szCs w:val="24"/>
          </w:rPr>
          <w:delText>7</w:delText>
        </w:r>
        <w:r w:rsidRPr="00BA2C3D" w:rsidDel="00257530">
          <w:rPr>
            <w:rFonts w:ascii="Times New Roman" w:hAnsi="Times New Roman" w:cs="Times New Roman"/>
            <w:sz w:val="24"/>
            <w:szCs w:val="24"/>
          </w:rPr>
          <w:delText>). For YAO fish collected from Pensaukee, Peshtigo, Point Sable, and Deadhorse Bay wetland sites, diets did not differ in composition among wetlands (PERMANOVA, F</w:delText>
        </w:r>
        <w:r w:rsidRPr="00BA2C3D" w:rsidDel="00257530">
          <w:rPr>
            <w:rFonts w:ascii="Times New Roman" w:hAnsi="Times New Roman" w:cs="Times New Roman"/>
            <w:sz w:val="24"/>
            <w:szCs w:val="24"/>
            <w:vertAlign w:val="subscript"/>
          </w:rPr>
          <w:delText xml:space="preserve">3,22 </w:delText>
        </w:r>
        <w:r w:rsidRPr="00BA2C3D" w:rsidDel="00257530">
          <w:rPr>
            <w:rFonts w:ascii="Times New Roman" w:hAnsi="Times New Roman" w:cs="Times New Roman"/>
            <w:sz w:val="24"/>
            <w:szCs w:val="24"/>
          </w:rPr>
          <w:delText xml:space="preserve">= 1.689, P = 0.134; </w:delText>
        </w:r>
        <w:r w:rsidR="00FC58F3" w:rsidDel="00257530">
          <w:rPr>
            <w:rFonts w:ascii="Times New Roman" w:hAnsi="Times New Roman" w:cs="Times New Roman"/>
            <w:sz w:val="24"/>
            <w:szCs w:val="24"/>
          </w:rPr>
          <w:delText>Fig.</w:delText>
        </w:r>
        <w:r w:rsidRPr="00BA2C3D" w:rsidDel="00257530">
          <w:rPr>
            <w:rFonts w:ascii="Times New Roman" w:hAnsi="Times New Roman" w:cs="Times New Roman"/>
            <w:sz w:val="24"/>
            <w:szCs w:val="24"/>
          </w:rPr>
          <w:delText xml:space="preserve"> </w:delText>
        </w:r>
        <w:r w:rsidR="00235A49" w:rsidDel="00257530">
          <w:rPr>
            <w:rFonts w:ascii="Times New Roman" w:hAnsi="Times New Roman" w:cs="Times New Roman"/>
            <w:sz w:val="24"/>
            <w:szCs w:val="24"/>
          </w:rPr>
          <w:delText>8</w:delText>
        </w:r>
        <w:r w:rsidRPr="00BA2C3D" w:rsidDel="00257530">
          <w:rPr>
            <w:rFonts w:ascii="Times New Roman" w:hAnsi="Times New Roman" w:cs="Times New Roman"/>
            <w:sz w:val="24"/>
            <w:szCs w:val="24"/>
          </w:rPr>
          <w:delText>).</w:delText>
        </w:r>
      </w:del>
      <w:r w:rsidRPr="00BA2C3D">
        <w:rPr>
          <w:rFonts w:ascii="Times New Roman" w:hAnsi="Times New Roman" w:cs="Times New Roman"/>
          <w:sz w:val="24"/>
          <w:szCs w:val="24"/>
        </w:rPr>
        <w:t xml:space="preserve"> </w:t>
      </w:r>
    </w:p>
    <w:p w14:paraId="04BB3CDD" w14:textId="77777777" w:rsidR="00BA2C3D" w:rsidRPr="00BA2C3D" w:rsidRDefault="00BA2C3D" w:rsidP="00BA2C3D">
      <w:pPr>
        <w:spacing w:after="0" w:line="480" w:lineRule="auto"/>
        <w:ind w:firstLine="720"/>
        <w:rPr>
          <w:rFonts w:ascii="Times New Roman" w:hAnsi="Times New Roman" w:cs="Times New Roman"/>
          <w:sz w:val="24"/>
          <w:szCs w:val="24"/>
        </w:rPr>
      </w:pPr>
      <w:r w:rsidRPr="00BA2C3D">
        <w:rPr>
          <w:rFonts w:ascii="Times New Roman" w:hAnsi="Times New Roman" w:cs="Times New Roman"/>
          <w:sz w:val="24"/>
          <w:szCs w:val="24"/>
        </w:rPr>
        <w:lastRenderedPageBreak/>
        <w:t xml:space="preserve">A total of 39 individuals (15 from Peshtigo and 24 from Pensaukee) were included in the random forest model to assess the degree of residency and probability of wetland reassignment. The final model, consisting of five trace element predictors, achieved a 79.5% success rate in assigning fish to the wetlands in which they were captured. Fish captured in the Pensaukee Wetland were successfully reclassified at a higher rate (83.3%) than fish captured in Peshtigo Wetland (73.3%). The most important trace element predictors were </w:t>
      </w:r>
      <w:r w:rsidRPr="00BA2C3D">
        <w:rPr>
          <w:rFonts w:ascii="Times New Roman" w:hAnsi="Times New Roman" w:cs="Times New Roman"/>
          <w:sz w:val="24"/>
          <w:szCs w:val="24"/>
          <w:vertAlign w:val="superscript"/>
        </w:rPr>
        <w:t>88</w:t>
      </w:r>
      <w:r w:rsidRPr="00BA2C3D">
        <w:rPr>
          <w:rFonts w:ascii="Times New Roman" w:hAnsi="Times New Roman" w:cs="Times New Roman"/>
          <w:sz w:val="24"/>
          <w:szCs w:val="24"/>
        </w:rPr>
        <w:t xml:space="preserve">Sr and </w:t>
      </w:r>
      <w:r w:rsidRPr="00BA2C3D">
        <w:rPr>
          <w:rFonts w:ascii="Times New Roman" w:hAnsi="Times New Roman" w:cs="Times New Roman"/>
          <w:sz w:val="24"/>
          <w:szCs w:val="24"/>
          <w:vertAlign w:val="superscript"/>
        </w:rPr>
        <w:t>137</w:t>
      </w:r>
      <w:r w:rsidRPr="00BA2C3D">
        <w:rPr>
          <w:rFonts w:ascii="Times New Roman" w:hAnsi="Times New Roman" w:cs="Times New Roman"/>
          <w:sz w:val="24"/>
          <w:szCs w:val="24"/>
        </w:rPr>
        <w:t xml:space="preserve">Ba (mean decrease in accuracy: 12.1% and 78.6%), followed by </w:t>
      </w:r>
      <w:r w:rsidRPr="00BA2C3D">
        <w:rPr>
          <w:rFonts w:ascii="Times New Roman" w:hAnsi="Times New Roman" w:cs="Times New Roman"/>
          <w:sz w:val="24"/>
          <w:szCs w:val="24"/>
          <w:vertAlign w:val="superscript"/>
        </w:rPr>
        <w:t>55</w:t>
      </w:r>
      <w:r w:rsidRPr="00BA2C3D">
        <w:rPr>
          <w:rFonts w:ascii="Times New Roman" w:hAnsi="Times New Roman" w:cs="Times New Roman"/>
          <w:sz w:val="24"/>
          <w:szCs w:val="24"/>
        </w:rPr>
        <w:t xml:space="preserve">Mn, </w:t>
      </w:r>
      <w:r w:rsidRPr="00BA2C3D">
        <w:rPr>
          <w:rFonts w:ascii="Times New Roman" w:hAnsi="Times New Roman" w:cs="Times New Roman"/>
          <w:sz w:val="24"/>
          <w:szCs w:val="24"/>
          <w:vertAlign w:val="superscript"/>
        </w:rPr>
        <w:t>25</w:t>
      </w:r>
      <w:r w:rsidRPr="00BA2C3D">
        <w:rPr>
          <w:rFonts w:ascii="Times New Roman" w:hAnsi="Times New Roman" w:cs="Times New Roman"/>
          <w:sz w:val="24"/>
          <w:szCs w:val="24"/>
        </w:rPr>
        <w:t xml:space="preserve">Mg, and </w:t>
      </w:r>
      <w:r w:rsidRPr="00BA2C3D">
        <w:rPr>
          <w:rFonts w:ascii="Times New Roman" w:hAnsi="Times New Roman" w:cs="Times New Roman"/>
          <w:sz w:val="24"/>
          <w:szCs w:val="24"/>
          <w:vertAlign w:val="superscript"/>
        </w:rPr>
        <w:t>65</w:t>
      </w:r>
      <w:r w:rsidRPr="00BA2C3D">
        <w:rPr>
          <w:rFonts w:ascii="Times New Roman" w:hAnsi="Times New Roman" w:cs="Times New Roman"/>
          <w:sz w:val="24"/>
          <w:szCs w:val="24"/>
        </w:rPr>
        <w:t xml:space="preserve">Cu (mean decrease in accuracy: 35.1%, 18.9%, and 17.0%). </w:t>
      </w:r>
    </w:p>
    <w:p w14:paraId="1E1A9765" w14:textId="58328EF5" w:rsidR="00BA2C3D" w:rsidRPr="00BA2C3D" w:rsidRDefault="008A4A4B" w:rsidP="00BA2C3D">
      <w:pPr>
        <w:spacing w:after="0" w:line="480" w:lineRule="auto"/>
        <w:ind w:firstLine="720"/>
        <w:rPr>
          <w:rFonts w:ascii="Times New Roman" w:hAnsi="Times New Roman" w:cs="Times New Roman"/>
          <w:sz w:val="24"/>
          <w:szCs w:val="24"/>
        </w:rPr>
      </w:pPr>
      <w:ins w:id="296" w:author="Moratz, Collin C CIV USARMY CEMVP (USA)" w:date="2022-12-22T16:18:00Z">
        <w:r>
          <w:rPr>
            <w:rFonts w:ascii="Times New Roman" w:hAnsi="Times New Roman" w:cs="Times New Roman"/>
            <w:sz w:val="24"/>
            <w:szCs w:val="24"/>
          </w:rPr>
          <w:t xml:space="preserve">Due to poor classification and insufficient sample size of Bowfin </w:t>
        </w:r>
      </w:ins>
      <w:ins w:id="297" w:author="Moratz, Collin C CIV USARMY CEMVP (USA)" w:date="2022-12-22T16:19:00Z">
        <w:r>
          <w:rPr>
            <w:rFonts w:ascii="Times New Roman" w:hAnsi="Times New Roman" w:cs="Times New Roman"/>
            <w:sz w:val="24"/>
            <w:szCs w:val="24"/>
          </w:rPr>
          <w:t xml:space="preserve">assigned to </w:t>
        </w:r>
      </w:ins>
      <w:ins w:id="298" w:author="Moratz, Collin C CIV USARMY CEMVP (USA)" w:date="2022-12-22T16:20:00Z">
        <w:r>
          <w:rPr>
            <w:rFonts w:ascii="Times New Roman" w:hAnsi="Times New Roman" w:cs="Times New Roman"/>
            <w:sz w:val="24"/>
            <w:szCs w:val="24"/>
          </w:rPr>
          <w:t>their wetland of capture</w:t>
        </w:r>
      </w:ins>
      <w:ins w:id="299" w:author="Moratz, Collin C CIV USARMY CEMVP (USA)" w:date="2022-12-22T16:19:00Z">
        <w:r>
          <w:rPr>
            <w:rFonts w:ascii="Times New Roman" w:hAnsi="Times New Roman" w:cs="Times New Roman"/>
            <w:sz w:val="24"/>
            <w:szCs w:val="24"/>
          </w:rPr>
          <w:t xml:space="preserve">, </w:t>
        </w:r>
      </w:ins>
      <w:ins w:id="300" w:author="Moratz, Collin C CIV USARMY CEMVP (USA)" w:date="2022-12-22T16:20:00Z">
        <w:r>
          <w:rPr>
            <w:rFonts w:ascii="Times New Roman" w:hAnsi="Times New Roman" w:cs="Times New Roman"/>
            <w:sz w:val="24"/>
            <w:szCs w:val="24"/>
          </w:rPr>
          <w:t xml:space="preserve">Peshtigo was excluded from </w:t>
        </w:r>
      </w:ins>
      <w:ins w:id="301" w:author="Moratz, Collin C CIV USARMY CEMVP (USA)" w:date="2022-12-22T16:19:00Z">
        <w:r>
          <w:rPr>
            <w:rFonts w:ascii="Times New Roman" w:hAnsi="Times New Roman" w:cs="Times New Roman"/>
            <w:sz w:val="24"/>
            <w:szCs w:val="24"/>
          </w:rPr>
          <w:t>stable isotope analysis</w:t>
        </w:r>
      </w:ins>
      <w:ins w:id="302" w:author="Moratz, Collin C CIV USARMY CEMVP (USA)" w:date="2022-12-22T16:20:00Z">
        <w:r>
          <w:rPr>
            <w:rFonts w:ascii="Times New Roman" w:hAnsi="Times New Roman" w:cs="Times New Roman"/>
            <w:sz w:val="24"/>
            <w:szCs w:val="24"/>
          </w:rPr>
          <w:t xml:space="preserve">.  </w:t>
        </w:r>
      </w:ins>
      <w:r w:rsidR="00BA2C3D" w:rsidRPr="00BA2C3D">
        <w:rPr>
          <w:rFonts w:ascii="Times New Roman" w:hAnsi="Times New Roman" w:cs="Times New Roman"/>
          <w:sz w:val="24"/>
          <w:szCs w:val="24"/>
        </w:rPr>
        <w:t xml:space="preserve">One adult was removed from stable isotope analysis, as it only assigned to Pensaukee in 5% of predicted classifications, resulting in 12 YOY and 10 YAO individuals with isotope data for analysis. YAO </w:t>
      </w:r>
      <w:r w:rsidR="00232889">
        <w:rPr>
          <w:rFonts w:ascii="Times New Roman" w:hAnsi="Times New Roman" w:cs="Times New Roman"/>
          <w:sz w:val="24"/>
          <w:szCs w:val="24"/>
        </w:rPr>
        <w:t>Bowfin</w:t>
      </w:r>
      <w:r w:rsidR="00BA2C3D" w:rsidRPr="00BA2C3D">
        <w:rPr>
          <w:rFonts w:ascii="Times New Roman" w:hAnsi="Times New Roman" w:cs="Times New Roman"/>
          <w:sz w:val="24"/>
          <w:szCs w:val="24"/>
        </w:rPr>
        <w:t xml:space="preserve"> had a mode trophic position 0.945 (95% credible interval: 0.36-1.47) steps above YOY individuals. The niche region of YAO </w:t>
      </w:r>
      <w:r w:rsidR="00232889">
        <w:rPr>
          <w:rFonts w:ascii="Times New Roman" w:hAnsi="Times New Roman" w:cs="Times New Roman"/>
          <w:sz w:val="24"/>
          <w:szCs w:val="24"/>
        </w:rPr>
        <w:t>Bowfin</w:t>
      </w:r>
      <w:r w:rsidR="00BA2C3D" w:rsidRPr="00BA2C3D">
        <w:rPr>
          <w:rFonts w:ascii="Times New Roman" w:hAnsi="Times New Roman" w:cs="Times New Roman"/>
          <w:sz w:val="24"/>
          <w:szCs w:val="24"/>
        </w:rPr>
        <w:t xml:space="preserve"> was slightly larger (33.2± 10.5‰) than that of YOY </w:t>
      </w:r>
      <w:r w:rsidR="00232889">
        <w:rPr>
          <w:rFonts w:ascii="Times New Roman" w:hAnsi="Times New Roman" w:cs="Times New Roman"/>
          <w:sz w:val="24"/>
          <w:szCs w:val="24"/>
        </w:rPr>
        <w:t>Bowfin</w:t>
      </w:r>
      <w:r w:rsidR="00BA2C3D" w:rsidRPr="00BA2C3D">
        <w:rPr>
          <w:rFonts w:ascii="Times New Roman" w:hAnsi="Times New Roman" w:cs="Times New Roman"/>
          <w:sz w:val="24"/>
          <w:szCs w:val="24"/>
        </w:rPr>
        <w:t xml:space="preserve"> (25.8± 7.6‰). Niche overlap was moderate between life stages, YOY </w:t>
      </w:r>
      <w:r w:rsidR="00232889">
        <w:rPr>
          <w:rFonts w:ascii="Times New Roman" w:hAnsi="Times New Roman" w:cs="Times New Roman"/>
          <w:sz w:val="24"/>
          <w:szCs w:val="24"/>
        </w:rPr>
        <w:t>Bowfin</w:t>
      </w:r>
      <w:r w:rsidR="00BA2C3D" w:rsidRPr="00BA2C3D">
        <w:rPr>
          <w:rFonts w:ascii="Times New Roman" w:hAnsi="Times New Roman" w:cs="Times New Roman"/>
          <w:sz w:val="24"/>
          <w:szCs w:val="24"/>
        </w:rPr>
        <w:t xml:space="preserve"> had a 54% probability of occurring in the YAO niche (95% credible interval: 17% - 92%), while YAO </w:t>
      </w:r>
      <w:r w:rsidR="00232889">
        <w:rPr>
          <w:rFonts w:ascii="Times New Roman" w:hAnsi="Times New Roman" w:cs="Times New Roman"/>
          <w:sz w:val="24"/>
          <w:szCs w:val="24"/>
        </w:rPr>
        <w:t>Bowfin</w:t>
      </w:r>
      <w:r w:rsidR="00BA2C3D" w:rsidRPr="00BA2C3D">
        <w:rPr>
          <w:rFonts w:ascii="Times New Roman" w:hAnsi="Times New Roman" w:cs="Times New Roman"/>
          <w:sz w:val="24"/>
          <w:szCs w:val="24"/>
        </w:rPr>
        <w:t xml:space="preserve"> had a 33% probability of occurring in the YOY niche (95% credible interval: 10% – 69%; </w:t>
      </w:r>
      <w:r w:rsidR="00FC58F3">
        <w:rPr>
          <w:rFonts w:ascii="Times New Roman" w:hAnsi="Times New Roman" w:cs="Times New Roman"/>
          <w:sz w:val="24"/>
          <w:szCs w:val="24"/>
        </w:rPr>
        <w:t>Fig.</w:t>
      </w:r>
      <w:r w:rsidR="00BA2C3D" w:rsidRPr="00BA2C3D">
        <w:rPr>
          <w:rFonts w:ascii="Times New Roman" w:hAnsi="Times New Roman" w:cs="Times New Roman"/>
          <w:sz w:val="24"/>
          <w:szCs w:val="24"/>
        </w:rPr>
        <w:t xml:space="preserve"> </w:t>
      </w:r>
      <w:r w:rsidR="00235A49">
        <w:rPr>
          <w:rFonts w:ascii="Times New Roman" w:hAnsi="Times New Roman" w:cs="Times New Roman"/>
          <w:sz w:val="24"/>
          <w:szCs w:val="24"/>
        </w:rPr>
        <w:t>9</w:t>
      </w:r>
      <w:r w:rsidR="00BA2C3D" w:rsidRPr="00BA2C3D">
        <w:rPr>
          <w:rFonts w:ascii="Times New Roman" w:hAnsi="Times New Roman" w:cs="Times New Roman"/>
          <w:sz w:val="24"/>
          <w:szCs w:val="24"/>
        </w:rPr>
        <w:t xml:space="preserve">). </w:t>
      </w:r>
    </w:p>
    <w:p w14:paraId="7D2EBE80" w14:textId="77777777" w:rsidR="00BA2C3D" w:rsidRPr="00BA2C3D" w:rsidRDefault="00BA2C3D" w:rsidP="00BA2C3D">
      <w:pPr>
        <w:keepNext/>
        <w:keepLines/>
        <w:spacing w:after="0" w:line="480" w:lineRule="auto"/>
        <w:outlineLvl w:val="0"/>
        <w:rPr>
          <w:rFonts w:ascii="Times New Roman" w:eastAsia="Calibri" w:hAnsi="Times New Roman" w:cstheme="majorBidi"/>
          <w:b/>
          <w:sz w:val="24"/>
          <w:szCs w:val="32"/>
        </w:rPr>
      </w:pPr>
      <w:bookmarkStart w:id="303" w:name="_Hlk44432339"/>
      <w:bookmarkEnd w:id="253"/>
      <w:r w:rsidRPr="00BA2C3D">
        <w:rPr>
          <w:rFonts w:ascii="Times New Roman" w:eastAsia="Calibri" w:hAnsi="Times New Roman" w:cstheme="majorBidi"/>
          <w:b/>
          <w:sz w:val="24"/>
          <w:szCs w:val="32"/>
        </w:rPr>
        <w:t>DISCUSSION</w:t>
      </w:r>
      <w:bookmarkEnd w:id="303"/>
    </w:p>
    <w:p w14:paraId="054F3947" w14:textId="51262A4F" w:rsidR="00BA2C3D" w:rsidRPr="00BA2C3D" w:rsidRDefault="00BA2C3D" w:rsidP="00BA2C3D">
      <w:pPr>
        <w:spacing w:after="0" w:line="480" w:lineRule="auto"/>
        <w:ind w:firstLine="720"/>
        <w:rPr>
          <w:rFonts w:ascii="Times New Roman" w:eastAsia="Times New Roman" w:hAnsi="Times New Roman" w:cs="Times New Roman"/>
          <w:sz w:val="24"/>
          <w:szCs w:val="24"/>
        </w:rPr>
      </w:pPr>
      <w:r w:rsidRPr="00BA2C3D">
        <w:rPr>
          <w:rFonts w:ascii="Times New Roman" w:eastAsia="Times New Roman" w:hAnsi="Times New Roman" w:cs="Times New Roman"/>
          <w:sz w:val="24"/>
          <w:szCs w:val="24"/>
        </w:rPr>
        <w:t xml:space="preserve">Our monitoring efforts over 6 years suggest that adult </w:t>
      </w:r>
      <w:r w:rsidR="00232889">
        <w:rPr>
          <w:rFonts w:ascii="Times New Roman" w:eastAsia="Times New Roman" w:hAnsi="Times New Roman" w:cs="Times New Roman"/>
          <w:sz w:val="24"/>
          <w:szCs w:val="24"/>
        </w:rPr>
        <w:t>Bowfin</w:t>
      </w:r>
      <w:r w:rsidRPr="00BA2C3D">
        <w:rPr>
          <w:rFonts w:ascii="Times New Roman" w:eastAsia="Times New Roman" w:hAnsi="Times New Roman" w:cs="Times New Roman"/>
          <w:sz w:val="24"/>
          <w:szCs w:val="24"/>
        </w:rPr>
        <w:t xml:space="preserve"> use and occasionally return to the same inland wetland for nest construction and spawning activity. Bowfin migrated from Green Bay into this seasonal wetland in response to thermal cues, which varied interannually with environmental conditions. Bowfin, like other primitive fishes (e.g., sturgeon and gar), show </w:t>
      </w:r>
      <w:r w:rsidRPr="00BA2C3D">
        <w:rPr>
          <w:rFonts w:ascii="Times New Roman" w:eastAsia="Times New Roman" w:hAnsi="Times New Roman" w:cs="Times New Roman"/>
          <w:sz w:val="24"/>
          <w:szCs w:val="24"/>
        </w:rPr>
        <w:lastRenderedPageBreak/>
        <w:t>seasonal trends in spawning movements and repeatability in spawning behavior as a function of environmental cues (Johnson and Noltie, 1996</w:t>
      </w:r>
      <w:r w:rsidR="00550323">
        <w:rPr>
          <w:rFonts w:ascii="Times New Roman" w:eastAsia="Times New Roman" w:hAnsi="Times New Roman" w:cs="Times New Roman"/>
          <w:sz w:val="24"/>
          <w:szCs w:val="24"/>
        </w:rPr>
        <w:t xml:space="preserve">; </w:t>
      </w:r>
      <w:r w:rsidR="00550323" w:rsidRPr="00BA2C3D">
        <w:rPr>
          <w:rFonts w:ascii="Times New Roman" w:eastAsia="Times New Roman" w:hAnsi="Times New Roman" w:cs="Times New Roman"/>
          <w:sz w:val="24"/>
          <w:szCs w:val="24"/>
        </w:rPr>
        <w:t>Forsythe et al.</w:t>
      </w:r>
      <w:r w:rsidR="00550323">
        <w:rPr>
          <w:rFonts w:ascii="Times New Roman" w:eastAsia="Times New Roman" w:hAnsi="Times New Roman" w:cs="Times New Roman"/>
          <w:sz w:val="24"/>
          <w:szCs w:val="24"/>
        </w:rPr>
        <w:t>,</w:t>
      </w:r>
      <w:r w:rsidR="00550323" w:rsidRPr="00BA2C3D">
        <w:rPr>
          <w:rFonts w:ascii="Times New Roman" w:eastAsia="Times New Roman" w:hAnsi="Times New Roman" w:cs="Times New Roman"/>
          <w:sz w:val="24"/>
          <w:szCs w:val="24"/>
        </w:rPr>
        <w:t xml:space="preserve"> 2012</w:t>
      </w:r>
      <w:r w:rsidRPr="00BA2C3D">
        <w:rPr>
          <w:rFonts w:ascii="Times New Roman" w:eastAsia="Times New Roman" w:hAnsi="Times New Roman" w:cs="Times New Roman"/>
          <w:sz w:val="24"/>
          <w:szCs w:val="24"/>
        </w:rPr>
        <w:t xml:space="preserve">). This seasonal wetland, and its tributary network, fills from snowmelt and precipitation, causing discharge and water temperature to fluctuate in response to local climate conditions. Should future climate change affect temperature or precipitation patterns, adaptive plasticity will be necessary for opportunistic </w:t>
      </w:r>
      <w:r w:rsidR="00232889">
        <w:rPr>
          <w:rFonts w:ascii="Times New Roman" w:eastAsia="Times New Roman" w:hAnsi="Times New Roman" w:cs="Times New Roman"/>
          <w:sz w:val="24"/>
          <w:szCs w:val="24"/>
        </w:rPr>
        <w:t>Bowfin</w:t>
      </w:r>
      <w:r w:rsidRPr="00BA2C3D">
        <w:rPr>
          <w:rFonts w:ascii="Times New Roman" w:eastAsia="Times New Roman" w:hAnsi="Times New Roman" w:cs="Times New Roman"/>
          <w:sz w:val="24"/>
          <w:szCs w:val="24"/>
        </w:rPr>
        <w:t xml:space="preserve"> spawning migrations.</w:t>
      </w:r>
    </w:p>
    <w:p w14:paraId="4B55072C" w14:textId="34DEF673" w:rsidR="00BA2C3D" w:rsidRPr="00BA2C3D" w:rsidDel="0092330F" w:rsidRDefault="00BA2C3D" w:rsidP="00BA2C3D">
      <w:pPr>
        <w:spacing w:after="0" w:line="480" w:lineRule="auto"/>
        <w:ind w:firstLine="720"/>
        <w:rPr>
          <w:del w:id="304" w:author="Moratz, Collin C CIV USARMY CEMVP (USA)" w:date="2022-12-22T17:07:00Z"/>
          <w:rFonts w:ascii="Times New Roman" w:hAnsi="Times New Roman" w:cs="Times New Roman"/>
          <w:sz w:val="24"/>
          <w:szCs w:val="24"/>
        </w:rPr>
      </w:pPr>
      <w:del w:id="305" w:author="Moratz, Collin C CIV USARMY CEMVP (USA)" w:date="2022-12-22T17:07:00Z">
        <w:r w:rsidRPr="00BA2C3D" w:rsidDel="0092330F">
          <w:rPr>
            <w:rFonts w:ascii="Times New Roman" w:hAnsi="Times New Roman" w:cs="Times New Roman"/>
            <w:sz w:val="24"/>
            <w:szCs w:val="24"/>
          </w:rPr>
          <w:delText xml:space="preserve">Lower Green Bay and the Lower Fox River have welcomed extensive restoration in the past 30 years in response to historic impacts. Watershed connectivity projects (e.g., culvert removal and replacement), upland aquatic habitat preservation, and wetland restoration have been extensive along the western shore of Green Bay, and </w:delText>
        </w:r>
        <w:r w:rsidR="00B4246B" w:rsidDel="0092330F">
          <w:rPr>
            <w:rFonts w:ascii="Times New Roman" w:hAnsi="Times New Roman" w:cs="Times New Roman"/>
            <w:sz w:val="24"/>
            <w:szCs w:val="24"/>
          </w:rPr>
          <w:delText>N</w:delText>
        </w:r>
        <w:r w:rsidRPr="00BA2C3D" w:rsidDel="0092330F">
          <w:rPr>
            <w:rFonts w:ascii="Times New Roman" w:hAnsi="Times New Roman" w:cs="Times New Roman"/>
            <w:sz w:val="24"/>
            <w:szCs w:val="24"/>
          </w:rPr>
          <w:delText xml:space="preserve">orthern </w:delText>
        </w:r>
        <w:r w:rsidR="00B4246B" w:rsidDel="0092330F">
          <w:rPr>
            <w:rFonts w:ascii="Times New Roman" w:hAnsi="Times New Roman" w:cs="Times New Roman"/>
            <w:sz w:val="24"/>
            <w:szCs w:val="24"/>
          </w:rPr>
          <w:delText>P</w:delText>
        </w:r>
        <w:r w:rsidRPr="00BA2C3D" w:rsidDel="0092330F">
          <w:rPr>
            <w:rFonts w:ascii="Times New Roman" w:hAnsi="Times New Roman" w:cs="Times New Roman"/>
            <w:sz w:val="24"/>
            <w:szCs w:val="24"/>
          </w:rPr>
          <w:delText>ike, the focal fish species of these efforts, ha</w:delText>
        </w:r>
        <w:r w:rsidR="00B4246B" w:rsidDel="0092330F">
          <w:rPr>
            <w:rFonts w:ascii="Times New Roman" w:hAnsi="Times New Roman" w:cs="Times New Roman"/>
            <w:sz w:val="24"/>
            <w:szCs w:val="24"/>
          </w:rPr>
          <w:delText>ve</w:delText>
        </w:r>
        <w:r w:rsidRPr="00BA2C3D" w:rsidDel="0092330F">
          <w:rPr>
            <w:rFonts w:ascii="Times New Roman" w:hAnsi="Times New Roman" w:cs="Times New Roman"/>
            <w:sz w:val="24"/>
            <w:szCs w:val="24"/>
          </w:rPr>
          <w:delText xml:space="preserve"> successfully spawned in many restored properties including the seasonal wetland connected to Deadhorse Bay (Qualls et al., 2013; Oele et al., 201</w:delText>
        </w:r>
        <w:r w:rsidR="00E73BDB" w:rsidDel="0092330F">
          <w:rPr>
            <w:rFonts w:ascii="Times New Roman" w:hAnsi="Times New Roman" w:cs="Times New Roman"/>
            <w:sz w:val="24"/>
            <w:szCs w:val="24"/>
          </w:rPr>
          <w:delText>9</w:delText>
        </w:r>
        <w:r w:rsidRPr="00BA2C3D" w:rsidDel="0092330F">
          <w:rPr>
            <w:rFonts w:ascii="Times New Roman" w:hAnsi="Times New Roman" w:cs="Times New Roman"/>
            <w:sz w:val="24"/>
            <w:szCs w:val="24"/>
          </w:rPr>
          <w:delText xml:space="preserve">). Bowfin appear to be an unanticipated beneficiary of local restoration, given consistent returns of adults and our observations of egg deposition and nest guarding. Providing flexible migratory routes with obstruction-free pathways to spawning habitat in all likely environmental conditions should be an objective in restoration planning. </w:delText>
        </w:r>
      </w:del>
    </w:p>
    <w:p w14:paraId="18010D89" w14:textId="1ABA134D" w:rsidR="00BA2C3D" w:rsidRPr="00A652B4" w:rsidRDefault="00BA2C3D" w:rsidP="00BA2C3D">
      <w:pPr>
        <w:spacing w:after="0" w:line="480" w:lineRule="auto"/>
        <w:ind w:firstLine="720"/>
        <w:rPr>
          <w:rFonts w:ascii="Times New Roman" w:hAnsi="Times New Roman" w:cs="Times New Roman"/>
          <w:b/>
          <w:bCs/>
          <w:sz w:val="24"/>
          <w:szCs w:val="24"/>
        </w:rPr>
      </w:pPr>
      <w:r w:rsidRPr="00BA2C3D">
        <w:rPr>
          <w:rFonts w:ascii="Times New Roman" w:hAnsi="Times New Roman" w:cs="Times New Roman"/>
          <w:sz w:val="24"/>
          <w:szCs w:val="24"/>
        </w:rPr>
        <w:t xml:space="preserve">Our sampling efforts collected Bowfin of a wide range of ages, and </w:t>
      </w:r>
      <w:r w:rsidR="00232889">
        <w:rPr>
          <w:rFonts w:ascii="Times New Roman" w:hAnsi="Times New Roman" w:cs="Times New Roman"/>
          <w:sz w:val="24"/>
          <w:szCs w:val="24"/>
        </w:rPr>
        <w:t>Bowfin</w:t>
      </w:r>
      <w:r w:rsidRPr="00BA2C3D">
        <w:rPr>
          <w:rFonts w:ascii="Times New Roman" w:hAnsi="Times New Roman" w:cs="Times New Roman"/>
          <w:sz w:val="24"/>
          <w:szCs w:val="24"/>
        </w:rPr>
        <w:t xml:space="preserve"> were present in all seven wetlands around Green Bay, Lake Michigan</w:t>
      </w:r>
      <w:r w:rsidR="00B4246B">
        <w:rPr>
          <w:rFonts w:ascii="Times New Roman" w:hAnsi="Times New Roman" w:cs="Times New Roman"/>
          <w:sz w:val="24"/>
          <w:szCs w:val="24"/>
        </w:rPr>
        <w:t>; however, d</w:t>
      </w:r>
      <w:r w:rsidRPr="00BA2C3D">
        <w:rPr>
          <w:rFonts w:ascii="Times New Roman" w:hAnsi="Times New Roman" w:cs="Times New Roman"/>
          <w:sz w:val="24"/>
          <w:szCs w:val="24"/>
        </w:rPr>
        <w:t>ifferences among wetlands impacted sampling effectiveness</w:t>
      </w:r>
      <w:r w:rsidR="00B4246B">
        <w:rPr>
          <w:rFonts w:ascii="Times New Roman" w:hAnsi="Times New Roman" w:cs="Times New Roman"/>
          <w:sz w:val="24"/>
          <w:szCs w:val="24"/>
        </w:rPr>
        <w:t xml:space="preserve">. </w:t>
      </w:r>
      <w:r w:rsidR="00B4246B" w:rsidRPr="00BA2C3D">
        <w:rPr>
          <w:rFonts w:ascii="Times New Roman" w:hAnsi="Times New Roman" w:cs="Times New Roman"/>
          <w:sz w:val="24"/>
          <w:szCs w:val="24"/>
        </w:rPr>
        <w:t xml:space="preserve">Rapid River, Cedar River, </w:t>
      </w:r>
      <w:r w:rsidR="00B4246B">
        <w:rPr>
          <w:rFonts w:ascii="Times New Roman" w:hAnsi="Times New Roman" w:cs="Times New Roman"/>
          <w:sz w:val="24"/>
          <w:szCs w:val="24"/>
        </w:rPr>
        <w:t xml:space="preserve">and </w:t>
      </w:r>
      <w:r w:rsidR="00B4246B" w:rsidRPr="00BA2C3D">
        <w:rPr>
          <w:rFonts w:ascii="Times New Roman" w:hAnsi="Times New Roman" w:cs="Times New Roman"/>
          <w:sz w:val="24"/>
          <w:szCs w:val="24"/>
        </w:rPr>
        <w:t>Little Sturgeon Bay</w:t>
      </w:r>
      <w:r w:rsidR="00B4246B">
        <w:rPr>
          <w:rFonts w:ascii="Times New Roman" w:hAnsi="Times New Roman" w:cs="Times New Roman"/>
          <w:sz w:val="24"/>
          <w:szCs w:val="24"/>
        </w:rPr>
        <w:t xml:space="preserve"> </w:t>
      </w:r>
      <w:r w:rsidRPr="00BA2C3D">
        <w:rPr>
          <w:rFonts w:ascii="Times New Roman" w:hAnsi="Times New Roman" w:cs="Times New Roman"/>
          <w:sz w:val="24"/>
          <w:szCs w:val="24"/>
        </w:rPr>
        <w:t xml:space="preserve">had extensive vegetated areas </w:t>
      </w:r>
      <w:r w:rsidR="00B4246B">
        <w:rPr>
          <w:rFonts w:ascii="Times New Roman" w:hAnsi="Times New Roman" w:cs="Times New Roman"/>
          <w:sz w:val="24"/>
          <w:szCs w:val="24"/>
        </w:rPr>
        <w:t xml:space="preserve">that may have contained Bowfin but were </w:t>
      </w:r>
      <w:r w:rsidRPr="00BA2C3D">
        <w:rPr>
          <w:rFonts w:ascii="Times New Roman" w:hAnsi="Times New Roman" w:cs="Times New Roman"/>
          <w:sz w:val="24"/>
          <w:szCs w:val="24"/>
        </w:rPr>
        <w:t>too deep to electrofish and too far from shore to sample with fyke nets</w:t>
      </w:r>
      <w:r w:rsidR="00B4246B">
        <w:rPr>
          <w:rFonts w:ascii="Times New Roman" w:hAnsi="Times New Roman" w:cs="Times New Roman"/>
          <w:sz w:val="24"/>
          <w:szCs w:val="24"/>
        </w:rPr>
        <w:t xml:space="preserve">. </w:t>
      </w:r>
      <w:r w:rsidRPr="00BA2C3D">
        <w:rPr>
          <w:rFonts w:ascii="Times New Roman" w:hAnsi="Times New Roman" w:cs="Times New Roman"/>
          <w:sz w:val="24"/>
          <w:szCs w:val="24"/>
        </w:rPr>
        <w:t xml:space="preserve">Other sites may have been too small to support a large enough resident population for modeling (Point Sable) or had small, disjunct areas of quality habitat that may impact sampling efficiency or resident population size (Dead Horse </w:t>
      </w:r>
      <w:r w:rsidRPr="00BA2C3D">
        <w:rPr>
          <w:rFonts w:ascii="Times New Roman" w:hAnsi="Times New Roman" w:cs="Times New Roman"/>
          <w:sz w:val="24"/>
          <w:szCs w:val="24"/>
        </w:rPr>
        <w:lastRenderedPageBreak/>
        <w:t xml:space="preserve">Bay). </w:t>
      </w:r>
      <w:r w:rsidR="00B4246B">
        <w:rPr>
          <w:rFonts w:ascii="Times New Roman" w:hAnsi="Times New Roman" w:cs="Times New Roman"/>
          <w:sz w:val="24"/>
          <w:szCs w:val="24"/>
        </w:rPr>
        <w:t xml:space="preserve">We collected enough </w:t>
      </w:r>
      <w:r w:rsidRPr="00BA2C3D">
        <w:rPr>
          <w:rFonts w:ascii="Times New Roman" w:hAnsi="Times New Roman" w:cs="Times New Roman"/>
          <w:sz w:val="24"/>
          <w:szCs w:val="24"/>
        </w:rPr>
        <w:t xml:space="preserve">adults in </w:t>
      </w:r>
      <w:r w:rsidR="00A652B4">
        <w:rPr>
          <w:rFonts w:ascii="Times New Roman" w:hAnsi="Times New Roman" w:cs="Times New Roman"/>
          <w:sz w:val="24"/>
          <w:szCs w:val="24"/>
        </w:rPr>
        <w:t>only two of the wetlands (</w:t>
      </w:r>
      <w:r w:rsidRPr="00BA2C3D">
        <w:rPr>
          <w:rFonts w:ascii="Times New Roman" w:hAnsi="Times New Roman" w:cs="Times New Roman"/>
          <w:sz w:val="24"/>
          <w:szCs w:val="24"/>
        </w:rPr>
        <w:t>Peshtigo River and Pensaukee River</w:t>
      </w:r>
      <w:r w:rsidR="00A652B4">
        <w:rPr>
          <w:rFonts w:ascii="Times New Roman" w:hAnsi="Times New Roman" w:cs="Times New Roman"/>
          <w:sz w:val="24"/>
          <w:szCs w:val="24"/>
        </w:rPr>
        <w:t>)</w:t>
      </w:r>
      <w:r w:rsidRPr="00BA2C3D">
        <w:rPr>
          <w:rFonts w:ascii="Times New Roman" w:hAnsi="Times New Roman" w:cs="Times New Roman"/>
          <w:sz w:val="24"/>
          <w:szCs w:val="24"/>
        </w:rPr>
        <w:t xml:space="preserve"> to analyze wetland residency relative to wetland of capture within the current growing season (approximately three months prior to capture) using otolith microchemistry. Bowfin from these wetlands showed distinct microchemistry signatures</w:t>
      </w:r>
      <w:r w:rsidR="00A652B4">
        <w:rPr>
          <w:rFonts w:ascii="Times New Roman" w:hAnsi="Times New Roman" w:cs="Times New Roman"/>
          <w:sz w:val="24"/>
          <w:szCs w:val="24"/>
        </w:rPr>
        <w:t xml:space="preserve"> that indicated </w:t>
      </w:r>
      <w:r w:rsidR="00876E63">
        <w:rPr>
          <w:rFonts w:ascii="Times New Roman" w:hAnsi="Times New Roman" w:cs="Times New Roman"/>
          <w:sz w:val="24"/>
          <w:szCs w:val="24"/>
        </w:rPr>
        <w:t>these individuals exhibited limited migration</w:t>
      </w:r>
      <w:r w:rsidR="00F45D3A">
        <w:rPr>
          <w:rFonts w:ascii="Times New Roman" w:hAnsi="Times New Roman" w:cs="Times New Roman"/>
          <w:sz w:val="24"/>
          <w:szCs w:val="24"/>
        </w:rPr>
        <w:t xml:space="preserve"> in the growing season prior to capture</w:t>
      </w:r>
      <w:r w:rsidRPr="00BA2C3D">
        <w:rPr>
          <w:rFonts w:ascii="Times New Roman" w:hAnsi="Times New Roman" w:cs="Times New Roman"/>
          <w:sz w:val="24"/>
          <w:szCs w:val="24"/>
        </w:rPr>
        <w:t>, similar to Oele et al (2015), who successfully</w:t>
      </w:r>
      <w:r w:rsidR="00A652B4">
        <w:rPr>
          <w:rFonts w:ascii="Times New Roman" w:hAnsi="Times New Roman" w:cs="Times New Roman"/>
          <w:sz w:val="24"/>
          <w:szCs w:val="24"/>
        </w:rPr>
        <w:t xml:space="preserve"> delineated</w:t>
      </w:r>
      <w:r w:rsidRPr="00BA2C3D">
        <w:rPr>
          <w:rFonts w:ascii="Times New Roman" w:hAnsi="Times New Roman" w:cs="Times New Roman"/>
          <w:sz w:val="24"/>
          <w:szCs w:val="24"/>
        </w:rPr>
        <w:t xml:space="preserve"> Northern Pike otolith microchemistry signatures at a watershed scale</w:t>
      </w:r>
      <w:r w:rsidR="00A652B4">
        <w:rPr>
          <w:rFonts w:ascii="Times New Roman" w:hAnsi="Times New Roman" w:cs="Times New Roman"/>
          <w:sz w:val="24"/>
          <w:szCs w:val="24"/>
        </w:rPr>
        <w:t xml:space="preserve"> in Green Bay</w:t>
      </w:r>
      <w:r w:rsidRPr="00BA2C3D">
        <w:rPr>
          <w:rFonts w:ascii="Times New Roman" w:hAnsi="Times New Roman" w:cs="Times New Roman"/>
          <w:sz w:val="24"/>
          <w:szCs w:val="24"/>
        </w:rPr>
        <w:t>.</w:t>
      </w:r>
      <w:r w:rsidR="00774F4F">
        <w:rPr>
          <w:rFonts w:ascii="Times New Roman" w:hAnsi="Times New Roman" w:cs="Times New Roman"/>
          <w:sz w:val="24"/>
          <w:szCs w:val="24"/>
        </w:rPr>
        <w:t xml:space="preserve"> </w:t>
      </w:r>
      <w:r w:rsidRPr="00BA2C3D">
        <w:rPr>
          <w:rFonts w:ascii="Times New Roman" w:hAnsi="Times New Roman" w:cs="Times New Roman"/>
          <w:sz w:val="24"/>
          <w:szCs w:val="24"/>
        </w:rPr>
        <w:t xml:space="preserve">The degree of site misclassification in this study could be a function of </w:t>
      </w:r>
      <w:r w:rsidR="00A652B4">
        <w:rPr>
          <w:rFonts w:ascii="Times New Roman" w:hAnsi="Times New Roman" w:cs="Times New Roman"/>
          <w:sz w:val="24"/>
          <w:szCs w:val="24"/>
        </w:rPr>
        <w:t>fish movement</w:t>
      </w:r>
      <w:r w:rsidRPr="00BA2C3D">
        <w:rPr>
          <w:rFonts w:ascii="Times New Roman" w:hAnsi="Times New Roman" w:cs="Times New Roman"/>
          <w:sz w:val="24"/>
          <w:szCs w:val="24"/>
        </w:rPr>
        <w:t>,</w:t>
      </w:r>
      <w:r w:rsidR="00A652B4">
        <w:rPr>
          <w:rFonts w:ascii="Times New Roman" w:hAnsi="Times New Roman" w:cs="Times New Roman"/>
          <w:sz w:val="24"/>
          <w:szCs w:val="24"/>
        </w:rPr>
        <w:t xml:space="preserve"> but results may be confounded by</w:t>
      </w:r>
      <w:r w:rsidRPr="00BA2C3D">
        <w:rPr>
          <w:rFonts w:ascii="Times New Roman" w:hAnsi="Times New Roman" w:cs="Times New Roman"/>
          <w:sz w:val="24"/>
          <w:szCs w:val="24"/>
        </w:rPr>
        <w:t xml:space="preserve"> wind</w:t>
      </w:r>
      <w:r w:rsidR="00A652B4">
        <w:rPr>
          <w:rFonts w:ascii="Times New Roman" w:hAnsi="Times New Roman" w:cs="Times New Roman"/>
          <w:sz w:val="24"/>
          <w:szCs w:val="24"/>
        </w:rPr>
        <w:t>-</w:t>
      </w:r>
      <w:r w:rsidRPr="00BA2C3D">
        <w:rPr>
          <w:rFonts w:ascii="Times New Roman" w:hAnsi="Times New Roman" w:cs="Times New Roman"/>
          <w:sz w:val="24"/>
          <w:szCs w:val="24"/>
        </w:rPr>
        <w:t xml:space="preserve">driven seiche events that circulate water from nearshore areas into coastal wetlands, temporarily mixing chemical signatures of the wetland and nearshore habitats. </w:t>
      </w:r>
    </w:p>
    <w:p w14:paraId="7B70FF7B" w14:textId="1068F18F" w:rsidR="00BA2C3D" w:rsidRPr="00BA2C3D" w:rsidDel="00257530" w:rsidRDefault="00BA2C3D" w:rsidP="00BA2C3D">
      <w:pPr>
        <w:spacing w:after="0" w:line="480" w:lineRule="auto"/>
        <w:ind w:firstLine="720"/>
        <w:rPr>
          <w:del w:id="306" w:author="Moratz, Collin C CIV USARMY CEMVP (USA)" w:date="2022-11-28T19:50:00Z"/>
          <w:rFonts w:ascii="Times New Roman" w:hAnsi="Times New Roman" w:cs="Times New Roman"/>
          <w:sz w:val="24"/>
          <w:szCs w:val="24"/>
        </w:rPr>
      </w:pPr>
      <w:del w:id="307" w:author="Moratz, Collin C CIV USARMY CEMVP (USA)" w:date="2022-11-28T19:50:00Z">
        <w:r w:rsidRPr="00BA2C3D" w:rsidDel="00257530">
          <w:rPr>
            <w:rFonts w:ascii="Times New Roman" w:hAnsi="Times New Roman" w:cs="Times New Roman"/>
            <w:sz w:val="24"/>
            <w:szCs w:val="24"/>
          </w:rPr>
          <w:delText>Our study further supports descriptions of Bowfin as generalist feeders that consume a variety of fish and invertebrate prey (Scott and Crossman, 197</w:delText>
        </w:r>
        <w:r w:rsidR="00E73BDB" w:rsidDel="00257530">
          <w:rPr>
            <w:rFonts w:ascii="Times New Roman" w:hAnsi="Times New Roman" w:cs="Times New Roman"/>
            <w:sz w:val="24"/>
            <w:szCs w:val="24"/>
          </w:rPr>
          <w:delText>3</w:delText>
        </w:r>
        <w:r w:rsidRPr="00BA2C3D" w:rsidDel="00257530">
          <w:rPr>
            <w:rFonts w:ascii="Times New Roman" w:hAnsi="Times New Roman" w:cs="Times New Roman"/>
            <w:sz w:val="24"/>
            <w:szCs w:val="24"/>
          </w:rPr>
          <w:delText>; Scarnecchia, 1992; Ashley and Rachels, 199</w:delText>
        </w:r>
        <w:r w:rsidR="00E73BDB" w:rsidDel="00257530">
          <w:rPr>
            <w:rFonts w:ascii="Times New Roman" w:hAnsi="Times New Roman" w:cs="Times New Roman"/>
            <w:sz w:val="24"/>
            <w:szCs w:val="24"/>
          </w:rPr>
          <w:delText>8</w:delText>
        </w:r>
        <w:r w:rsidRPr="00BA2C3D" w:rsidDel="00257530">
          <w:rPr>
            <w:rFonts w:ascii="Times New Roman" w:hAnsi="Times New Roman" w:cs="Times New Roman"/>
            <w:sz w:val="24"/>
            <w:szCs w:val="24"/>
          </w:rPr>
          <w:delText xml:space="preserve">; Murdy and Musick, 2013). Opportunistic foraging was reflected in diets of both life stages, as the most abundant invertebrates (Odonate naiads, crayfish, and amphipods) collected in wetland surveys were also the most frequently found items in stomach contents. Despite opportunistic foraging and diversity of prey items encountered, Schoener’s overlap index and the PERMANOVA showed that YAO diet items were </w:delText>
        </w:r>
        <w:r w:rsidR="00C03900" w:rsidDel="00257530">
          <w:rPr>
            <w:rFonts w:ascii="Times New Roman" w:hAnsi="Times New Roman" w:cs="Times New Roman"/>
            <w:sz w:val="24"/>
            <w:szCs w:val="24"/>
          </w:rPr>
          <w:delText>not significantly different</w:delText>
        </w:r>
        <w:r w:rsidRPr="00BA2C3D" w:rsidDel="00257530">
          <w:rPr>
            <w:rFonts w:ascii="Times New Roman" w:hAnsi="Times New Roman" w:cs="Times New Roman"/>
            <w:sz w:val="24"/>
            <w:szCs w:val="24"/>
          </w:rPr>
          <w:delText xml:space="preserve"> among wetlands. Crayfish were found in 65% of YAO </w:delText>
        </w:r>
        <w:r w:rsidR="00232889" w:rsidDel="00257530">
          <w:rPr>
            <w:rFonts w:ascii="Times New Roman" w:hAnsi="Times New Roman" w:cs="Times New Roman"/>
            <w:sz w:val="24"/>
            <w:szCs w:val="24"/>
          </w:rPr>
          <w:delText>Bowfin</w:delText>
        </w:r>
        <w:r w:rsidRPr="00BA2C3D" w:rsidDel="00257530">
          <w:rPr>
            <w:rFonts w:ascii="Times New Roman" w:hAnsi="Times New Roman" w:cs="Times New Roman"/>
            <w:sz w:val="24"/>
            <w:szCs w:val="24"/>
          </w:rPr>
          <w:delText xml:space="preserve">, similar to Mundahl et al. (1998) that found crayfish to be preferentially consumed in Minnesota. YAO Bowfin consumed a diversity of fish (17 species), while YOY Bowfin consumed six species of smaller-bodied or soft-finned fish. Individual fish appeared to specialize on certain prey items from a young age, as YOY </w:delText>
        </w:r>
        <w:r w:rsidR="00232889" w:rsidDel="00257530">
          <w:rPr>
            <w:rFonts w:ascii="Times New Roman" w:hAnsi="Times New Roman" w:cs="Times New Roman"/>
            <w:sz w:val="24"/>
            <w:szCs w:val="24"/>
          </w:rPr>
          <w:delText>Bowfin</w:delText>
        </w:r>
        <w:r w:rsidRPr="00BA2C3D" w:rsidDel="00257530">
          <w:rPr>
            <w:rFonts w:ascii="Times New Roman" w:hAnsi="Times New Roman" w:cs="Times New Roman"/>
            <w:sz w:val="24"/>
            <w:szCs w:val="24"/>
          </w:rPr>
          <w:delText xml:space="preserve"> that consumed fish had fewer than five insects and two amphipods in their gut contents. Potential bias in our diet study may result from continued digestion or opportunistic feeding in </w:delText>
        </w:r>
        <w:r w:rsidRPr="00BA2C3D" w:rsidDel="00257530">
          <w:rPr>
            <w:rFonts w:ascii="Times New Roman" w:hAnsi="Times New Roman" w:cs="Times New Roman"/>
            <w:sz w:val="24"/>
            <w:szCs w:val="24"/>
          </w:rPr>
          <w:lastRenderedPageBreak/>
          <w:delText xml:space="preserve">our passive sampling gear (Breen and Ruetz, 2006), most notably two individuals from a single fyke net consumed a combined 25 Yellow Perch. Diet plasticity suggests that </w:delText>
        </w:r>
        <w:r w:rsidR="00232889" w:rsidDel="00257530">
          <w:rPr>
            <w:rFonts w:ascii="Times New Roman" w:hAnsi="Times New Roman" w:cs="Times New Roman"/>
            <w:sz w:val="24"/>
            <w:szCs w:val="24"/>
          </w:rPr>
          <w:delText>Bowfin</w:delText>
        </w:r>
        <w:r w:rsidRPr="00BA2C3D" w:rsidDel="00257530">
          <w:rPr>
            <w:rFonts w:ascii="Times New Roman" w:hAnsi="Times New Roman" w:cs="Times New Roman"/>
            <w:sz w:val="24"/>
            <w:szCs w:val="24"/>
          </w:rPr>
          <w:delText xml:space="preserve"> may be able to utilize habitats that are unsuitable for other predatory fishes with more specialized diets. </w:delText>
        </w:r>
      </w:del>
    </w:p>
    <w:p w14:paraId="39061329" w14:textId="19B613F5" w:rsidR="00BA2C3D" w:rsidRDefault="00BA2C3D" w:rsidP="00BA2C3D">
      <w:pPr>
        <w:spacing w:after="0" w:line="480" w:lineRule="auto"/>
        <w:ind w:firstLine="720"/>
        <w:rPr>
          <w:ins w:id="308" w:author="Shrovnal, Jeremiah S - DNR" w:date="2023-02-17T11:39:00Z"/>
          <w:rFonts w:ascii="Times New Roman" w:hAnsi="Times New Roman" w:cs="Times New Roman"/>
          <w:sz w:val="24"/>
          <w:szCs w:val="24"/>
        </w:rPr>
      </w:pPr>
      <w:r w:rsidRPr="00BA2C3D">
        <w:rPr>
          <w:rFonts w:ascii="Times New Roman" w:hAnsi="Times New Roman" w:cs="Times New Roman"/>
          <w:sz w:val="24"/>
          <w:szCs w:val="24"/>
        </w:rPr>
        <w:t xml:space="preserve">Stable isotope </w:t>
      </w:r>
      <w:del w:id="309" w:author="Moratz, Collin C CIV USARMY CEMVP (USA)" w:date="2023-02-15T23:20:00Z">
        <w:r w:rsidRPr="00BA2C3D" w:rsidDel="00570DC9">
          <w:rPr>
            <w:rFonts w:ascii="Times New Roman" w:hAnsi="Times New Roman" w:cs="Times New Roman"/>
            <w:sz w:val="24"/>
            <w:szCs w:val="24"/>
          </w:rPr>
          <w:delText xml:space="preserve">and diet </w:delText>
        </w:r>
      </w:del>
      <w:r w:rsidRPr="00BA2C3D">
        <w:rPr>
          <w:rFonts w:ascii="Times New Roman" w:hAnsi="Times New Roman" w:cs="Times New Roman"/>
          <w:sz w:val="24"/>
          <w:szCs w:val="24"/>
        </w:rPr>
        <w:t>analys</w:t>
      </w:r>
      <w:del w:id="310" w:author="Moratz, Collin C CIV USARMY CEMVP (USA)" w:date="2023-02-15T23:20:00Z">
        <w:r w:rsidRPr="00BA2C3D" w:rsidDel="00570DC9">
          <w:rPr>
            <w:rFonts w:ascii="Times New Roman" w:hAnsi="Times New Roman" w:cs="Times New Roman"/>
            <w:sz w:val="24"/>
            <w:szCs w:val="24"/>
          </w:rPr>
          <w:delText>e</w:delText>
        </w:r>
      </w:del>
      <w:ins w:id="311" w:author="Moratz, Collin C CIV USARMY CEMVP (USA)" w:date="2023-02-15T23:20:00Z">
        <w:r w:rsidR="00570DC9">
          <w:rPr>
            <w:rFonts w:ascii="Times New Roman" w:hAnsi="Times New Roman" w:cs="Times New Roman"/>
            <w:sz w:val="24"/>
            <w:szCs w:val="24"/>
          </w:rPr>
          <w:t>i</w:t>
        </w:r>
      </w:ins>
      <w:r w:rsidRPr="00BA2C3D">
        <w:rPr>
          <w:rFonts w:ascii="Times New Roman" w:hAnsi="Times New Roman" w:cs="Times New Roman"/>
          <w:sz w:val="24"/>
          <w:szCs w:val="24"/>
        </w:rPr>
        <w:t xml:space="preserve">s from Pensaukee </w:t>
      </w:r>
      <w:r w:rsidR="00C03900">
        <w:rPr>
          <w:rFonts w:ascii="Times New Roman" w:hAnsi="Times New Roman" w:cs="Times New Roman"/>
          <w:sz w:val="24"/>
          <w:szCs w:val="24"/>
        </w:rPr>
        <w:t xml:space="preserve">River </w:t>
      </w:r>
      <w:r w:rsidRPr="00BA2C3D">
        <w:rPr>
          <w:rFonts w:ascii="Times New Roman" w:hAnsi="Times New Roman" w:cs="Times New Roman"/>
          <w:sz w:val="24"/>
          <w:szCs w:val="24"/>
        </w:rPr>
        <w:t>indicated a</w:t>
      </w:r>
      <w:ins w:id="312" w:author="Moratz, Collin C CIV USARMY CEMVP (USA)" w:date="2023-02-15T23:20:00Z">
        <w:r w:rsidR="00570DC9">
          <w:rPr>
            <w:rFonts w:ascii="Times New Roman" w:hAnsi="Times New Roman" w:cs="Times New Roman"/>
            <w:sz w:val="24"/>
            <w:szCs w:val="24"/>
          </w:rPr>
          <w:t>n</w:t>
        </w:r>
      </w:ins>
      <w:r w:rsidRPr="00BA2C3D">
        <w:rPr>
          <w:rFonts w:ascii="Times New Roman" w:hAnsi="Times New Roman" w:cs="Times New Roman"/>
          <w:sz w:val="24"/>
          <w:szCs w:val="24"/>
        </w:rPr>
        <w:t xml:space="preserve"> </w:t>
      </w:r>
      <w:del w:id="313" w:author="Moratz, Collin C CIV USARMY CEMVP (USA)" w:date="2023-02-15T23:20:00Z">
        <w:r w:rsidRPr="00BA2C3D" w:rsidDel="00570DC9">
          <w:rPr>
            <w:rFonts w:ascii="Times New Roman" w:hAnsi="Times New Roman" w:cs="Times New Roman"/>
            <w:sz w:val="24"/>
            <w:szCs w:val="24"/>
          </w:rPr>
          <w:delText xml:space="preserve">shift in diet composition and </w:delText>
        </w:r>
      </w:del>
      <w:r w:rsidRPr="00BA2C3D">
        <w:rPr>
          <w:rFonts w:ascii="Times New Roman" w:hAnsi="Times New Roman" w:cs="Times New Roman"/>
          <w:sz w:val="24"/>
          <w:szCs w:val="24"/>
        </w:rPr>
        <w:t xml:space="preserve">increase in trophic position with ontogeny. YAO </w:t>
      </w:r>
      <w:r w:rsidR="00232889">
        <w:rPr>
          <w:rFonts w:ascii="Times New Roman" w:hAnsi="Times New Roman" w:cs="Times New Roman"/>
          <w:sz w:val="24"/>
          <w:szCs w:val="24"/>
        </w:rPr>
        <w:t>Bowfin</w:t>
      </w:r>
      <w:r w:rsidRPr="00BA2C3D">
        <w:rPr>
          <w:rFonts w:ascii="Times New Roman" w:hAnsi="Times New Roman" w:cs="Times New Roman"/>
          <w:sz w:val="24"/>
          <w:szCs w:val="24"/>
        </w:rPr>
        <w:t xml:space="preserve"> generally consumed prey one step higher in trophic position than YOY individuals, likely due to larger gape size and increased metabolic demand. YAO </w:t>
      </w:r>
      <w:r w:rsidR="00232889">
        <w:rPr>
          <w:rFonts w:ascii="Times New Roman" w:hAnsi="Times New Roman" w:cs="Times New Roman"/>
          <w:sz w:val="24"/>
          <w:szCs w:val="24"/>
        </w:rPr>
        <w:t>Bowfin</w:t>
      </w:r>
      <w:r w:rsidRPr="00BA2C3D">
        <w:rPr>
          <w:rFonts w:ascii="Times New Roman" w:hAnsi="Times New Roman" w:cs="Times New Roman"/>
          <w:sz w:val="24"/>
          <w:szCs w:val="24"/>
        </w:rPr>
        <w:t xml:space="preserve"> also consumed a greater diversity of prey, so their niche space was larger than that of younger fish. Trophic niche regions for both YOY and YAO </w:t>
      </w:r>
      <w:r w:rsidR="00232889">
        <w:rPr>
          <w:rFonts w:ascii="Times New Roman" w:hAnsi="Times New Roman" w:cs="Times New Roman"/>
          <w:sz w:val="24"/>
          <w:szCs w:val="24"/>
        </w:rPr>
        <w:t>Bowfin</w:t>
      </w:r>
      <w:r w:rsidRPr="00BA2C3D">
        <w:rPr>
          <w:rFonts w:ascii="Times New Roman" w:hAnsi="Times New Roman" w:cs="Times New Roman"/>
          <w:sz w:val="24"/>
          <w:szCs w:val="24"/>
        </w:rPr>
        <w:t xml:space="preserve"> were larger than those observed in </w:t>
      </w:r>
      <w:r w:rsidR="00232889">
        <w:rPr>
          <w:rFonts w:ascii="Times New Roman" w:hAnsi="Times New Roman" w:cs="Times New Roman"/>
          <w:sz w:val="24"/>
          <w:szCs w:val="24"/>
        </w:rPr>
        <w:t>Bowfin</w:t>
      </w:r>
      <w:r w:rsidRPr="00BA2C3D">
        <w:rPr>
          <w:rFonts w:ascii="Times New Roman" w:hAnsi="Times New Roman" w:cs="Times New Roman"/>
          <w:sz w:val="24"/>
          <w:szCs w:val="24"/>
        </w:rPr>
        <w:t xml:space="preserve"> collected from Lake Huron-Erie Corridor wetlands in the spring and fall (Nawrocki et al.</w:t>
      </w:r>
      <w:r w:rsidR="00550323">
        <w:rPr>
          <w:rFonts w:ascii="Times New Roman" w:hAnsi="Times New Roman" w:cs="Times New Roman"/>
          <w:sz w:val="24"/>
          <w:szCs w:val="24"/>
        </w:rPr>
        <w:t>,</w:t>
      </w:r>
      <w:r w:rsidRPr="00BA2C3D">
        <w:rPr>
          <w:rFonts w:ascii="Times New Roman" w:hAnsi="Times New Roman" w:cs="Times New Roman"/>
          <w:sz w:val="24"/>
          <w:szCs w:val="24"/>
        </w:rPr>
        <w:t xml:space="preserve"> 2016), although this may be influenced by our smaller sample size. Overlap of almost half of the YOY niche region with the YAO niche region indicates that older </w:t>
      </w:r>
      <w:r w:rsidR="00232889">
        <w:rPr>
          <w:rFonts w:ascii="Times New Roman" w:hAnsi="Times New Roman" w:cs="Times New Roman"/>
          <w:sz w:val="24"/>
          <w:szCs w:val="24"/>
        </w:rPr>
        <w:t>Bowfin</w:t>
      </w:r>
      <w:r w:rsidRPr="00BA2C3D">
        <w:rPr>
          <w:rFonts w:ascii="Times New Roman" w:hAnsi="Times New Roman" w:cs="Times New Roman"/>
          <w:sz w:val="24"/>
          <w:szCs w:val="24"/>
        </w:rPr>
        <w:t xml:space="preserve"> retained some ability to utilize the varied resources on which they relied in early life stages. Previous work in the Great Lakes has found larger trophic niches for </w:t>
      </w:r>
      <w:r w:rsidR="00232889">
        <w:rPr>
          <w:rFonts w:ascii="Times New Roman" w:hAnsi="Times New Roman" w:cs="Times New Roman"/>
          <w:sz w:val="24"/>
          <w:szCs w:val="24"/>
        </w:rPr>
        <w:t>Bowfin</w:t>
      </w:r>
      <w:r w:rsidRPr="00BA2C3D">
        <w:rPr>
          <w:rFonts w:ascii="Times New Roman" w:hAnsi="Times New Roman" w:cs="Times New Roman"/>
          <w:sz w:val="24"/>
          <w:szCs w:val="24"/>
        </w:rPr>
        <w:t xml:space="preserve"> than other native species including </w:t>
      </w:r>
      <w:r w:rsidR="00C03900">
        <w:rPr>
          <w:rFonts w:ascii="Times New Roman" w:hAnsi="Times New Roman" w:cs="Times New Roman"/>
          <w:sz w:val="24"/>
          <w:szCs w:val="24"/>
        </w:rPr>
        <w:t>W</w:t>
      </w:r>
      <w:r w:rsidRPr="00BA2C3D">
        <w:rPr>
          <w:rFonts w:ascii="Times New Roman" w:hAnsi="Times New Roman" w:cs="Times New Roman"/>
          <w:sz w:val="24"/>
          <w:szCs w:val="24"/>
        </w:rPr>
        <w:t xml:space="preserve">alleye, </w:t>
      </w:r>
      <w:r w:rsidR="00C03900">
        <w:rPr>
          <w:rFonts w:ascii="Times New Roman" w:hAnsi="Times New Roman" w:cs="Times New Roman"/>
          <w:sz w:val="24"/>
          <w:szCs w:val="24"/>
        </w:rPr>
        <w:t>N</w:t>
      </w:r>
      <w:r w:rsidRPr="00BA2C3D">
        <w:rPr>
          <w:rFonts w:ascii="Times New Roman" w:hAnsi="Times New Roman" w:cs="Times New Roman"/>
          <w:sz w:val="24"/>
          <w:szCs w:val="24"/>
        </w:rPr>
        <w:t xml:space="preserve">orthern </w:t>
      </w:r>
      <w:r w:rsidR="00C03900">
        <w:rPr>
          <w:rFonts w:ascii="Times New Roman" w:hAnsi="Times New Roman" w:cs="Times New Roman"/>
          <w:sz w:val="24"/>
          <w:szCs w:val="24"/>
        </w:rPr>
        <w:t>P</w:t>
      </w:r>
      <w:r w:rsidRPr="00BA2C3D">
        <w:rPr>
          <w:rFonts w:ascii="Times New Roman" w:hAnsi="Times New Roman" w:cs="Times New Roman"/>
          <w:sz w:val="24"/>
          <w:szCs w:val="24"/>
        </w:rPr>
        <w:t xml:space="preserve">ike, </w:t>
      </w:r>
      <w:r w:rsidR="00C03900">
        <w:rPr>
          <w:rFonts w:ascii="Times New Roman" w:hAnsi="Times New Roman" w:cs="Times New Roman"/>
          <w:sz w:val="24"/>
          <w:szCs w:val="24"/>
        </w:rPr>
        <w:t>L</w:t>
      </w:r>
      <w:r w:rsidRPr="00BA2C3D">
        <w:rPr>
          <w:rFonts w:ascii="Times New Roman" w:hAnsi="Times New Roman" w:cs="Times New Roman"/>
          <w:sz w:val="24"/>
          <w:szCs w:val="24"/>
        </w:rPr>
        <w:t xml:space="preserve">ongnose </w:t>
      </w:r>
      <w:r w:rsidR="00C03900">
        <w:rPr>
          <w:rFonts w:ascii="Times New Roman" w:hAnsi="Times New Roman" w:cs="Times New Roman"/>
          <w:sz w:val="24"/>
          <w:szCs w:val="24"/>
        </w:rPr>
        <w:t>G</w:t>
      </w:r>
      <w:r w:rsidRPr="00BA2C3D">
        <w:rPr>
          <w:rFonts w:ascii="Times New Roman" w:hAnsi="Times New Roman" w:cs="Times New Roman"/>
          <w:sz w:val="24"/>
          <w:szCs w:val="24"/>
        </w:rPr>
        <w:t xml:space="preserve">ar, and </w:t>
      </w:r>
      <w:r w:rsidR="00C03900">
        <w:rPr>
          <w:rFonts w:ascii="Times New Roman" w:hAnsi="Times New Roman" w:cs="Times New Roman"/>
          <w:sz w:val="24"/>
          <w:szCs w:val="24"/>
        </w:rPr>
        <w:t>M</w:t>
      </w:r>
      <w:r w:rsidRPr="00BA2C3D">
        <w:rPr>
          <w:rFonts w:ascii="Times New Roman" w:hAnsi="Times New Roman" w:cs="Times New Roman"/>
          <w:sz w:val="24"/>
          <w:szCs w:val="24"/>
        </w:rPr>
        <w:t>uskellunge (Nawrocki, 2015).</w:t>
      </w:r>
      <w:bookmarkStart w:id="314" w:name="_Hlk61169030"/>
      <w:r w:rsidRPr="00BA2C3D">
        <w:rPr>
          <w:rFonts w:ascii="Times New Roman" w:hAnsi="Times New Roman" w:cs="Times New Roman"/>
          <w:sz w:val="24"/>
          <w:szCs w:val="24"/>
        </w:rPr>
        <w:t xml:space="preserve"> Diet plasticity at all life stages and generalist consumption at the population scale should allow Bowfin to persist in degraded habitats and possibly provide stability to local food webs. </w:t>
      </w:r>
    </w:p>
    <w:p w14:paraId="6B970159" w14:textId="1CF46151" w:rsidR="009268B2" w:rsidRPr="00BA2C3D" w:rsidDel="009268B2" w:rsidRDefault="009268B2" w:rsidP="009268B2">
      <w:pPr>
        <w:spacing w:after="0" w:line="480" w:lineRule="auto"/>
        <w:ind w:firstLine="720"/>
        <w:rPr>
          <w:del w:id="315" w:author="Shrovnal, Jeremiah S - DNR" w:date="2023-02-17T11:39:00Z"/>
          <w:moveTo w:id="316" w:author="Shrovnal, Jeremiah S - DNR" w:date="2023-02-17T11:39:00Z"/>
          <w:rFonts w:ascii="Times New Roman" w:hAnsi="Times New Roman" w:cs="Times New Roman"/>
          <w:sz w:val="24"/>
          <w:szCs w:val="24"/>
        </w:rPr>
      </w:pPr>
      <w:moveToRangeStart w:id="317" w:author="Shrovnal, Jeremiah S - DNR" w:date="2023-02-17T11:39:00Z" w:name="move127526373"/>
      <w:moveTo w:id="318" w:author="Shrovnal, Jeremiah S - DNR" w:date="2023-02-17T11:39:00Z">
        <w:r w:rsidRPr="00BA2C3D">
          <w:rPr>
            <w:rFonts w:ascii="Times New Roman" w:hAnsi="Times New Roman" w:cs="Times New Roman"/>
            <w:sz w:val="24"/>
            <w:szCs w:val="24"/>
          </w:rPr>
          <w:t xml:space="preserve">Differences in maximum age and estimated growth rates between this study and previous work may be due to bias in age estimation from using different structures (Erickson, 1983; Isermann et al., 2003) and lack of known-age specimens </w:t>
        </w:r>
        <w:r>
          <w:rPr>
            <w:rFonts w:ascii="Times New Roman" w:hAnsi="Times New Roman" w:cs="Times New Roman"/>
            <w:sz w:val="24"/>
            <w:szCs w:val="24"/>
          </w:rPr>
          <w:t>for</w:t>
        </w:r>
        <w:r w:rsidRPr="00BA2C3D">
          <w:rPr>
            <w:rFonts w:ascii="Times New Roman" w:hAnsi="Times New Roman" w:cs="Times New Roman"/>
            <w:sz w:val="24"/>
            <w:szCs w:val="24"/>
          </w:rPr>
          <w:t xml:space="preserve"> structure image, growth rate, and age estimate</w:t>
        </w:r>
        <w:r>
          <w:rPr>
            <w:rFonts w:ascii="Times New Roman" w:hAnsi="Times New Roman" w:cs="Times New Roman"/>
            <w:sz w:val="24"/>
            <w:szCs w:val="24"/>
          </w:rPr>
          <w:t xml:space="preserve"> comparisons</w:t>
        </w:r>
        <w:r w:rsidRPr="00BA2C3D">
          <w:rPr>
            <w:rFonts w:ascii="Times New Roman" w:hAnsi="Times New Roman" w:cs="Times New Roman"/>
            <w:sz w:val="24"/>
            <w:szCs w:val="24"/>
          </w:rPr>
          <w:t>.</w:t>
        </w:r>
      </w:moveTo>
      <w:ins w:id="319" w:author="Shrovnal, Jeremiah S - DNR" w:date="2023-02-17T11:42:00Z">
        <w:r w:rsidR="00DF559B">
          <w:rPr>
            <w:rFonts w:ascii="Times New Roman" w:hAnsi="Times New Roman" w:cs="Times New Roman"/>
            <w:sz w:val="24"/>
            <w:szCs w:val="24"/>
          </w:rPr>
          <w:t xml:space="preserve"> Lackmann (2022) showed that using otoliths may result in </w:t>
        </w:r>
      </w:ins>
      <w:ins w:id="320" w:author="Shrovnal, Jeremiah S - DNR" w:date="2023-02-17T11:43:00Z">
        <w:r w:rsidR="00DF559B">
          <w:rPr>
            <w:rFonts w:ascii="Times New Roman" w:hAnsi="Times New Roman" w:cs="Times New Roman"/>
            <w:sz w:val="24"/>
            <w:szCs w:val="24"/>
          </w:rPr>
          <w:t>estimates of much older populations</w:t>
        </w:r>
      </w:ins>
      <w:moveTo w:id="321" w:author="Shrovnal, Jeremiah S - DNR" w:date="2023-02-17T11:39:00Z">
        <w:r w:rsidRPr="00BA2C3D">
          <w:rPr>
            <w:rFonts w:ascii="Times New Roman" w:hAnsi="Times New Roman" w:cs="Times New Roman"/>
            <w:sz w:val="24"/>
            <w:szCs w:val="24"/>
          </w:rPr>
          <w:t xml:space="preserve"> Porter (2014) and Koch et al. (2009b) used pectoral fin rays and Davis (2006) used the gular plate to estimate ages. Koch et al. (2009b) attempted to use sagittal otoliths </w:t>
        </w:r>
        <w:r w:rsidRPr="00BA2C3D">
          <w:rPr>
            <w:rFonts w:ascii="Times New Roman" w:hAnsi="Times New Roman" w:cs="Times New Roman"/>
            <w:sz w:val="24"/>
            <w:szCs w:val="24"/>
          </w:rPr>
          <w:lastRenderedPageBreak/>
          <w:t xml:space="preserve">but could not produce consistently readable sections. </w:t>
        </w:r>
        <w:r>
          <w:rPr>
            <w:rFonts w:ascii="Times New Roman" w:hAnsi="Times New Roman" w:cs="Times New Roman"/>
            <w:sz w:val="24"/>
            <w:szCs w:val="24"/>
          </w:rPr>
          <w:t xml:space="preserve">In this study, </w:t>
        </w:r>
        <w:r w:rsidRPr="00BA2C3D">
          <w:rPr>
            <w:rFonts w:ascii="Times New Roman" w:hAnsi="Times New Roman" w:cs="Times New Roman"/>
            <w:sz w:val="24"/>
            <w:szCs w:val="24"/>
          </w:rPr>
          <w:t>Sagittal and lapillar otoliths were both interpretable structures and had high between reader agreement. Sagittal otolith cross-sections require significant preparation time to display interpretable annuli and cannot be used in back-calculating length at age</w:t>
        </w:r>
        <w:r>
          <w:rPr>
            <w:rFonts w:ascii="Times New Roman" w:hAnsi="Times New Roman" w:cs="Times New Roman"/>
            <w:sz w:val="24"/>
            <w:szCs w:val="24"/>
          </w:rPr>
          <w:t>, as</w:t>
        </w:r>
        <w:r w:rsidRPr="00BA2C3D">
          <w:rPr>
            <w:rFonts w:ascii="Times New Roman" w:hAnsi="Times New Roman" w:cs="Times New Roman"/>
            <w:sz w:val="24"/>
            <w:szCs w:val="24"/>
          </w:rPr>
          <w:t xml:space="preserve"> they lack a straight transect from core to edge perpendicular to all annuli. Lapilli may underestimate age in older individuals relative to sagittae but required less preparation time and provided a useful transect for back-calculating length at age. The accuracy of both structures remains unknown without known-age Bowfin to verify structure estimates.</w:t>
        </w:r>
      </w:moveTo>
    </w:p>
    <w:moveToRangeEnd w:id="317"/>
    <w:p w14:paraId="792861BC" w14:textId="77777777" w:rsidR="009268B2" w:rsidRPr="00BA2C3D" w:rsidRDefault="009268B2" w:rsidP="009268B2">
      <w:pPr>
        <w:spacing w:after="0" w:line="480" w:lineRule="auto"/>
        <w:ind w:firstLine="720"/>
        <w:rPr>
          <w:rFonts w:ascii="Times New Roman" w:hAnsi="Times New Roman" w:cs="Times New Roman"/>
          <w:sz w:val="24"/>
          <w:szCs w:val="24"/>
        </w:rPr>
      </w:pPr>
    </w:p>
    <w:bookmarkEnd w:id="314"/>
    <w:p w14:paraId="3919E0F0" w14:textId="4E817D7E" w:rsidR="00BA2C3D" w:rsidRDefault="00BA2C3D" w:rsidP="00BA2C3D">
      <w:pPr>
        <w:spacing w:after="0" w:line="480" w:lineRule="auto"/>
        <w:rPr>
          <w:rFonts w:ascii="Times New Roman" w:hAnsi="Times New Roman" w:cs="Times New Roman"/>
          <w:sz w:val="24"/>
          <w:szCs w:val="24"/>
        </w:rPr>
      </w:pPr>
      <w:r w:rsidRPr="00BA2C3D">
        <w:tab/>
      </w:r>
      <w:commentRangeStart w:id="322"/>
      <w:commentRangeStart w:id="323"/>
      <w:r w:rsidRPr="00BA2C3D">
        <w:rPr>
          <w:rFonts w:ascii="Times New Roman" w:hAnsi="Times New Roman" w:cs="Times New Roman"/>
          <w:sz w:val="24"/>
          <w:szCs w:val="24"/>
        </w:rPr>
        <w:t xml:space="preserve">Bowfin resident to Green Bay grew at similar rates to </w:t>
      </w:r>
      <w:r w:rsidR="00232889">
        <w:rPr>
          <w:rFonts w:ascii="Times New Roman" w:hAnsi="Times New Roman" w:cs="Times New Roman"/>
          <w:sz w:val="24"/>
          <w:szCs w:val="24"/>
        </w:rPr>
        <w:t>Bowfin</w:t>
      </w:r>
      <w:r w:rsidRPr="00BA2C3D">
        <w:rPr>
          <w:rFonts w:ascii="Times New Roman" w:hAnsi="Times New Roman" w:cs="Times New Roman"/>
          <w:sz w:val="24"/>
          <w:szCs w:val="24"/>
        </w:rPr>
        <w:t xml:space="preserve"> from other systems, despite likely differences in productivity, forage base, and growing season. For example, </w:t>
      </w:r>
      <w:ins w:id="324" w:author="Shrovnal, Jeremiah S - DNR" w:date="2023-02-17T11:24:00Z">
        <w:r w:rsidR="008E2FF0">
          <w:rPr>
            <w:rFonts w:ascii="Times New Roman" w:hAnsi="Times New Roman" w:cs="Times New Roman"/>
            <w:sz w:val="24"/>
            <w:szCs w:val="24"/>
          </w:rPr>
          <w:t xml:space="preserve">based on </w:t>
        </w:r>
      </w:ins>
      <w:ins w:id="325" w:author="Shrovnal, Jeremiah S - DNR" w:date="2023-02-17T11:27:00Z">
        <w:r w:rsidR="008E2FF0">
          <w:rPr>
            <w:rFonts w:ascii="Times New Roman" w:hAnsi="Times New Roman" w:cs="Times New Roman"/>
            <w:sz w:val="24"/>
            <w:szCs w:val="24"/>
          </w:rPr>
          <w:t xml:space="preserve">sex specific </w:t>
        </w:r>
      </w:ins>
      <w:ins w:id="326" w:author="Shrovnal, Jeremiah S - DNR" w:date="2023-02-17T11:24:00Z">
        <w:r w:rsidR="008E2FF0">
          <w:rPr>
            <w:rFonts w:ascii="Times New Roman" w:hAnsi="Times New Roman" w:cs="Times New Roman"/>
            <w:sz w:val="24"/>
            <w:szCs w:val="24"/>
          </w:rPr>
          <w:t xml:space="preserve">von Bertalanffy equations, male </w:t>
        </w:r>
      </w:ins>
      <w:r w:rsidRPr="00BA2C3D">
        <w:rPr>
          <w:rFonts w:ascii="Times New Roman" w:hAnsi="Times New Roman" w:cs="Times New Roman"/>
          <w:sz w:val="24"/>
          <w:szCs w:val="24"/>
        </w:rPr>
        <w:t xml:space="preserve">Bowfin </w:t>
      </w:r>
      <w:r w:rsidR="00617819">
        <w:rPr>
          <w:rFonts w:ascii="Times New Roman" w:hAnsi="Times New Roman" w:cs="Times New Roman"/>
          <w:sz w:val="24"/>
          <w:szCs w:val="24"/>
        </w:rPr>
        <w:t>from</w:t>
      </w:r>
      <w:r w:rsidRPr="00BA2C3D">
        <w:rPr>
          <w:rFonts w:ascii="Times New Roman" w:hAnsi="Times New Roman" w:cs="Times New Roman"/>
          <w:sz w:val="24"/>
          <w:szCs w:val="24"/>
        </w:rPr>
        <w:t xml:space="preserve"> the Upper Mississippi River </w:t>
      </w:r>
      <w:del w:id="327" w:author="Shrovnal, Jeremiah S - DNR" w:date="2023-02-17T11:26:00Z">
        <w:r w:rsidRPr="00BA2C3D" w:rsidDel="008E2FF0">
          <w:rPr>
            <w:rFonts w:ascii="Times New Roman" w:hAnsi="Times New Roman" w:cs="Times New Roman"/>
            <w:sz w:val="24"/>
            <w:szCs w:val="24"/>
          </w:rPr>
          <w:delText xml:space="preserve">experienced similar growth through their first six years, but Upper Mississippi River Bowfin reached greater observed lengths and theoretical maximum length </w:delText>
        </w:r>
      </w:del>
      <w:ins w:id="328" w:author="Shrovnal, Jeremiah S - DNR" w:date="2023-02-17T11:26:00Z">
        <w:r w:rsidR="008E2FF0">
          <w:rPr>
            <w:rFonts w:ascii="Times New Roman" w:hAnsi="Times New Roman" w:cs="Times New Roman"/>
            <w:sz w:val="24"/>
            <w:szCs w:val="24"/>
          </w:rPr>
          <w:t>wo</w:t>
        </w:r>
      </w:ins>
      <w:ins w:id="329" w:author="Shrovnal, Jeremiah S - DNR" w:date="2023-02-17T11:27:00Z">
        <w:r w:rsidR="008E2FF0">
          <w:rPr>
            <w:rFonts w:ascii="Times New Roman" w:hAnsi="Times New Roman" w:cs="Times New Roman"/>
            <w:sz w:val="24"/>
            <w:szCs w:val="24"/>
          </w:rPr>
          <w:t xml:space="preserve">uld be approximately 313 mm at age 2 </w:t>
        </w:r>
      </w:ins>
      <w:ins w:id="330" w:author="Shrovnal, Jeremiah S - DNR" w:date="2023-02-17T11:28:00Z">
        <w:r w:rsidR="008E2FF0">
          <w:rPr>
            <w:rFonts w:ascii="Times New Roman" w:hAnsi="Times New Roman" w:cs="Times New Roman"/>
            <w:sz w:val="24"/>
            <w:szCs w:val="24"/>
          </w:rPr>
          <w:t>compared with the estimated 350 mm age 2 bowfin</w:t>
        </w:r>
      </w:ins>
      <w:ins w:id="331" w:author="Shrovnal, Jeremiah S - DNR" w:date="2023-02-17T11:30:00Z">
        <w:r w:rsidR="008E2FF0">
          <w:rPr>
            <w:rFonts w:ascii="Times New Roman" w:hAnsi="Times New Roman" w:cs="Times New Roman"/>
            <w:sz w:val="24"/>
            <w:szCs w:val="24"/>
          </w:rPr>
          <w:t>,</w:t>
        </w:r>
      </w:ins>
      <w:ins w:id="332" w:author="Shrovnal, Jeremiah S - DNR" w:date="2023-02-17T11:29:00Z">
        <w:r w:rsidR="008E2FF0">
          <w:rPr>
            <w:rFonts w:ascii="Times New Roman" w:hAnsi="Times New Roman" w:cs="Times New Roman"/>
            <w:sz w:val="24"/>
            <w:szCs w:val="24"/>
          </w:rPr>
          <w:t xml:space="preserve"> </w:t>
        </w:r>
      </w:ins>
      <w:ins w:id="333" w:author="Shrovnal, Jeremiah S - DNR" w:date="2023-02-17T11:30:00Z">
        <w:r w:rsidR="008E2FF0">
          <w:rPr>
            <w:rFonts w:ascii="Times New Roman" w:hAnsi="Times New Roman" w:cs="Times New Roman"/>
            <w:sz w:val="24"/>
            <w:szCs w:val="24"/>
          </w:rPr>
          <w:t xml:space="preserve">while females in the same system would be 400 mm at age </w:t>
        </w:r>
      </w:ins>
      <w:ins w:id="334" w:author="Shrovnal, Jeremiah S - DNR" w:date="2023-02-17T11:31:00Z">
        <w:r w:rsidR="008E2FF0">
          <w:rPr>
            <w:rFonts w:ascii="Times New Roman" w:hAnsi="Times New Roman" w:cs="Times New Roman"/>
            <w:sz w:val="24"/>
            <w:szCs w:val="24"/>
          </w:rPr>
          <w:t xml:space="preserve">3 compared </w:t>
        </w:r>
        <w:r w:rsidR="009268B2">
          <w:rPr>
            <w:rFonts w:ascii="Times New Roman" w:hAnsi="Times New Roman" w:cs="Times New Roman"/>
            <w:sz w:val="24"/>
            <w:szCs w:val="24"/>
          </w:rPr>
          <w:t>to the green bay estimate of 474 mm</w:t>
        </w:r>
      </w:ins>
      <w:ins w:id="335" w:author="Shrovnal, Jeremiah S - DNR" w:date="2023-02-17T11:32:00Z">
        <w:r w:rsidR="009268B2">
          <w:rPr>
            <w:rFonts w:ascii="Times New Roman" w:hAnsi="Times New Roman" w:cs="Times New Roman"/>
            <w:sz w:val="24"/>
            <w:szCs w:val="24"/>
          </w:rPr>
          <w:t>; however, Bowfin in the Upper Mississippi River did reach greater observed lengths</w:t>
        </w:r>
      </w:ins>
      <w:ins w:id="336" w:author="Shrovnal, Jeremiah S - DNR" w:date="2023-02-17T11:28:00Z">
        <w:r w:rsidR="008E2FF0">
          <w:rPr>
            <w:rFonts w:ascii="Times New Roman" w:hAnsi="Times New Roman" w:cs="Times New Roman"/>
            <w:sz w:val="24"/>
            <w:szCs w:val="24"/>
          </w:rPr>
          <w:t xml:space="preserve"> </w:t>
        </w:r>
      </w:ins>
      <w:r w:rsidRPr="00BA2C3D">
        <w:rPr>
          <w:rFonts w:ascii="Times New Roman" w:hAnsi="Times New Roman" w:cs="Times New Roman"/>
          <w:sz w:val="24"/>
          <w:szCs w:val="24"/>
        </w:rPr>
        <w:t>(Koch et al.</w:t>
      </w:r>
      <w:r w:rsidR="00550323">
        <w:rPr>
          <w:rFonts w:ascii="Times New Roman" w:hAnsi="Times New Roman" w:cs="Times New Roman"/>
          <w:sz w:val="24"/>
          <w:szCs w:val="24"/>
        </w:rPr>
        <w:t>,</w:t>
      </w:r>
      <w:r w:rsidRPr="00BA2C3D">
        <w:rPr>
          <w:rFonts w:ascii="Times New Roman" w:hAnsi="Times New Roman" w:cs="Times New Roman"/>
          <w:sz w:val="24"/>
          <w:szCs w:val="24"/>
        </w:rPr>
        <w:t xml:space="preserve"> 2009</w:t>
      </w:r>
      <w:r w:rsidR="0094790C">
        <w:rPr>
          <w:rFonts w:ascii="Times New Roman" w:hAnsi="Times New Roman" w:cs="Times New Roman"/>
          <w:sz w:val="24"/>
          <w:szCs w:val="24"/>
        </w:rPr>
        <w:t>a</w:t>
      </w:r>
      <w:r w:rsidRPr="00BA2C3D">
        <w:rPr>
          <w:rFonts w:ascii="Times New Roman" w:hAnsi="Times New Roman" w:cs="Times New Roman"/>
          <w:sz w:val="24"/>
          <w:szCs w:val="24"/>
        </w:rPr>
        <w:t xml:space="preserve">). Bowfin captured in the waters of Virginia </w:t>
      </w:r>
      <w:del w:id="337" w:author="Shrovnal, Jeremiah S - DNR" w:date="2023-02-17T11:33:00Z">
        <w:r w:rsidRPr="00BA2C3D" w:rsidDel="009268B2">
          <w:rPr>
            <w:rFonts w:ascii="Times New Roman" w:hAnsi="Times New Roman" w:cs="Times New Roman"/>
            <w:sz w:val="24"/>
            <w:szCs w:val="24"/>
          </w:rPr>
          <w:delText>also reached a</w:delText>
        </w:r>
      </w:del>
      <w:ins w:id="338" w:author="Shrovnal, Jeremiah S - DNR" w:date="2023-02-17T11:33:00Z">
        <w:r w:rsidR="009268B2">
          <w:rPr>
            <w:rFonts w:ascii="Times New Roman" w:hAnsi="Times New Roman" w:cs="Times New Roman"/>
            <w:sz w:val="24"/>
            <w:szCs w:val="24"/>
          </w:rPr>
          <w:t>were also observed with a</w:t>
        </w:r>
      </w:ins>
      <w:r w:rsidRPr="00BA2C3D">
        <w:rPr>
          <w:rFonts w:ascii="Times New Roman" w:hAnsi="Times New Roman" w:cs="Times New Roman"/>
          <w:sz w:val="24"/>
          <w:szCs w:val="24"/>
        </w:rPr>
        <w:t xml:space="preserve"> greater maximum length, though both studies had small sample sizes of fish </w:t>
      </w:r>
      <w:ins w:id="339" w:author="Moratz, Collin C CIV USARMY CEMVP (USA)" w:date="2022-12-22T17:31:00Z">
        <w:r w:rsidR="00A468E5">
          <w:rPr>
            <w:rFonts w:ascii="Times New Roman" w:hAnsi="Times New Roman" w:cs="Times New Roman"/>
            <w:sz w:val="24"/>
            <w:szCs w:val="24"/>
          </w:rPr>
          <w:t xml:space="preserve">estimated to be </w:t>
        </w:r>
      </w:ins>
      <w:r w:rsidRPr="00BA2C3D">
        <w:rPr>
          <w:rFonts w:ascii="Times New Roman" w:hAnsi="Times New Roman" w:cs="Times New Roman"/>
          <w:sz w:val="24"/>
          <w:szCs w:val="24"/>
        </w:rPr>
        <w:t>older than age-6. First year growth of Bowfin in Louisiana (Davis 2006) was greater than that exhibited in Green Bay, but Green Bay fish grew faster in the ensuing three years. Bowfin collected in Lake Lindsay Grace, a small inland lake in Georgia, were shorter lived than other populations</w:t>
      </w:r>
      <w:r w:rsidR="00C03900">
        <w:rPr>
          <w:rFonts w:ascii="Times New Roman" w:hAnsi="Times New Roman" w:cs="Times New Roman"/>
          <w:sz w:val="24"/>
          <w:szCs w:val="24"/>
        </w:rPr>
        <w:t>,</w:t>
      </w:r>
      <w:r w:rsidRPr="00BA2C3D">
        <w:rPr>
          <w:rFonts w:ascii="Times New Roman" w:hAnsi="Times New Roman" w:cs="Times New Roman"/>
          <w:sz w:val="24"/>
          <w:szCs w:val="24"/>
        </w:rPr>
        <w:t xml:space="preserve"> but their growth to age-5 appears similar to Green Bay (Porter et al.</w:t>
      </w:r>
      <w:r w:rsidR="00550323">
        <w:rPr>
          <w:rFonts w:ascii="Times New Roman" w:hAnsi="Times New Roman" w:cs="Times New Roman"/>
          <w:sz w:val="24"/>
          <w:szCs w:val="24"/>
        </w:rPr>
        <w:t>,</w:t>
      </w:r>
      <w:r w:rsidRPr="00BA2C3D">
        <w:rPr>
          <w:rFonts w:ascii="Times New Roman" w:hAnsi="Times New Roman" w:cs="Times New Roman"/>
          <w:sz w:val="24"/>
          <w:szCs w:val="24"/>
        </w:rPr>
        <w:t xml:space="preserve"> 2014).</w:t>
      </w:r>
      <w:commentRangeEnd w:id="322"/>
      <w:r w:rsidR="00570DC9">
        <w:rPr>
          <w:rStyle w:val="CommentReference"/>
        </w:rPr>
        <w:commentReference w:id="322"/>
      </w:r>
      <w:commentRangeEnd w:id="323"/>
      <w:r w:rsidR="00312EA0">
        <w:rPr>
          <w:rStyle w:val="CommentReference"/>
        </w:rPr>
        <w:commentReference w:id="323"/>
      </w:r>
      <w:r w:rsidRPr="00BA2C3D">
        <w:rPr>
          <w:rFonts w:ascii="Times New Roman" w:hAnsi="Times New Roman" w:cs="Times New Roman"/>
          <w:sz w:val="24"/>
          <w:szCs w:val="24"/>
        </w:rPr>
        <w:t xml:space="preserve"> Additionally, weight coefficient (β) for Green </w:t>
      </w:r>
      <w:r w:rsidRPr="00BA2C3D">
        <w:rPr>
          <w:rFonts w:ascii="Times New Roman" w:hAnsi="Times New Roman" w:cs="Times New Roman"/>
          <w:sz w:val="24"/>
          <w:szCs w:val="24"/>
        </w:rPr>
        <w:lastRenderedPageBreak/>
        <w:t>Bay Bowfin was similar to those from Michigan (β = 2.960; Schneider et al.</w:t>
      </w:r>
      <w:r w:rsidR="00550323">
        <w:rPr>
          <w:rFonts w:ascii="Times New Roman" w:hAnsi="Times New Roman" w:cs="Times New Roman"/>
          <w:sz w:val="24"/>
          <w:szCs w:val="24"/>
        </w:rPr>
        <w:t>,</w:t>
      </w:r>
      <w:r w:rsidRPr="00BA2C3D">
        <w:rPr>
          <w:rFonts w:ascii="Times New Roman" w:hAnsi="Times New Roman" w:cs="Times New Roman"/>
          <w:sz w:val="24"/>
          <w:szCs w:val="24"/>
        </w:rPr>
        <w:t xml:space="preserve"> 2000), indicating similar consumption efficiency across lengths and regions.</w:t>
      </w:r>
    </w:p>
    <w:p w14:paraId="025C3D9D" w14:textId="4A537F93" w:rsidR="00E16F13" w:rsidRPr="00BA2C3D" w:rsidDel="009268B2" w:rsidRDefault="00E16F13" w:rsidP="00E16F13">
      <w:pPr>
        <w:spacing w:after="0" w:line="480" w:lineRule="auto"/>
        <w:ind w:firstLine="720"/>
        <w:rPr>
          <w:moveFrom w:id="340" w:author="Shrovnal, Jeremiah S - DNR" w:date="2023-02-17T11:39:00Z"/>
          <w:rFonts w:ascii="Times New Roman" w:hAnsi="Times New Roman" w:cs="Times New Roman"/>
          <w:sz w:val="24"/>
          <w:szCs w:val="24"/>
        </w:rPr>
      </w:pPr>
      <w:moveFromRangeStart w:id="341" w:author="Shrovnal, Jeremiah S - DNR" w:date="2023-02-17T11:39:00Z" w:name="move127526373"/>
      <w:moveFrom w:id="342" w:author="Shrovnal, Jeremiah S - DNR" w:date="2023-02-17T11:39:00Z">
        <w:r w:rsidRPr="00BA2C3D" w:rsidDel="009268B2">
          <w:rPr>
            <w:rFonts w:ascii="Times New Roman" w:hAnsi="Times New Roman" w:cs="Times New Roman"/>
            <w:sz w:val="24"/>
            <w:szCs w:val="24"/>
          </w:rPr>
          <w:t xml:space="preserve">Differences in maximum age and estimated growth rates between this study and previous work may be due to bias in age estimation from using different structures (Erickson, 1983; Isermann et al., 2003) and lack of known-age specimens </w:t>
        </w:r>
        <w:r w:rsidR="0027634A" w:rsidDel="009268B2">
          <w:rPr>
            <w:rFonts w:ascii="Times New Roman" w:hAnsi="Times New Roman" w:cs="Times New Roman"/>
            <w:sz w:val="24"/>
            <w:szCs w:val="24"/>
          </w:rPr>
          <w:t>for</w:t>
        </w:r>
        <w:r w:rsidRPr="00BA2C3D" w:rsidDel="009268B2">
          <w:rPr>
            <w:rFonts w:ascii="Times New Roman" w:hAnsi="Times New Roman" w:cs="Times New Roman"/>
            <w:sz w:val="24"/>
            <w:szCs w:val="24"/>
          </w:rPr>
          <w:t xml:space="preserve"> structure image, growth rate, and age estimate</w:t>
        </w:r>
        <w:r w:rsidR="0027634A" w:rsidDel="009268B2">
          <w:rPr>
            <w:rFonts w:ascii="Times New Roman" w:hAnsi="Times New Roman" w:cs="Times New Roman"/>
            <w:sz w:val="24"/>
            <w:szCs w:val="24"/>
          </w:rPr>
          <w:t xml:space="preserve"> comparisons</w:t>
        </w:r>
        <w:r w:rsidRPr="00BA2C3D" w:rsidDel="009268B2">
          <w:rPr>
            <w:rFonts w:ascii="Times New Roman" w:hAnsi="Times New Roman" w:cs="Times New Roman"/>
            <w:sz w:val="24"/>
            <w:szCs w:val="24"/>
          </w:rPr>
          <w:t xml:space="preserve">. Porter (2014) and Koch et al. (2009b) used pectoral fin rays and Davis (2006) used the gular plate to estimate ages. Koch et al. (2009b) attempted to use sagittal otoliths but could not produce consistently readable sections. </w:t>
        </w:r>
        <w:r w:rsidR="0027634A" w:rsidDel="009268B2">
          <w:rPr>
            <w:rFonts w:ascii="Times New Roman" w:hAnsi="Times New Roman" w:cs="Times New Roman"/>
            <w:sz w:val="24"/>
            <w:szCs w:val="24"/>
          </w:rPr>
          <w:t xml:space="preserve">In this study, </w:t>
        </w:r>
        <w:r w:rsidRPr="00BA2C3D" w:rsidDel="009268B2">
          <w:rPr>
            <w:rFonts w:ascii="Times New Roman" w:hAnsi="Times New Roman" w:cs="Times New Roman"/>
            <w:sz w:val="24"/>
            <w:szCs w:val="24"/>
          </w:rPr>
          <w:t>Sagittal and lapillar otoliths were both interpretable structures and had high between reader agreement. Sagittal otolith cross-sections require significant preparation time to display interpretable annuli and cannot be used in back-calculating length at age</w:t>
        </w:r>
        <w:r w:rsidR="0027634A" w:rsidDel="009268B2">
          <w:rPr>
            <w:rFonts w:ascii="Times New Roman" w:hAnsi="Times New Roman" w:cs="Times New Roman"/>
            <w:sz w:val="24"/>
            <w:szCs w:val="24"/>
          </w:rPr>
          <w:t>, as</w:t>
        </w:r>
        <w:r w:rsidRPr="00BA2C3D" w:rsidDel="009268B2">
          <w:rPr>
            <w:rFonts w:ascii="Times New Roman" w:hAnsi="Times New Roman" w:cs="Times New Roman"/>
            <w:sz w:val="24"/>
            <w:szCs w:val="24"/>
          </w:rPr>
          <w:t xml:space="preserve"> they lack a straight transect from core to edge perpendicular to all annuli. Lapilli may underestimate age in older individuals relative to sagittae but required less preparation time and provided a useful transect for back-calculating length at age. The accuracy of both structures remains unknown without known-age Bowfin to verify structure estimates.</w:t>
        </w:r>
      </w:moveFrom>
    </w:p>
    <w:moveFromRangeEnd w:id="341"/>
    <w:p w14:paraId="30D7373F" w14:textId="3E835957" w:rsidR="00BA2C3D" w:rsidRPr="00BA2C3D" w:rsidRDefault="00BA2C3D" w:rsidP="00BA2C3D">
      <w:pPr>
        <w:spacing w:after="0" w:line="480" w:lineRule="auto"/>
        <w:ind w:firstLine="720"/>
        <w:rPr>
          <w:rFonts w:ascii="Times New Roman" w:hAnsi="Times New Roman" w:cs="Times New Roman"/>
          <w:sz w:val="24"/>
          <w:szCs w:val="24"/>
        </w:rPr>
      </w:pPr>
      <w:r w:rsidRPr="00BA2C3D">
        <w:rPr>
          <w:rFonts w:ascii="Times New Roman" w:hAnsi="Times New Roman" w:cs="Times New Roman"/>
          <w:sz w:val="24"/>
          <w:szCs w:val="24"/>
        </w:rPr>
        <w:t>Our estimates of conditional natural mortality (</w:t>
      </w:r>
      <w:r w:rsidRPr="00BA2C3D">
        <w:rPr>
          <w:rFonts w:ascii="Times New Roman" w:hAnsi="Times New Roman" w:cs="Times New Roman"/>
          <w:i/>
          <w:iCs/>
          <w:sz w:val="24"/>
          <w:szCs w:val="24"/>
        </w:rPr>
        <w:t>n</w:t>
      </w:r>
      <w:r w:rsidRPr="00BA2C3D">
        <w:rPr>
          <w:rFonts w:ascii="Times New Roman" w:hAnsi="Times New Roman" w:cs="Times New Roman"/>
          <w:sz w:val="24"/>
          <w:szCs w:val="24"/>
        </w:rPr>
        <w:t xml:space="preserve">=28.1% – 42.0%) </w:t>
      </w:r>
      <w:r w:rsidR="00C03900">
        <w:rPr>
          <w:rFonts w:ascii="Times New Roman" w:hAnsi="Times New Roman" w:cs="Times New Roman"/>
          <w:sz w:val="24"/>
          <w:szCs w:val="24"/>
        </w:rPr>
        <w:t xml:space="preserve">encompassed </w:t>
      </w:r>
      <w:r w:rsidRPr="00BA2C3D">
        <w:rPr>
          <w:rFonts w:ascii="Times New Roman" w:hAnsi="Times New Roman" w:cs="Times New Roman"/>
          <w:sz w:val="24"/>
          <w:szCs w:val="24"/>
        </w:rPr>
        <w:t>the estimated total annual mortality rate in the commercially-exploited Upper Mississippi River (</w:t>
      </w:r>
      <w:r w:rsidRPr="00BA2C3D">
        <w:rPr>
          <w:rFonts w:ascii="Times New Roman" w:hAnsi="Times New Roman" w:cs="Times New Roman"/>
          <w:i/>
          <w:iCs/>
          <w:sz w:val="24"/>
          <w:szCs w:val="24"/>
        </w:rPr>
        <w:t>A</w:t>
      </w:r>
      <w:r w:rsidRPr="00BA2C3D">
        <w:rPr>
          <w:rFonts w:ascii="Times New Roman" w:hAnsi="Times New Roman" w:cs="Times New Roman"/>
          <w:sz w:val="24"/>
          <w:szCs w:val="24"/>
        </w:rPr>
        <w:t>=35%; Koch et al.</w:t>
      </w:r>
      <w:r w:rsidR="00FA14F7">
        <w:rPr>
          <w:rFonts w:ascii="Times New Roman" w:hAnsi="Times New Roman" w:cs="Times New Roman"/>
          <w:sz w:val="24"/>
          <w:szCs w:val="24"/>
        </w:rPr>
        <w:t>,</w:t>
      </w:r>
      <w:r w:rsidRPr="00BA2C3D">
        <w:rPr>
          <w:rFonts w:ascii="Times New Roman" w:hAnsi="Times New Roman" w:cs="Times New Roman"/>
          <w:sz w:val="24"/>
          <w:szCs w:val="24"/>
        </w:rPr>
        <w:t xml:space="preserve"> 2009)</w:t>
      </w:r>
      <w:r w:rsidR="007C202D">
        <w:rPr>
          <w:rFonts w:ascii="Times New Roman" w:hAnsi="Times New Roman" w:cs="Times New Roman"/>
          <w:sz w:val="24"/>
          <w:szCs w:val="24"/>
        </w:rPr>
        <w:t xml:space="preserve"> but </w:t>
      </w:r>
      <w:r w:rsidR="00C03900">
        <w:rPr>
          <w:rFonts w:ascii="Times New Roman" w:hAnsi="Times New Roman" w:cs="Times New Roman"/>
          <w:sz w:val="24"/>
          <w:szCs w:val="24"/>
        </w:rPr>
        <w:t xml:space="preserve">were </w:t>
      </w:r>
      <w:r w:rsidR="007C202D">
        <w:rPr>
          <w:rFonts w:ascii="Times New Roman" w:hAnsi="Times New Roman" w:cs="Times New Roman"/>
          <w:sz w:val="24"/>
          <w:szCs w:val="24"/>
        </w:rPr>
        <w:t xml:space="preserve">lower than estimates </w:t>
      </w:r>
      <w:r w:rsidR="00FA14F7">
        <w:rPr>
          <w:rFonts w:ascii="Times New Roman" w:hAnsi="Times New Roman" w:cs="Times New Roman"/>
          <w:sz w:val="24"/>
          <w:szCs w:val="24"/>
        </w:rPr>
        <w:t>from populations in Louisiana (</w:t>
      </w:r>
      <w:r w:rsidR="00FA14F7">
        <w:rPr>
          <w:rFonts w:ascii="Times New Roman" w:hAnsi="Times New Roman" w:cs="Times New Roman"/>
          <w:i/>
          <w:iCs/>
          <w:sz w:val="24"/>
          <w:szCs w:val="24"/>
        </w:rPr>
        <w:t>A</w:t>
      </w:r>
      <w:r w:rsidR="00FA14F7">
        <w:rPr>
          <w:rFonts w:ascii="Times New Roman" w:hAnsi="Times New Roman" w:cs="Times New Roman"/>
          <w:sz w:val="24"/>
          <w:szCs w:val="24"/>
        </w:rPr>
        <w:t>=58%; Davis, 2006)</w:t>
      </w:r>
      <w:r w:rsidR="00CC2880">
        <w:rPr>
          <w:rFonts w:ascii="Times New Roman" w:hAnsi="Times New Roman" w:cs="Times New Roman"/>
          <w:sz w:val="24"/>
          <w:szCs w:val="24"/>
        </w:rPr>
        <w:t xml:space="preserve"> and a</w:t>
      </w:r>
      <w:r w:rsidR="007C202D">
        <w:rPr>
          <w:rFonts w:ascii="Times New Roman" w:hAnsi="Times New Roman" w:cs="Times New Roman"/>
          <w:sz w:val="24"/>
          <w:szCs w:val="24"/>
        </w:rPr>
        <w:t xml:space="preserve"> South Georgia reservoir (</w:t>
      </w:r>
      <w:r w:rsidR="007C202D">
        <w:rPr>
          <w:rFonts w:ascii="Times New Roman" w:hAnsi="Times New Roman" w:cs="Times New Roman"/>
          <w:i/>
          <w:iCs/>
          <w:sz w:val="24"/>
          <w:szCs w:val="24"/>
        </w:rPr>
        <w:t>A</w:t>
      </w:r>
      <w:r w:rsidR="007C202D">
        <w:rPr>
          <w:rFonts w:ascii="Times New Roman" w:hAnsi="Times New Roman" w:cs="Times New Roman"/>
          <w:sz w:val="24"/>
          <w:szCs w:val="24"/>
        </w:rPr>
        <w:t>=68%; Porter et al., 2014)</w:t>
      </w:r>
      <w:r w:rsidRPr="00BA2C3D">
        <w:rPr>
          <w:rFonts w:ascii="Times New Roman" w:hAnsi="Times New Roman" w:cs="Times New Roman"/>
          <w:sz w:val="24"/>
          <w:szCs w:val="24"/>
        </w:rPr>
        <w:t>. Exploitation rates of Bowfin in Green Bay are believed to be low</w:t>
      </w:r>
      <w:r w:rsidR="00CC2880">
        <w:rPr>
          <w:rFonts w:ascii="Times New Roman" w:hAnsi="Times New Roman" w:cs="Times New Roman"/>
          <w:sz w:val="24"/>
          <w:szCs w:val="24"/>
        </w:rPr>
        <w:t>,</w:t>
      </w:r>
      <w:r w:rsidRPr="00BA2C3D">
        <w:rPr>
          <w:rFonts w:ascii="Times New Roman" w:hAnsi="Times New Roman" w:cs="Times New Roman"/>
          <w:sz w:val="24"/>
          <w:szCs w:val="24"/>
        </w:rPr>
        <w:t xml:space="preserve"> given limited encounters in creel surveys (Paoli pers. comm.), and if no exploitation exists our estimate of </w:t>
      </w:r>
      <w:r w:rsidRPr="00BA2C3D">
        <w:rPr>
          <w:rFonts w:ascii="Times New Roman" w:hAnsi="Times New Roman" w:cs="Times New Roman"/>
          <w:i/>
          <w:iCs/>
          <w:sz w:val="24"/>
          <w:szCs w:val="24"/>
        </w:rPr>
        <w:t xml:space="preserve">n </w:t>
      </w:r>
      <w:r w:rsidRPr="00BA2C3D">
        <w:rPr>
          <w:rFonts w:ascii="Times New Roman" w:hAnsi="Times New Roman" w:cs="Times New Roman"/>
          <w:sz w:val="24"/>
          <w:szCs w:val="24"/>
        </w:rPr>
        <w:t xml:space="preserve">would also represent </w:t>
      </w:r>
      <w:r w:rsidRPr="00BA2C3D">
        <w:rPr>
          <w:rFonts w:ascii="Times New Roman" w:hAnsi="Times New Roman" w:cs="Times New Roman"/>
          <w:i/>
          <w:iCs/>
          <w:sz w:val="24"/>
          <w:szCs w:val="24"/>
        </w:rPr>
        <w:t>A</w:t>
      </w:r>
      <w:r w:rsidRPr="00BA2C3D">
        <w:rPr>
          <w:rFonts w:ascii="Times New Roman" w:hAnsi="Times New Roman" w:cs="Times New Roman"/>
          <w:sz w:val="24"/>
          <w:szCs w:val="24"/>
        </w:rPr>
        <w:t>.</w:t>
      </w:r>
      <w:r w:rsidR="00777C8B">
        <w:rPr>
          <w:rFonts w:ascii="Times New Roman" w:hAnsi="Times New Roman" w:cs="Times New Roman"/>
          <w:sz w:val="24"/>
          <w:szCs w:val="24"/>
        </w:rPr>
        <w:t xml:space="preserve"> </w:t>
      </w:r>
      <w:r w:rsidR="003D2FA7">
        <w:rPr>
          <w:rFonts w:ascii="Times New Roman" w:hAnsi="Times New Roman" w:cs="Times New Roman"/>
          <w:sz w:val="24"/>
          <w:szCs w:val="24"/>
        </w:rPr>
        <w:t>O</w:t>
      </w:r>
      <w:r w:rsidR="00777C8B">
        <w:rPr>
          <w:rFonts w:ascii="Times New Roman" w:hAnsi="Times New Roman" w:cs="Times New Roman"/>
          <w:sz w:val="24"/>
          <w:szCs w:val="24"/>
        </w:rPr>
        <w:t>ur research</w:t>
      </w:r>
      <w:r w:rsidR="003D2FA7">
        <w:rPr>
          <w:rFonts w:ascii="Times New Roman" w:hAnsi="Times New Roman" w:cs="Times New Roman"/>
          <w:sz w:val="24"/>
          <w:szCs w:val="24"/>
        </w:rPr>
        <w:t xml:space="preserve"> support</w:t>
      </w:r>
      <w:r w:rsidR="009B4255">
        <w:rPr>
          <w:rFonts w:ascii="Times New Roman" w:hAnsi="Times New Roman" w:cs="Times New Roman"/>
          <w:sz w:val="24"/>
          <w:szCs w:val="24"/>
        </w:rPr>
        <w:t>s</w:t>
      </w:r>
      <w:r w:rsidR="003D2FA7">
        <w:rPr>
          <w:rFonts w:ascii="Times New Roman" w:hAnsi="Times New Roman" w:cs="Times New Roman"/>
          <w:sz w:val="24"/>
          <w:szCs w:val="24"/>
        </w:rPr>
        <w:t xml:space="preserve"> </w:t>
      </w:r>
      <w:r w:rsidR="009B4255">
        <w:rPr>
          <w:rFonts w:ascii="Times New Roman" w:hAnsi="Times New Roman" w:cs="Times New Roman"/>
          <w:sz w:val="24"/>
          <w:szCs w:val="24"/>
        </w:rPr>
        <w:t xml:space="preserve">previously documented </w:t>
      </w:r>
      <w:r w:rsidR="003D2FA7">
        <w:rPr>
          <w:rFonts w:ascii="Times New Roman" w:hAnsi="Times New Roman" w:cs="Times New Roman"/>
          <w:sz w:val="24"/>
          <w:szCs w:val="24"/>
        </w:rPr>
        <w:t xml:space="preserve">latitudinal </w:t>
      </w:r>
      <w:r w:rsidR="009B4255">
        <w:rPr>
          <w:rFonts w:ascii="Times New Roman" w:hAnsi="Times New Roman" w:cs="Times New Roman"/>
          <w:sz w:val="24"/>
          <w:szCs w:val="24"/>
        </w:rPr>
        <w:t xml:space="preserve">gradients in fish population dynamics, in </w:t>
      </w:r>
      <w:r w:rsidR="00937A87">
        <w:rPr>
          <w:rFonts w:ascii="Times New Roman" w:hAnsi="Times New Roman" w:cs="Times New Roman"/>
          <w:sz w:val="24"/>
          <w:szCs w:val="24"/>
        </w:rPr>
        <w:t>that</w:t>
      </w:r>
      <w:r w:rsidR="009B4255">
        <w:rPr>
          <w:rFonts w:ascii="Times New Roman" w:hAnsi="Times New Roman" w:cs="Times New Roman"/>
          <w:sz w:val="24"/>
          <w:szCs w:val="24"/>
        </w:rPr>
        <w:t xml:space="preserve"> northern populations display lower mortality rates</w:t>
      </w:r>
      <w:r w:rsidR="00937A87">
        <w:rPr>
          <w:rFonts w:ascii="Times New Roman" w:hAnsi="Times New Roman" w:cs="Times New Roman"/>
          <w:sz w:val="24"/>
          <w:szCs w:val="24"/>
        </w:rPr>
        <w:t xml:space="preserve"> than southern populations</w:t>
      </w:r>
      <w:r w:rsidR="009B4255">
        <w:rPr>
          <w:rFonts w:ascii="Times New Roman" w:hAnsi="Times New Roman" w:cs="Times New Roman"/>
          <w:sz w:val="24"/>
          <w:szCs w:val="24"/>
        </w:rPr>
        <w:t xml:space="preserve"> (</w:t>
      </w:r>
      <w:r w:rsidR="008A3358">
        <w:rPr>
          <w:rFonts w:ascii="Times New Roman" w:hAnsi="Times New Roman" w:cs="Times New Roman"/>
          <w:sz w:val="24"/>
          <w:szCs w:val="24"/>
        </w:rPr>
        <w:t>Ebert et al., 1999; Braaten and Guy, 2002; Heibo et al., 2005</w:t>
      </w:r>
      <w:r w:rsidR="009B4255">
        <w:rPr>
          <w:rFonts w:ascii="Times New Roman" w:hAnsi="Times New Roman" w:cs="Times New Roman"/>
          <w:sz w:val="24"/>
          <w:szCs w:val="24"/>
        </w:rPr>
        <w:t>).</w:t>
      </w:r>
      <w:r w:rsidRPr="00BA2C3D">
        <w:rPr>
          <w:rFonts w:ascii="Times New Roman" w:hAnsi="Times New Roman" w:cs="Times New Roman"/>
          <w:sz w:val="24"/>
          <w:szCs w:val="24"/>
        </w:rPr>
        <w:t xml:space="preserve"> Sex specific differences in mortality were also </w:t>
      </w:r>
      <w:r w:rsidRPr="00BA2C3D">
        <w:rPr>
          <w:rFonts w:ascii="Times New Roman" w:hAnsi="Times New Roman" w:cs="Times New Roman"/>
          <w:sz w:val="24"/>
          <w:szCs w:val="24"/>
        </w:rPr>
        <w:lastRenderedPageBreak/>
        <w:t xml:space="preserve">identified by Koch et al. (2009); however, males experienced higher mortality in that system despite targeted harvest of gravid females. Two factors may affect the relatively greater female mortality rate found in this study: the aging structure used, which may improve interpretation of outer annuli, and statistical methodology, as the Then et al. (2015) estimator relies only on maximum age to estimate </w:t>
      </w:r>
      <w:r w:rsidRPr="00BA2C3D">
        <w:rPr>
          <w:rFonts w:ascii="Times New Roman" w:hAnsi="Times New Roman" w:cs="Times New Roman"/>
          <w:i/>
          <w:iCs/>
          <w:sz w:val="24"/>
          <w:szCs w:val="24"/>
        </w:rPr>
        <w:t>M</w:t>
      </w:r>
      <w:r w:rsidRPr="00BA2C3D">
        <w:rPr>
          <w:rFonts w:ascii="Times New Roman" w:hAnsi="Times New Roman" w:cs="Times New Roman"/>
          <w:sz w:val="24"/>
          <w:szCs w:val="24"/>
        </w:rPr>
        <w:t>.</w:t>
      </w:r>
      <w:ins w:id="343" w:author="Shrovnal, Jeremiah [5]" w:date="2023-02-17T10:30:00Z">
        <w:r w:rsidR="00D329AE">
          <w:rPr>
            <w:rFonts w:ascii="Times New Roman" w:hAnsi="Times New Roman" w:cs="Times New Roman"/>
            <w:sz w:val="24"/>
            <w:szCs w:val="24"/>
          </w:rPr>
          <w:t xml:space="preserve"> </w:t>
        </w:r>
      </w:ins>
      <w:ins w:id="344" w:author="Shrovnal, Jeremiah [5]" w:date="2023-02-17T10:39:00Z">
        <w:r w:rsidR="00D329AE">
          <w:rPr>
            <w:rFonts w:ascii="Times New Roman" w:hAnsi="Times New Roman" w:cs="Times New Roman"/>
            <w:sz w:val="24"/>
            <w:szCs w:val="24"/>
          </w:rPr>
          <w:t xml:space="preserve">Hoenig (1983) </w:t>
        </w:r>
      </w:ins>
      <w:ins w:id="345" w:author="Shrovnal, Jeremiah [5]" w:date="2023-02-17T10:40:00Z">
        <w:r w:rsidR="00BD774E">
          <w:rPr>
            <w:rFonts w:ascii="Times New Roman" w:hAnsi="Times New Roman" w:cs="Times New Roman"/>
            <w:sz w:val="24"/>
            <w:szCs w:val="24"/>
          </w:rPr>
          <w:t>noted that maximum age depends on the number of animals in the sample</w:t>
        </w:r>
      </w:ins>
      <w:ins w:id="346" w:author="Shrovnal, Jeremiah [5]" w:date="2023-02-17T10:41:00Z">
        <w:r w:rsidR="00BD774E">
          <w:rPr>
            <w:rFonts w:ascii="Times New Roman" w:hAnsi="Times New Roman" w:cs="Times New Roman"/>
            <w:sz w:val="24"/>
            <w:szCs w:val="24"/>
          </w:rPr>
          <w:t xml:space="preserve">, </w:t>
        </w:r>
      </w:ins>
      <w:ins w:id="347" w:author="Shrovnal, Jeremiah [5]" w:date="2023-02-17T10:45:00Z">
        <w:r w:rsidR="00BD774E">
          <w:rPr>
            <w:rFonts w:ascii="Times New Roman" w:hAnsi="Times New Roman" w:cs="Times New Roman"/>
            <w:sz w:val="24"/>
            <w:szCs w:val="24"/>
          </w:rPr>
          <w:t xml:space="preserve">and </w:t>
        </w:r>
      </w:ins>
      <w:ins w:id="348" w:author="Shrovnal, Jeremiah [5]" w:date="2023-02-17T10:49:00Z">
        <w:r w:rsidR="00BD774E">
          <w:rPr>
            <w:rFonts w:ascii="Times New Roman" w:hAnsi="Times New Roman" w:cs="Times New Roman"/>
            <w:sz w:val="24"/>
            <w:szCs w:val="24"/>
          </w:rPr>
          <w:t>t</w:t>
        </w:r>
      </w:ins>
      <w:del w:id="349" w:author="Shrovnal, Jeremiah [5]" w:date="2023-02-17T10:49:00Z">
        <w:r w:rsidRPr="00BA2C3D" w:rsidDel="00BD774E">
          <w:rPr>
            <w:rFonts w:ascii="Times New Roman" w:hAnsi="Times New Roman" w:cs="Times New Roman"/>
            <w:sz w:val="24"/>
            <w:szCs w:val="24"/>
          </w:rPr>
          <w:delText xml:space="preserve"> T</w:delText>
        </w:r>
      </w:del>
      <w:r w:rsidRPr="00BA2C3D">
        <w:rPr>
          <w:rFonts w:ascii="Times New Roman" w:hAnsi="Times New Roman" w:cs="Times New Roman"/>
          <w:sz w:val="24"/>
          <w:szCs w:val="24"/>
        </w:rPr>
        <w:t xml:space="preserve">his study lacked the sample size </w:t>
      </w:r>
      <w:del w:id="350" w:author="Shrovnal, Jeremiah [5]" w:date="2023-02-17T10:49:00Z">
        <w:r w:rsidRPr="00BA2C3D" w:rsidDel="00BD774E">
          <w:rPr>
            <w:rFonts w:ascii="Times New Roman" w:hAnsi="Times New Roman" w:cs="Times New Roman"/>
            <w:sz w:val="24"/>
            <w:szCs w:val="24"/>
          </w:rPr>
          <w:delText>needed to estimate mortality using catch curves</w:delText>
        </w:r>
      </w:del>
      <w:ins w:id="351" w:author="Shrovnal, Jeremiah [5]" w:date="2023-02-17T10:49:00Z">
        <w:r w:rsidR="00BD774E">
          <w:rPr>
            <w:rFonts w:ascii="Times New Roman" w:hAnsi="Times New Roman" w:cs="Times New Roman"/>
            <w:sz w:val="24"/>
            <w:szCs w:val="24"/>
          </w:rPr>
          <w:t xml:space="preserve">of approximately 200 fish that Kritzer </w:t>
        </w:r>
        <w:r w:rsidR="00BD774E">
          <w:rPr>
            <w:rFonts w:ascii="Times New Roman" w:hAnsi="Times New Roman" w:cs="Times New Roman"/>
            <w:i/>
            <w:iCs/>
            <w:sz w:val="24"/>
            <w:szCs w:val="24"/>
          </w:rPr>
          <w:t>et al.</w:t>
        </w:r>
        <w:r w:rsidR="00BD774E">
          <w:rPr>
            <w:rFonts w:ascii="Times New Roman" w:hAnsi="Times New Roman" w:cs="Times New Roman"/>
            <w:sz w:val="24"/>
            <w:szCs w:val="24"/>
          </w:rPr>
          <w:t xml:space="preserve"> (2001) </w:t>
        </w:r>
      </w:ins>
      <w:ins w:id="352" w:author="Shrovnal, Jeremiah [5]" w:date="2023-02-17T10:56:00Z">
        <w:r w:rsidR="007D72DB">
          <w:rPr>
            <w:rFonts w:ascii="Times New Roman" w:hAnsi="Times New Roman" w:cs="Times New Roman"/>
            <w:sz w:val="24"/>
            <w:szCs w:val="24"/>
          </w:rPr>
          <w:t xml:space="preserve">demonstrated may be </w:t>
        </w:r>
      </w:ins>
      <w:ins w:id="353" w:author="Shrovnal, Jeremiah [5]" w:date="2023-02-17T10:57:00Z">
        <w:r w:rsidR="007D72DB">
          <w:rPr>
            <w:rFonts w:ascii="Times New Roman" w:hAnsi="Times New Roman" w:cs="Times New Roman"/>
            <w:sz w:val="24"/>
            <w:szCs w:val="24"/>
          </w:rPr>
          <w:t xml:space="preserve">sufficient for </w:t>
        </w:r>
      </w:ins>
      <w:ins w:id="354" w:author="Shrovnal, Jeremiah [5]" w:date="2023-02-17T10:59:00Z">
        <w:r w:rsidR="007D72DB">
          <w:rPr>
            <w:rFonts w:ascii="Times New Roman" w:hAnsi="Times New Roman" w:cs="Times New Roman"/>
            <w:sz w:val="24"/>
            <w:szCs w:val="24"/>
          </w:rPr>
          <w:t xml:space="preserve">precisely </w:t>
        </w:r>
      </w:ins>
      <w:ins w:id="355" w:author="Shrovnal, Jeremiah [5]" w:date="2023-02-17T10:57:00Z">
        <w:r w:rsidR="007D72DB">
          <w:rPr>
            <w:rFonts w:ascii="Times New Roman" w:hAnsi="Times New Roman" w:cs="Times New Roman"/>
            <w:sz w:val="24"/>
            <w:szCs w:val="24"/>
          </w:rPr>
          <w:t>estimating</w:t>
        </w:r>
      </w:ins>
      <w:ins w:id="356" w:author="Shrovnal, Jeremiah [5]" w:date="2023-02-17T10:51:00Z">
        <w:r w:rsidR="007D72DB">
          <w:rPr>
            <w:rFonts w:ascii="Times New Roman" w:hAnsi="Times New Roman" w:cs="Times New Roman"/>
            <w:sz w:val="24"/>
            <w:szCs w:val="24"/>
          </w:rPr>
          <w:t xml:space="preserve"> population</w:t>
        </w:r>
      </w:ins>
      <w:ins w:id="357" w:author="Shrovnal, Jeremiah [5]" w:date="2023-02-17T10:56:00Z">
        <w:r w:rsidR="007D72DB">
          <w:rPr>
            <w:rFonts w:ascii="Times New Roman" w:hAnsi="Times New Roman" w:cs="Times New Roman"/>
            <w:sz w:val="24"/>
            <w:szCs w:val="24"/>
          </w:rPr>
          <w:t>-</w:t>
        </w:r>
      </w:ins>
      <w:ins w:id="358" w:author="Shrovnal, Jeremiah [5]" w:date="2023-02-17T10:51:00Z">
        <w:r w:rsidR="007D72DB">
          <w:rPr>
            <w:rFonts w:ascii="Times New Roman" w:hAnsi="Times New Roman" w:cs="Times New Roman"/>
            <w:sz w:val="24"/>
            <w:szCs w:val="24"/>
          </w:rPr>
          <w:t>level parameters</w:t>
        </w:r>
      </w:ins>
      <w:r w:rsidRPr="00BA2C3D">
        <w:rPr>
          <w:rFonts w:ascii="Times New Roman" w:hAnsi="Times New Roman" w:cs="Times New Roman"/>
          <w:sz w:val="24"/>
          <w:szCs w:val="24"/>
        </w:rPr>
        <w:t xml:space="preserve">; however, the Then et al. (2015) </w:t>
      </w:r>
      <w:ins w:id="359" w:author="Shrovnal, Jeremiah [5]" w:date="2023-02-17T10:53:00Z">
        <w:r w:rsidR="007D72DB">
          <w:rPr>
            <w:rFonts w:ascii="Times New Roman" w:hAnsi="Times New Roman" w:cs="Times New Roman"/>
            <w:sz w:val="24"/>
            <w:szCs w:val="24"/>
          </w:rPr>
          <w:t xml:space="preserve">recommended </w:t>
        </w:r>
      </w:ins>
      <w:r w:rsidRPr="00BA2C3D">
        <w:rPr>
          <w:rFonts w:ascii="Times New Roman" w:hAnsi="Times New Roman" w:cs="Times New Roman"/>
          <w:sz w:val="24"/>
          <w:szCs w:val="24"/>
        </w:rPr>
        <w:t xml:space="preserve">method </w:t>
      </w:r>
      <w:del w:id="360" w:author="Shrovnal, Jeremiah [5]" w:date="2023-02-17T10:53:00Z">
        <w:r w:rsidRPr="00BA2C3D" w:rsidDel="007D72DB">
          <w:rPr>
            <w:rFonts w:ascii="Times New Roman" w:hAnsi="Times New Roman" w:cs="Times New Roman"/>
            <w:sz w:val="24"/>
            <w:szCs w:val="24"/>
          </w:rPr>
          <w:delText>with both sexes</w:delText>
        </w:r>
      </w:del>
      <w:ins w:id="361" w:author="Shrovnal, Jeremiah [5]" w:date="2023-02-17T10:53:00Z">
        <w:r w:rsidR="007D72DB">
          <w:rPr>
            <w:rFonts w:ascii="Times New Roman" w:hAnsi="Times New Roman" w:cs="Times New Roman"/>
            <w:sz w:val="24"/>
            <w:szCs w:val="24"/>
          </w:rPr>
          <w:t>for data</w:t>
        </w:r>
      </w:ins>
      <w:ins w:id="362" w:author="Shrovnal, Jeremiah [5]" w:date="2023-02-17T10:54:00Z">
        <w:r w:rsidR="007D72DB">
          <w:rPr>
            <w:rFonts w:ascii="Times New Roman" w:hAnsi="Times New Roman" w:cs="Times New Roman"/>
            <w:sz w:val="24"/>
            <w:szCs w:val="24"/>
          </w:rPr>
          <w:t>-poor stocks</w:t>
        </w:r>
      </w:ins>
      <w:r w:rsidRPr="00BA2C3D">
        <w:rPr>
          <w:rFonts w:ascii="Times New Roman" w:hAnsi="Times New Roman" w:cs="Times New Roman"/>
          <w:sz w:val="24"/>
          <w:szCs w:val="24"/>
        </w:rPr>
        <w:t xml:space="preserve"> should provide a </w:t>
      </w:r>
      <w:del w:id="363" w:author="Shrovnal, Jeremiah [5]" w:date="2023-02-17T10:50:00Z">
        <w:r w:rsidRPr="00BA2C3D" w:rsidDel="007D72DB">
          <w:rPr>
            <w:rFonts w:ascii="Times New Roman" w:hAnsi="Times New Roman" w:cs="Times New Roman"/>
            <w:sz w:val="24"/>
            <w:szCs w:val="24"/>
          </w:rPr>
          <w:delText xml:space="preserve">reliable </w:delText>
        </w:r>
      </w:del>
      <w:ins w:id="364" w:author="Shrovnal, Jeremiah [5]" w:date="2023-02-17T10:50:00Z">
        <w:r w:rsidR="007D72DB">
          <w:rPr>
            <w:rFonts w:ascii="Times New Roman" w:hAnsi="Times New Roman" w:cs="Times New Roman"/>
            <w:sz w:val="24"/>
            <w:szCs w:val="24"/>
          </w:rPr>
          <w:t>use</w:t>
        </w:r>
        <w:r w:rsidR="007D72DB" w:rsidRPr="00BA2C3D">
          <w:rPr>
            <w:rFonts w:ascii="Times New Roman" w:hAnsi="Times New Roman" w:cs="Times New Roman"/>
            <w:sz w:val="24"/>
            <w:szCs w:val="24"/>
          </w:rPr>
          <w:t xml:space="preserve">able </w:t>
        </w:r>
      </w:ins>
      <w:r w:rsidRPr="00BA2C3D">
        <w:rPr>
          <w:rFonts w:ascii="Times New Roman" w:hAnsi="Times New Roman" w:cs="Times New Roman"/>
          <w:sz w:val="24"/>
          <w:szCs w:val="24"/>
        </w:rPr>
        <w:t xml:space="preserve">estimate for the </w:t>
      </w:r>
      <w:del w:id="365" w:author="Shrovnal, Jeremiah [5]" w:date="2023-02-17T10:29:00Z">
        <w:r w:rsidRPr="00BA2C3D" w:rsidDel="00312EA0">
          <w:rPr>
            <w:rFonts w:ascii="Times New Roman" w:hAnsi="Times New Roman" w:cs="Times New Roman"/>
            <w:sz w:val="24"/>
            <w:szCs w:val="24"/>
          </w:rPr>
          <w:delText xml:space="preserve">range </w:delText>
        </w:r>
      </w:del>
      <w:ins w:id="366" w:author="Shrovnal, Jeremiah [5]" w:date="2023-02-17T10:29:00Z">
        <w:r w:rsidR="00312EA0">
          <w:rPr>
            <w:rFonts w:ascii="Times New Roman" w:hAnsi="Times New Roman" w:cs="Times New Roman"/>
            <w:sz w:val="24"/>
            <w:szCs w:val="24"/>
          </w:rPr>
          <w:t xml:space="preserve">ceiling </w:t>
        </w:r>
      </w:ins>
      <w:r w:rsidRPr="00BA2C3D">
        <w:rPr>
          <w:rFonts w:ascii="Times New Roman" w:hAnsi="Times New Roman" w:cs="Times New Roman"/>
          <w:sz w:val="24"/>
          <w:szCs w:val="24"/>
        </w:rPr>
        <w:t xml:space="preserve">of </w:t>
      </w:r>
      <w:r w:rsidRPr="00BA2C3D">
        <w:rPr>
          <w:rFonts w:ascii="Times New Roman" w:hAnsi="Times New Roman" w:cs="Times New Roman"/>
          <w:i/>
          <w:iCs/>
          <w:sz w:val="24"/>
          <w:szCs w:val="24"/>
        </w:rPr>
        <w:t xml:space="preserve">M </w:t>
      </w:r>
      <w:r w:rsidRPr="00BA2C3D">
        <w:rPr>
          <w:rFonts w:ascii="Times New Roman" w:hAnsi="Times New Roman" w:cs="Times New Roman"/>
          <w:sz w:val="24"/>
          <w:szCs w:val="24"/>
        </w:rPr>
        <w:t xml:space="preserve">in Green Bay Bowfin. </w:t>
      </w:r>
    </w:p>
    <w:p w14:paraId="06098B4C" w14:textId="15630F4E" w:rsidR="00BA2C3D" w:rsidRDefault="00BA2C3D" w:rsidP="00BA2C3D">
      <w:pPr>
        <w:spacing w:after="0" w:line="480" w:lineRule="auto"/>
        <w:ind w:firstLine="720"/>
        <w:rPr>
          <w:rFonts w:ascii="Times New Roman" w:eastAsia="Times New Roman" w:hAnsi="Times New Roman" w:cs="Times New Roman"/>
          <w:sz w:val="24"/>
          <w:szCs w:val="24"/>
        </w:rPr>
      </w:pPr>
      <w:r w:rsidRPr="00BA2C3D">
        <w:rPr>
          <w:rFonts w:ascii="Times New Roman" w:eastAsia="Times New Roman" w:hAnsi="Times New Roman" w:cs="Times New Roman"/>
          <w:sz w:val="24"/>
          <w:szCs w:val="24"/>
        </w:rPr>
        <w:t xml:space="preserve">This study is the first to paint a broad picture of </w:t>
      </w:r>
      <w:r w:rsidR="00232889">
        <w:rPr>
          <w:rFonts w:ascii="Times New Roman" w:eastAsia="Times New Roman" w:hAnsi="Times New Roman" w:cs="Times New Roman"/>
          <w:sz w:val="24"/>
          <w:szCs w:val="24"/>
        </w:rPr>
        <w:t>Bowfin</w:t>
      </w:r>
      <w:r w:rsidRPr="00BA2C3D">
        <w:rPr>
          <w:rFonts w:ascii="Times New Roman" w:eastAsia="Times New Roman" w:hAnsi="Times New Roman" w:cs="Times New Roman"/>
          <w:sz w:val="24"/>
          <w:szCs w:val="24"/>
        </w:rPr>
        <w:t xml:space="preserve"> natural history and ecology in the waters of Green Bay. </w:t>
      </w:r>
      <w:r w:rsidRPr="00BA2C3D">
        <w:rPr>
          <w:rFonts w:ascii="Times New Roman" w:hAnsi="Times New Roman" w:cs="Times New Roman"/>
          <w:sz w:val="24"/>
          <w:szCs w:val="24"/>
        </w:rPr>
        <w:t xml:space="preserve">Bowfin returned annually to spawn at a recently restored wetland, responding to warming water temperatures, however the recruitment dynamics of the population remain unknown. Growth, mortality, and </w:t>
      </w:r>
      <w:del w:id="367" w:author="Moratz, Collin C CIV USARMY CEMVP (USA)" w:date="2023-02-15T23:34:00Z">
        <w:r w:rsidRPr="00BA2C3D" w:rsidDel="00053CDE">
          <w:rPr>
            <w:rFonts w:ascii="Times New Roman" w:hAnsi="Times New Roman" w:cs="Times New Roman"/>
            <w:sz w:val="24"/>
            <w:szCs w:val="24"/>
          </w:rPr>
          <w:delText>diet composition</w:delText>
        </w:r>
      </w:del>
      <w:ins w:id="368" w:author="Moratz, Collin C CIV USARMY CEMVP (USA)" w:date="2023-02-15T23:34:00Z">
        <w:r w:rsidR="00053CDE">
          <w:rPr>
            <w:rFonts w:ascii="Times New Roman" w:hAnsi="Times New Roman" w:cs="Times New Roman"/>
            <w:sz w:val="24"/>
            <w:szCs w:val="24"/>
          </w:rPr>
          <w:t>niche</w:t>
        </w:r>
      </w:ins>
      <w:r w:rsidRPr="00BA2C3D">
        <w:rPr>
          <w:rFonts w:ascii="Times New Roman" w:hAnsi="Times New Roman" w:cs="Times New Roman"/>
          <w:sz w:val="24"/>
          <w:szCs w:val="24"/>
        </w:rPr>
        <w:t xml:space="preserve"> were similar between </w:t>
      </w:r>
      <w:r w:rsidR="00232889">
        <w:rPr>
          <w:rFonts w:ascii="Times New Roman" w:hAnsi="Times New Roman" w:cs="Times New Roman"/>
          <w:sz w:val="24"/>
          <w:szCs w:val="24"/>
        </w:rPr>
        <w:t>Bowfin</w:t>
      </w:r>
      <w:r w:rsidRPr="00BA2C3D">
        <w:rPr>
          <w:rFonts w:ascii="Times New Roman" w:hAnsi="Times New Roman" w:cs="Times New Roman"/>
          <w:sz w:val="24"/>
          <w:szCs w:val="24"/>
        </w:rPr>
        <w:t xml:space="preserve"> in Green Bay and stable populations elsewhere in North America, highlighting their adaptability to a variety of systems and habitat conditions. In Green Bay, wetland restoration targeting </w:t>
      </w:r>
      <w:r w:rsidR="00E16F13">
        <w:rPr>
          <w:rFonts w:ascii="Times New Roman" w:hAnsi="Times New Roman" w:cs="Times New Roman"/>
          <w:sz w:val="24"/>
          <w:szCs w:val="24"/>
        </w:rPr>
        <w:t>N</w:t>
      </w:r>
      <w:r w:rsidRPr="00BA2C3D">
        <w:rPr>
          <w:rFonts w:ascii="Times New Roman" w:hAnsi="Times New Roman" w:cs="Times New Roman"/>
          <w:sz w:val="24"/>
          <w:szCs w:val="24"/>
        </w:rPr>
        <w:t xml:space="preserve">orthern </w:t>
      </w:r>
      <w:r w:rsidR="00E16F13">
        <w:rPr>
          <w:rFonts w:ascii="Times New Roman" w:hAnsi="Times New Roman" w:cs="Times New Roman"/>
          <w:sz w:val="24"/>
          <w:szCs w:val="24"/>
        </w:rPr>
        <w:t>P</w:t>
      </w:r>
      <w:r w:rsidRPr="00BA2C3D">
        <w:rPr>
          <w:rFonts w:ascii="Times New Roman" w:hAnsi="Times New Roman" w:cs="Times New Roman"/>
          <w:sz w:val="24"/>
          <w:szCs w:val="24"/>
        </w:rPr>
        <w:t xml:space="preserve">ike recruitment may also benefit </w:t>
      </w:r>
      <w:r w:rsidR="00232889">
        <w:rPr>
          <w:rFonts w:ascii="Times New Roman" w:hAnsi="Times New Roman" w:cs="Times New Roman"/>
          <w:sz w:val="24"/>
          <w:szCs w:val="24"/>
        </w:rPr>
        <w:t>Bowfin</w:t>
      </w:r>
      <w:r w:rsidRPr="00BA2C3D">
        <w:rPr>
          <w:rFonts w:ascii="Times New Roman" w:hAnsi="Times New Roman" w:cs="Times New Roman"/>
          <w:sz w:val="24"/>
          <w:szCs w:val="24"/>
        </w:rPr>
        <w:t xml:space="preserve">, as both native predators use similar spawning habitats. </w:t>
      </w:r>
      <w:commentRangeStart w:id="369"/>
      <w:r w:rsidRPr="00BA2C3D">
        <w:rPr>
          <w:rFonts w:ascii="Times New Roman" w:hAnsi="Times New Roman" w:cs="Times New Roman"/>
          <w:sz w:val="24"/>
          <w:szCs w:val="24"/>
        </w:rPr>
        <w:t xml:space="preserve">Across the Great Lakes region, however, climate change will likely impact timing of spawning migrations and success of egg incubation, and habitat degradation will impact wetland-resident predatory fish. </w:t>
      </w:r>
      <w:r w:rsidRPr="00BA2C3D">
        <w:rPr>
          <w:rFonts w:ascii="Times New Roman" w:eastAsia="Times New Roman" w:hAnsi="Times New Roman" w:cs="Times New Roman"/>
          <w:sz w:val="24"/>
          <w:szCs w:val="24"/>
        </w:rPr>
        <w:t xml:space="preserve">The ecological role of </w:t>
      </w:r>
      <w:r w:rsidR="00232889">
        <w:rPr>
          <w:rFonts w:ascii="Times New Roman" w:eastAsia="Times New Roman" w:hAnsi="Times New Roman" w:cs="Times New Roman"/>
          <w:sz w:val="24"/>
          <w:szCs w:val="24"/>
        </w:rPr>
        <w:t>Bowfin</w:t>
      </w:r>
      <w:r w:rsidRPr="00BA2C3D">
        <w:rPr>
          <w:rFonts w:ascii="Times New Roman" w:eastAsia="Times New Roman" w:hAnsi="Times New Roman" w:cs="Times New Roman"/>
          <w:sz w:val="24"/>
          <w:szCs w:val="24"/>
        </w:rPr>
        <w:t xml:space="preserve"> may lend some stability to wetland food webs (Scarnecchia</w:t>
      </w:r>
      <w:r w:rsidR="00531D55">
        <w:rPr>
          <w:rFonts w:ascii="Times New Roman" w:eastAsia="Times New Roman" w:hAnsi="Times New Roman" w:cs="Times New Roman"/>
          <w:sz w:val="24"/>
          <w:szCs w:val="24"/>
        </w:rPr>
        <w:t>,</w:t>
      </w:r>
      <w:r w:rsidRPr="00BA2C3D">
        <w:rPr>
          <w:rFonts w:ascii="Times New Roman" w:eastAsia="Times New Roman" w:hAnsi="Times New Roman" w:cs="Times New Roman"/>
          <w:sz w:val="24"/>
          <w:szCs w:val="24"/>
        </w:rPr>
        <w:t xml:space="preserve"> 1992</w:t>
      </w:r>
      <w:r w:rsidR="00364DED">
        <w:rPr>
          <w:rFonts w:ascii="Times New Roman" w:eastAsia="Times New Roman" w:hAnsi="Times New Roman" w:cs="Times New Roman"/>
          <w:sz w:val="24"/>
          <w:szCs w:val="24"/>
        </w:rPr>
        <w:t>;</w:t>
      </w:r>
      <w:r w:rsidRPr="00BA2C3D">
        <w:rPr>
          <w:rFonts w:ascii="Times New Roman" w:eastAsia="Times New Roman" w:hAnsi="Times New Roman" w:cs="Times New Roman"/>
          <w:sz w:val="24"/>
          <w:szCs w:val="24"/>
        </w:rPr>
        <w:t xml:space="preserve"> Nawrocki et al.</w:t>
      </w:r>
      <w:r w:rsidR="00531D55">
        <w:rPr>
          <w:rFonts w:ascii="Times New Roman" w:eastAsia="Times New Roman" w:hAnsi="Times New Roman" w:cs="Times New Roman"/>
          <w:sz w:val="24"/>
          <w:szCs w:val="24"/>
        </w:rPr>
        <w:t>,</w:t>
      </w:r>
      <w:r w:rsidRPr="00BA2C3D">
        <w:rPr>
          <w:rFonts w:ascii="Times New Roman" w:eastAsia="Times New Roman" w:hAnsi="Times New Roman" w:cs="Times New Roman"/>
          <w:sz w:val="24"/>
          <w:szCs w:val="24"/>
        </w:rPr>
        <w:t xml:space="preserve"> 2015), and if these important habitats continue to decline in the future, </w:t>
      </w:r>
      <w:r w:rsidR="00232889">
        <w:rPr>
          <w:rFonts w:ascii="Times New Roman" w:eastAsia="Times New Roman" w:hAnsi="Times New Roman" w:cs="Times New Roman"/>
          <w:sz w:val="24"/>
          <w:szCs w:val="24"/>
        </w:rPr>
        <w:t>Bowfin</w:t>
      </w:r>
      <w:r w:rsidRPr="00BA2C3D">
        <w:rPr>
          <w:rFonts w:ascii="Times New Roman" w:eastAsia="Times New Roman" w:hAnsi="Times New Roman" w:cs="Times New Roman"/>
          <w:sz w:val="24"/>
          <w:szCs w:val="24"/>
        </w:rPr>
        <w:t xml:space="preserve"> may still persist as a flexible</w:t>
      </w:r>
      <w:r w:rsidR="00E16F13">
        <w:rPr>
          <w:rFonts w:ascii="Times New Roman" w:eastAsia="Times New Roman" w:hAnsi="Times New Roman" w:cs="Times New Roman"/>
          <w:sz w:val="24"/>
          <w:szCs w:val="24"/>
        </w:rPr>
        <w:t xml:space="preserve">, </w:t>
      </w:r>
      <w:r w:rsidRPr="00BA2C3D">
        <w:rPr>
          <w:rFonts w:ascii="Times New Roman" w:eastAsia="Times New Roman" w:hAnsi="Times New Roman" w:cs="Times New Roman"/>
          <w:sz w:val="24"/>
          <w:szCs w:val="24"/>
        </w:rPr>
        <w:t>generalist predator.</w:t>
      </w:r>
      <w:commentRangeEnd w:id="369"/>
      <w:r w:rsidR="00053CDE">
        <w:rPr>
          <w:rStyle w:val="CommentReference"/>
        </w:rPr>
        <w:commentReference w:id="369"/>
      </w:r>
    </w:p>
    <w:p w14:paraId="4DB824F3" w14:textId="5196F882" w:rsidR="001D6899" w:rsidRDefault="001D6899" w:rsidP="001D6899">
      <w:pPr>
        <w:pStyle w:val="Heading1"/>
        <w:rPr>
          <w:rFonts w:eastAsia="Times New Roman"/>
        </w:rPr>
      </w:pPr>
      <w:r>
        <w:rPr>
          <w:rFonts w:eastAsia="Times New Roman"/>
        </w:rPr>
        <w:lastRenderedPageBreak/>
        <w:t xml:space="preserve">DATA ACCESSIBILITY </w:t>
      </w:r>
    </w:p>
    <w:p w14:paraId="27C862A7" w14:textId="46405BD4" w:rsidR="001D6899" w:rsidRPr="001D6899" w:rsidRDefault="001D6899" w:rsidP="001D6899">
      <w:pPr>
        <w:spacing w:after="0" w:line="480" w:lineRule="auto"/>
        <w:rPr>
          <w:rFonts w:ascii="Times New Roman" w:hAnsi="Times New Roman" w:cs="Times New Roman"/>
          <w:sz w:val="24"/>
          <w:szCs w:val="24"/>
        </w:rPr>
      </w:pPr>
      <w:r w:rsidRPr="001D6899">
        <w:rPr>
          <w:rFonts w:ascii="Times New Roman" w:hAnsi="Times New Roman" w:cs="Times New Roman"/>
          <w:sz w:val="24"/>
          <w:szCs w:val="24"/>
        </w:rPr>
        <w:t>Supplemental material is available at</w:t>
      </w:r>
      <w:r w:rsidR="00180B38">
        <w:rPr>
          <w:rFonts w:ascii="Times New Roman" w:hAnsi="Times New Roman" w:cs="Times New Roman"/>
          <w:sz w:val="24"/>
          <w:szCs w:val="24"/>
        </w:rPr>
        <w:t xml:space="preserve"> and</w:t>
      </w:r>
      <w:r w:rsidRPr="001D6899">
        <w:rPr>
          <w:rFonts w:ascii="Times New Roman" w:hAnsi="Times New Roman" w:cs="Times New Roman"/>
          <w:sz w:val="24"/>
          <w:szCs w:val="24"/>
        </w:rPr>
        <w:t xml:space="preserve"> </w:t>
      </w:r>
      <w:hyperlink r:id="rId12" w:history="1">
        <w:r w:rsidR="00E16F13" w:rsidRPr="003B0722">
          <w:rPr>
            <w:rStyle w:val="Hyperlink"/>
            <w:rFonts w:ascii="Times New Roman" w:hAnsi="Times New Roman" w:cs="Times New Roman"/>
            <w:sz w:val="24"/>
            <w:szCs w:val="24"/>
          </w:rPr>
          <w:t>https://www.ichthyologyandherpetology.org/XXX</w:t>
        </w:r>
      </w:hyperlink>
      <w:r w:rsidRPr="001D6899">
        <w:rPr>
          <w:rFonts w:ascii="Times New Roman" w:hAnsi="Times New Roman" w:cs="Times New Roman"/>
          <w:sz w:val="24"/>
          <w:szCs w:val="24"/>
        </w:rPr>
        <w:t>.</w:t>
      </w:r>
      <w:r w:rsidR="00E16F13">
        <w:rPr>
          <w:rFonts w:ascii="Times New Roman" w:hAnsi="Times New Roman" w:cs="Times New Roman"/>
          <w:sz w:val="24"/>
          <w:szCs w:val="24"/>
        </w:rPr>
        <w:t xml:space="preserve"> Data and code are available upon request</w:t>
      </w:r>
      <w:r w:rsidR="00796773">
        <w:rPr>
          <w:rFonts w:ascii="Times New Roman" w:hAnsi="Times New Roman" w:cs="Times New Roman"/>
          <w:sz w:val="24"/>
          <w:szCs w:val="24"/>
        </w:rPr>
        <w:t xml:space="preserve"> and at </w:t>
      </w:r>
      <w:hyperlink r:id="rId13" w:history="1">
        <w:r w:rsidR="00796773" w:rsidRPr="00C51BB0">
          <w:rPr>
            <w:rStyle w:val="Hyperlink"/>
            <w:rFonts w:ascii="Times New Roman" w:hAnsi="Times New Roman" w:cs="Times New Roman"/>
            <w:sz w:val="24"/>
            <w:szCs w:val="24"/>
          </w:rPr>
          <w:t>https://github.com/jshrov/Bowfin_Ecology_in_Green_Bay</w:t>
        </w:r>
      </w:hyperlink>
    </w:p>
    <w:p w14:paraId="72D800D8" w14:textId="3503D0EF" w:rsidR="002F03FC" w:rsidRDefault="00BA2C3D" w:rsidP="002F03FC">
      <w:pPr>
        <w:spacing w:after="0" w:line="480" w:lineRule="auto"/>
        <w:rPr>
          <w:rFonts w:ascii="Times New Roman" w:hAnsi="Times New Roman" w:cs="Times New Roman"/>
          <w:sz w:val="24"/>
          <w:szCs w:val="24"/>
        </w:rPr>
      </w:pPr>
      <w:commentRangeStart w:id="370"/>
      <w:commentRangeStart w:id="371"/>
      <w:r w:rsidRPr="00BA2C3D">
        <w:rPr>
          <w:rFonts w:ascii="Times New Roman" w:eastAsia="Calibri" w:hAnsi="Times New Roman" w:cstheme="majorBidi"/>
          <w:b/>
          <w:sz w:val="24"/>
          <w:szCs w:val="32"/>
        </w:rPr>
        <w:t>LITERATURE CITED</w:t>
      </w:r>
      <w:commentRangeEnd w:id="370"/>
      <w:r w:rsidR="00C44E74">
        <w:rPr>
          <w:rStyle w:val="CommentReference"/>
        </w:rPr>
        <w:commentReference w:id="370"/>
      </w:r>
      <w:commentRangeEnd w:id="371"/>
      <w:r w:rsidR="00242E70">
        <w:rPr>
          <w:rStyle w:val="CommentReference"/>
        </w:rPr>
        <w:commentReference w:id="371"/>
      </w:r>
      <w:r w:rsidR="00493E48">
        <w:rPr>
          <w:rFonts w:ascii="Times New Roman" w:eastAsia="Calibri" w:hAnsi="Times New Roman" w:cstheme="majorBidi"/>
          <w:b/>
          <w:sz w:val="24"/>
          <w:szCs w:val="32"/>
        </w:rPr>
        <w:br/>
      </w:r>
      <w:r w:rsidR="002F03FC" w:rsidRPr="00502991">
        <w:rPr>
          <w:rFonts w:ascii="Times New Roman" w:hAnsi="Times New Roman" w:cs="Times New Roman"/>
          <w:b/>
          <w:bCs/>
          <w:sz w:val="24"/>
          <w:szCs w:val="24"/>
        </w:rPr>
        <w:t>Akaike, H.</w:t>
      </w:r>
      <w:r w:rsidR="002F03FC" w:rsidRPr="00D022A5">
        <w:rPr>
          <w:rFonts w:ascii="Times New Roman" w:hAnsi="Times New Roman" w:cs="Times New Roman"/>
          <w:b/>
          <w:bCs/>
          <w:sz w:val="24"/>
          <w:szCs w:val="24"/>
        </w:rPr>
        <w:t xml:space="preserve"> </w:t>
      </w:r>
      <w:r w:rsidR="002F03FC" w:rsidRPr="00D022A5">
        <w:rPr>
          <w:rFonts w:ascii="Times New Roman" w:hAnsi="Times New Roman" w:cs="Times New Roman"/>
          <w:sz w:val="24"/>
          <w:szCs w:val="24"/>
        </w:rPr>
        <w:t xml:space="preserve">1974. A new look at the statistical model identification. </w:t>
      </w:r>
      <w:r w:rsidR="002F03FC" w:rsidRPr="00502991">
        <w:rPr>
          <w:rFonts w:ascii="Times New Roman" w:hAnsi="Times New Roman" w:cs="Times New Roman"/>
          <w:sz w:val="24"/>
          <w:szCs w:val="24"/>
        </w:rPr>
        <w:t>IEEE Transactions on Automatic Control</w:t>
      </w:r>
      <w:r w:rsidR="002F03FC">
        <w:rPr>
          <w:rFonts w:ascii="Times New Roman" w:hAnsi="Times New Roman" w:cs="Times New Roman"/>
          <w:sz w:val="24"/>
          <w:szCs w:val="24"/>
        </w:rPr>
        <w:t xml:space="preserve"> </w:t>
      </w:r>
      <w:r w:rsidR="002F03FC" w:rsidRPr="00502991">
        <w:rPr>
          <w:rFonts w:ascii="Times New Roman" w:hAnsi="Times New Roman" w:cs="Times New Roman"/>
          <w:sz w:val="24"/>
          <w:szCs w:val="24"/>
        </w:rPr>
        <w:t>19</w:t>
      </w:r>
      <w:r w:rsidR="00502991">
        <w:rPr>
          <w:rFonts w:ascii="Times New Roman" w:hAnsi="Times New Roman" w:cs="Times New Roman"/>
          <w:sz w:val="24"/>
          <w:szCs w:val="24"/>
        </w:rPr>
        <w:t>:</w:t>
      </w:r>
      <w:r w:rsidR="002F03FC">
        <w:rPr>
          <w:rFonts w:ascii="Times New Roman" w:hAnsi="Times New Roman" w:cs="Times New Roman"/>
          <w:sz w:val="24"/>
          <w:szCs w:val="24"/>
        </w:rPr>
        <w:t xml:space="preserve"> </w:t>
      </w:r>
      <w:r w:rsidR="002F03FC" w:rsidRPr="00D022A5">
        <w:rPr>
          <w:rFonts w:ascii="Times New Roman" w:hAnsi="Times New Roman" w:cs="Times New Roman"/>
          <w:sz w:val="24"/>
          <w:szCs w:val="24"/>
        </w:rPr>
        <w:t>716-723</w:t>
      </w:r>
    </w:p>
    <w:p w14:paraId="63A5536E" w14:textId="4C7BEDA6" w:rsidR="002F03FC" w:rsidRPr="00BA2C3D" w:rsidRDefault="002F03FC" w:rsidP="002F03FC">
      <w:pPr>
        <w:spacing w:after="0" w:line="480" w:lineRule="auto"/>
        <w:rPr>
          <w:rFonts w:ascii="Times New Roman" w:hAnsi="Times New Roman" w:cs="Times New Roman"/>
          <w:sz w:val="24"/>
          <w:szCs w:val="24"/>
        </w:rPr>
      </w:pPr>
      <w:r w:rsidRPr="00502991">
        <w:rPr>
          <w:rFonts w:ascii="Times New Roman" w:hAnsi="Times New Roman" w:cs="Times New Roman"/>
          <w:b/>
          <w:bCs/>
          <w:sz w:val="24"/>
          <w:szCs w:val="24"/>
        </w:rPr>
        <w:t>Anderson, M.</w:t>
      </w:r>
      <w:r w:rsidR="0099395C" w:rsidRPr="00502991">
        <w:rPr>
          <w:rFonts w:ascii="Times New Roman" w:hAnsi="Times New Roman" w:cs="Times New Roman"/>
          <w:b/>
          <w:bCs/>
          <w:sz w:val="24"/>
          <w:szCs w:val="24"/>
        </w:rPr>
        <w:t xml:space="preserve"> </w:t>
      </w:r>
      <w:r w:rsidRPr="00502991">
        <w:rPr>
          <w:rFonts w:ascii="Times New Roman" w:hAnsi="Times New Roman" w:cs="Times New Roman"/>
          <w:b/>
          <w:bCs/>
          <w:sz w:val="24"/>
          <w:szCs w:val="24"/>
        </w:rPr>
        <w:t xml:space="preserve">J. and </w:t>
      </w:r>
      <w:r w:rsidR="00B04D12">
        <w:rPr>
          <w:rFonts w:ascii="Times New Roman" w:hAnsi="Times New Roman" w:cs="Times New Roman"/>
          <w:b/>
          <w:bCs/>
          <w:sz w:val="24"/>
          <w:szCs w:val="24"/>
        </w:rPr>
        <w:t xml:space="preserve">D. C. </w:t>
      </w:r>
      <w:r w:rsidRPr="00502991">
        <w:rPr>
          <w:rFonts w:ascii="Times New Roman" w:hAnsi="Times New Roman" w:cs="Times New Roman"/>
          <w:b/>
          <w:bCs/>
          <w:sz w:val="24"/>
          <w:szCs w:val="24"/>
        </w:rPr>
        <w:t>Walsh</w:t>
      </w:r>
      <w:r w:rsidR="00B04D12">
        <w:rPr>
          <w:rFonts w:ascii="Times New Roman" w:hAnsi="Times New Roman" w:cs="Times New Roman"/>
          <w:b/>
          <w:bCs/>
          <w:sz w:val="24"/>
          <w:szCs w:val="24"/>
        </w:rPr>
        <w:t>.</w:t>
      </w:r>
      <w:r w:rsidRPr="000F0F31">
        <w:rPr>
          <w:rFonts w:ascii="Times New Roman" w:hAnsi="Times New Roman" w:cs="Times New Roman"/>
          <w:sz w:val="24"/>
          <w:szCs w:val="24"/>
        </w:rPr>
        <w:t xml:space="preserve"> 2013. PERMANOVA, ANOSIM, and the Mantel test in the face of heterogeneous dispersions: what null hypothesis are you testing?. </w:t>
      </w:r>
      <w:r w:rsidRPr="00502991">
        <w:rPr>
          <w:rFonts w:ascii="Times New Roman" w:hAnsi="Times New Roman" w:cs="Times New Roman"/>
          <w:sz w:val="24"/>
          <w:szCs w:val="24"/>
        </w:rPr>
        <w:t>Ecological Monographs</w:t>
      </w:r>
      <w:r w:rsidRPr="000F0F31">
        <w:rPr>
          <w:rFonts w:ascii="Times New Roman" w:hAnsi="Times New Roman" w:cs="Times New Roman"/>
          <w:sz w:val="24"/>
          <w:szCs w:val="24"/>
        </w:rPr>
        <w:t xml:space="preserve"> </w:t>
      </w:r>
      <w:r w:rsidRPr="00502991">
        <w:rPr>
          <w:rFonts w:ascii="Times New Roman" w:hAnsi="Times New Roman" w:cs="Times New Roman"/>
          <w:sz w:val="24"/>
          <w:szCs w:val="24"/>
        </w:rPr>
        <w:t>83</w:t>
      </w:r>
      <w:r w:rsidR="00502991">
        <w:rPr>
          <w:rFonts w:ascii="Times New Roman" w:hAnsi="Times New Roman" w:cs="Times New Roman"/>
          <w:sz w:val="24"/>
          <w:szCs w:val="24"/>
        </w:rPr>
        <w:t>:</w:t>
      </w:r>
      <w:r>
        <w:rPr>
          <w:rFonts w:ascii="Times New Roman" w:hAnsi="Times New Roman" w:cs="Times New Roman"/>
          <w:sz w:val="24"/>
          <w:szCs w:val="24"/>
        </w:rPr>
        <w:t xml:space="preserve"> </w:t>
      </w:r>
      <w:r w:rsidRPr="000F0F31">
        <w:rPr>
          <w:rFonts w:ascii="Times New Roman" w:hAnsi="Times New Roman" w:cs="Times New Roman"/>
          <w:sz w:val="24"/>
          <w:szCs w:val="24"/>
        </w:rPr>
        <w:t>557-574.</w:t>
      </w:r>
    </w:p>
    <w:p w14:paraId="587E91A1" w14:textId="5DA670C4" w:rsidR="002F03FC" w:rsidRDefault="002F03FC" w:rsidP="002F03FC">
      <w:pPr>
        <w:spacing w:after="0" w:line="480" w:lineRule="auto"/>
        <w:rPr>
          <w:rFonts w:ascii="Times New Roman" w:hAnsi="Times New Roman" w:cs="Times New Roman"/>
          <w:sz w:val="24"/>
          <w:szCs w:val="24"/>
        </w:rPr>
      </w:pPr>
      <w:r w:rsidRPr="00502991">
        <w:rPr>
          <w:rFonts w:ascii="Times New Roman" w:hAnsi="Times New Roman" w:cs="Times New Roman"/>
          <w:b/>
          <w:bCs/>
          <w:sz w:val="24"/>
          <w:szCs w:val="24"/>
        </w:rPr>
        <w:t xml:space="preserve">Ashley, K. W., and </w:t>
      </w:r>
      <w:r w:rsidR="00B04D12">
        <w:rPr>
          <w:rFonts w:ascii="Times New Roman" w:hAnsi="Times New Roman" w:cs="Times New Roman"/>
          <w:b/>
          <w:bCs/>
          <w:sz w:val="24"/>
          <w:szCs w:val="24"/>
        </w:rPr>
        <w:t xml:space="preserve">R. T. </w:t>
      </w:r>
      <w:r w:rsidRPr="00502991">
        <w:rPr>
          <w:rFonts w:ascii="Times New Roman" w:hAnsi="Times New Roman" w:cs="Times New Roman"/>
          <w:b/>
          <w:bCs/>
          <w:sz w:val="24"/>
          <w:szCs w:val="24"/>
        </w:rPr>
        <w:t>Rachels</w:t>
      </w:r>
      <w:r w:rsidR="00B04D12">
        <w:rPr>
          <w:rFonts w:ascii="Times New Roman" w:hAnsi="Times New Roman" w:cs="Times New Roman"/>
          <w:b/>
          <w:bCs/>
          <w:sz w:val="24"/>
          <w:szCs w:val="24"/>
        </w:rPr>
        <w:t>.</w:t>
      </w:r>
      <w:r w:rsidRPr="00BA2C3D">
        <w:rPr>
          <w:rFonts w:ascii="Times New Roman" w:hAnsi="Times New Roman" w:cs="Times New Roman"/>
          <w:sz w:val="24"/>
          <w:szCs w:val="24"/>
        </w:rPr>
        <w:t xml:space="preserve"> 199</w:t>
      </w:r>
      <w:r>
        <w:rPr>
          <w:rFonts w:ascii="Times New Roman" w:hAnsi="Times New Roman" w:cs="Times New Roman"/>
          <w:sz w:val="24"/>
          <w:szCs w:val="24"/>
        </w:rPr>
        <w:t>8</w:t>
      </w:r>
      <w:r w:rsidRPr="00BA2C3D">
        <w:rPr>
          <w:rFonts w:ascii="Times New Roman" w:hAnsi="Times New Roman" w:cs="Times New Roman"/>
          <w:sz w:val="24"/>
          <w:szCs w:val="24"/>
        </w:rPr>
        <w:t xml:space="preserve">. Food habits of Bowfin in the Black and Lumber Rivers, North Carolina. </w:t>
      </w:r>
      <w:r>
        <w:rPr>
          <w:rFonts w:ascii="Times New Roman" w:hAnsi="Times New Roman" w:cs="Times New Roman"/>
          <w:sz w:val="24"/>
          <w:szCs w:val="24"/>
        </w:rPr>
        <w:t>North Carolina Wildlife Resources Commission, Division of Inland Fisheries.</w:t>
      </w:r>
    </w:p>
    <w:p w14:paraId="0AA5B232" w14:textId="44126328" w:rsidR="002F03FC" w:rsidRDefault="002F03FC" w:rsidP="002F03FC">
      <w:pPr>
        <w:spacing w:after="0" w:line="480" w:lineRule="auto"/>
        <w:rPr>
          <w:rFonts w:ascii="Times New Roman" w:hAnsi="Times New Roman" w:cs="Times New Roman"/>
          <w:sz w:val="24"/>
          <w:szCs w:val="24"/>
        </w:rPr>
      </w:pPr>
      <w:r w:rsidRPr="00CE4FFF">
        <w:rPr>
          <w:rFonts w:ascii="Times New Roman" w:hAnsi="Times New Roman" w:cs="Times New Roman"/>
          <w:b/>
          <w:bCs/>
          <w:sz w:val="24"/>
          <w:szCs w:val="24"/>
        </w:rPr>
        <w:t>Beck, H.</w:t>
      </w:r>
      <w:r w:rsidR="0099395C">
        <w:rPr>
          <w:rFonts w:ascii="Times New Roman" w:hAnsi="Times New Roman" w:cs="Times New Roman"/>
          <w:b/>
          <w:bCs/>
          <w:sz w:val="24"/>
          <w:szCs w:val="24"/>
        </w:rPr>
        <w:t xml:space="preserve"> </w:t>
      </w:r>
      <w:r w:rsidRPr="00CE4FFF">
        <w:rPr>
          <w:rFonts w:ascii="Times New Roman" w:hAnsi="Times New Roman" w:cs="Times New Roman"/>
          <w:b/>
          <w:bCs/>
          <w:sz w:val="24"/>
          <w:szCs w:val="24"/>
        </w:rPr>
        <w:t xml:space="preserve">D., </w:t>
      </w:r>
      <w:r w:rsidR="00B04D12">
        <w:rPr>
          <w:rFonts w:ascii="Times New Roman" w:hAnsi="Times New Roman" w:cs="Times New Roman"/>
          <w:b/>
          <w:bCs/>
          <w:sz w:val="24"/>
          <w:szCs w:val="24"/>
        </w:rPr>
        <w:t xml:space="preserve">A.B. </w:t>
      </w:r>
      <w:r w:rsidRPr="00CE4FFF">
        <w:rPr>
          <w:rFonts w:ascii="Times New Roman" w:hAnsi="Times New Roman" w:cs="Times New Roman"/>
          <w:b/>
          <w:bCs/>
          <w:sz w:val="24"/>
          <w:szCs w:val="24"/>
        </w:rPr>
        <w:t>Starostka</w:t>
      </w:r>
      <w:r w:rsidR="00B04D12">
        <w:rPr>
          <w:rFonts w:ascii="Times New Roman" w:hAnsi="Times New Roman" w:cs="Times New Roman"/>
          <w:b/>
          <w:bCs/>
          <w:sz w:val="24"/>
          <w:szCs w:val="24"/>
        </w:rPr>
        <w:t>,</w:t>
      </w:r>
      <w:r w:rsidRPr="00CE4FFF">
        <w:rPr>
          <w:rFonts w:ascii="Times New Roman" w:hAnsi="Times New Roman" w:cs="Times New Roman"/>
          <w:b/>
          <w:bCs/>
          <w:sz w:val="24"/>
          <w:szCs w:val="24"/>
        </w:rPr>
        <w:t xml:space="preserve"> and D.</w:t>
      </w:r>
      <w:r w:rsidR="0099395C">
        <w:rPr>
          <w:rFonts w:ascii="Times New Roman" w:hAnsi="Times New Roman" w:cs="Times New Roman"/>
          <w:b/>
          <w:bCs/>
          <w:sz w:val="24"/>
          <w:szCs w:val="24"/>
        </w:rPr>
        <w:t xml:space="preserve"> </w:t>
      </w:r>
      <w:r w:rsidRPr="00CE4FFF">
        <w:rPr>
          <w:rFonts w:ascii="Times New Roman" w:hAnsi="Times New Roman" w:cs="Times New Roman"/>
          <w:b/>
          <w:bCs/>
          <w:sz w:val="24"/>
          <w:szCs w:val="24"/>
        </w:rPr>
        <w:t>W. Willis.</w:t>
      </w:r>
      <w:r w:rsidRPr="00CE4FFF">
        <w:rPr>
          <w:rFonts w:ascii="Times New Roman" w:hAnsi="Times New Roman" w:cs="Times New Roman"/>
          <w:sz w:val="24"/>
          <w:szCs w:val="24"/>
        </w:rPr>
        <w:t xml:space="preserve"> 1998. Diet overlap of age-0 </w:t>
      </w:r>
      <w:r>
        <w:rPr>
          <w:rFonts w:ascii="Times New Roman" w:hAnsi="Times New Roman" w:cs="Times New Roman"/>
          <w:sz w:val="24"/>
          <w:szCs w:val="24"/>
        </w:rPr>
        <w:t>W</w:t>
      </w:r>
      <w:r w:rsidRPr="00CE4FFF">
        <w:rPr>
          <w:rFonts w:ascii="Times New Roman" w:hAnsi="Times New Roman" w:cs="Times New Roman"/>
          <w:sz w:val="24"/>
          <w:szCs w:val="24"/>
        </w:rPr>
        <w:t xml:space="preserve">alleye and </w:t>
      </w:r>
      <w:r>
        <w:rPr>
          <w:rFonts w:ascii="Times New Roman" w:hAnsi="Times New Roman" w:cs="Times New Roman"/>
          <w:sz w:val="24"/>
          <w:szCs w:val="24"/>
        </w:rPr>
        <w:t>W</w:t>
      </w:r>
      <w:r w:rsidRPr="00CE4FFF">
        <w:rPr>
          <w:rFonts w:ascii="Times New Roman" w:hAnsi="Times New Roman" w:cs="Times New Roman"/>
          <w:sz w:val="24"/>
          <w:szCs w:val="24"/>
        </w:rPr>
        <w:t xml:space="preserve">hite </w:t>
      </w:r>
      <w:r>
        <w:rPr>
          <w:rFonts w:ascii="Times New Roman" w:hAnsi="Times New Roman" w:cs="Times New Roman"/>
          <w:sz w:val="24"/>
          <w:szCs w:val="24"/>
        </w:rPr>
        <w:t>B</w:t>
      </w:r>
      <w:r w:rsidRPr="00CE4FFF">
        <w:rPr>
          <w:rFonts w:ascii="Times New Roman" w:hAnsi="Times New Roman" w:cs="Times New Roman"/>
          <w:sz w:val="24"/>
          <w:szCs w:val="24"/>
        </w:rPr>
        <w:t>ass in Lake Poinsett, South Dakota. Journal of Freshwater Ecology</w:t>
      </w:r>
      <w:r>
        <w:rPr>
          <w:rFonts w:ascii="Times New Roman" w:hAnsi="Times New Roman" w:cs="Times New Roman"/>
          <w:sz w:val="24"/>
          <w:szCs w:val="24"/>
        </w:rPr>
        <w:t xml:space="preserve"> </w:t>
      </w:r>
      <w:r w:rsidRPr="00CE4FFF">
        <w:rPr>
          <w:rFonts w:ascii="Times New Roman" w:hAnsi="Times New Roman" w:cs="Times New Roman"/>
          <w:sz w:val="24"/>
          <w:szCs w:val="24"/>
        </w:rPr>
        <w:t>13</w:t>
      </w:r>
      <w:r>
        <w:rPr>
          <w:rFonts w:ascii="Times New Roman" w:hAnsi="Times New Roman" w:cs="Times New Roman"/>
          <w:sz w:val="24"/>
          <w:szCs w:val="24"/>
        </w:rPr>
        <w:t xml:space="preserve">: </w:t>
      </w:r>
      <w:r w:rsidRPr="00CE4FFF">
        <w:rPr>
          <w:rFonts w:ascii="Times New Roman" w:hAnsi="Times New Roman" w:cs="Times New Roman"/>
          <w:sz w:val="24"/>
          <w:szCs w:val="24"/>
        </w:rPr>
        <w:t>425-431.</w:t>
      </w:r>
    </w:p>
    <w:p w14:paraId="11B1E070" w14:textId="0B7804F1" w:rsidR="002F03FC" w:rsidRPr="00AC1FFF" w:rsidRDefault="002F03FC" w:rsidP="002F03FC">
      <w:pPr>
        <w:spacing w:after="0" w:line="480" w:lineRule="auto"/>
        <w:rPr>
          <w:rFonts w:ascii="Times New Roman" w:hAnsi="Times New Roman" w:cs="Times New Roman"/>
          <w:sz w:val="24"/>
          <w:szCs w:val="24"/>
        </w:rPr>
      </w:pPr>
      <w:r w:rsidRPr="00AB0418">
        <w:rPr>
          <w:rFonts w:ascii="Times New Roman" w:hAnsi="Times New Roman" w:cs="Times New Roman"/>
          <w:b/>
          <w:bCs/>
          <w:sz w:val="24"/>
          <w:szCs w:val="24"/>
        </w:rPr>
        <w:t>Boecklen, W.</w:t>
      </w:r>
      <w:r w:rsidR="0099395C">
        <w:rPr>
          <w:rFonts w:ascii="Times New Roman" w:hAnsi="Times New Roman" w:cs="Times New Roman"/>
          <w:b/>
          <w:bCs/>
          <w:sz w:val="24"/>
          <w:szCs w:val="24"/>
        </w:rPr>
        <w:t xml:space="preserve"> </w:t>
      </w:r>
      <w:r w:rsidRPr="00AB0418">
        <w:rPr>
          <w:rFonts w:ascii="Times New Roman" w:hAnsi="Times New Roman" w:cs="Times New Roman"/>
          <w:b/>
          <w:bCs/>
          <w:sz w:val="24"/>
          <w:szCs w:val="24"/>
        </w:rPr>
        <w:t xml:space="preserve">J., </w:t>
      </w:r>
      <w:r w:rsidR="00B04D12">
        <w:rPr>
          <w:rFonts w:ascii="Times New Roman" w:hAnsi="Times New Roman" w:cs="Times New Roman"/>
          <w:b/>
          <w:bCs/>
          <w:sz w:val="24"/>
          <w:szCs w:val="24"/>
        </w:rPr>
        <w:t xml:space="preserve">C. T. </w:t>
      </w:r>
      <w:r w:rsidRPr="00AB0418">
        <w:rPr>
          <w:rFonts w:ascii="Times New Roman" w:hAnsi="Times New Roman" w:cs="Times New Roman"/>
          <w:b/>
          <w:bCs/>
          <w:sz w:val="24"/>
          <w:szCs w:val="24"/>
        </w:rPr>
        <w:t xml:space="preserve">Yarnes, </w:t>
      </w:r>
      <w:r w:rsidR="00B04D12">
        <w:rPr>
          <w:rFonts w:ascii="Times New Roman" w:hAnsi="Times New Roman" w:cs="Times New Roman"/>
          <w:b/>
          <w:bCs/>
          <w:sz w:val="24"/>
          <w:szCs w:val="24"/>
        </w:rPr>
        <w:t>B. A. C</w:t>
      </w:r>
      <w:r w:rsidRPr="00AB0418">
        <w:rPr>
          <w:rFonts w:ascii="Times New Roman" w:hAnsi="Times New Roman" w:cs="Times New Roman"/>
          <w:b/>
          <w:bCs/>
          <w:sz w:val="24"/>
          <w:szCs w:val="24"/>
        </w:rPr>
        <w:t>ook, and A.</w:t>
      </w:r>
      <w:r w:rsidR="0099395C">
        <w:rPr>
          <w:rFonts w:ascii="Times New Roman" w:hAnsi="Times New Roman" w:cs="Times New Roman"/>
          <w:b/>
          <w:bCs/>
          <w:sz w:val="24"/>
          <w:szCs w:val="24"/>
        </w:rPr>
        <w:t xml:space="preserve"> </w:t>
      </w:r>
      <w:r w:rsidRPr="00AB0418">
        <w:rPr>
          <w:rFonts w:ascii="Times New Roman" w:hAnsi="Times New Roman" w:cs="Times New Roman"/>
          <w:b/>
          <w:bCs/>
          <w:sz w:val="24"/>
          <w:szCs w:val="24"/>
        </w:rPr>
        <w:t>C. James.</w:t>
      </w:r>
      <w:r w:rsidRPr="00AB0418">
        <w:rPr>
          <w:rFonts w:ascii="Times New Roman" w:hAnsi="Times New Roman" w:cs="Times New Roman"/>
          <w:sz w:val="24"/>
          <w:szCs w:val="24"/>
        </w:rPr>
        <w:t xml:space="preserve"> 2011. On the use of stable isotopes in trophic ecology. Annual </w:t>
      </w:r>
      <w:r>
        <w:rPr>
          <w:rFonts w:ascii="Times New Roman" w:hAnsi="Times New Roman" w:cs="Times New Roman"/>
          <w:sz w:val="24"/>
          <w:szCs w:val="24"/>
        </w:rPr>
        <w:t>R</w:t>
      </w:r>
      <w:r w:rsidRPr="00AB0418">
        <w:rPr>
          <w:rFonts w:ascii="Times New Roman" w:hAnsi="Times New Roman" w:cs="Times New Roman"/>
          <w:sz w:val="24"/>
          <w:szCs w:val="24"/>
        </w:rPr>
        <w:t xml:space="preserve">eview of </w:t>
      </w:r>
      <w:r>
        <w:rPr>
          <w:rFonts w:ascii="Times New Roman" w:hAnsi="Times New Roman" w:cs="Times New Roman"/>
          <w:sz w:val="24"/>
          <w:szCs w:val="24"/>
        </w:rPr>
        <w:t>E</w:t>
      </w:r>
      <w:r w:rsidRPr="00AB0418">
        <w:rPr>
          <w:rFonts w:ascii="Times New Roman" w:hAnsi="Times New Roman" w:cs="Times New Roman"/>
          <w:sz w:val="24"/>
          <w:szCs w:val="24"/>
        </w:rPr>
        <w:t xml:space="preserve">cology, </w:t>
      </w:r>
      <w:r>
        <w:rPr>
          <w:rFonts w:ascii="Times New Roman" w:hAnsi="Times New Roman" w:cs="Times New Roman"/>
          <w:sz w:val="24"/>
          <w:szCs w:val="24"/>
        </w:rPr>
        <w:t>E</w:t>
      </w:r>
      <w:r w:rsidRPr="00AB0418">
        <w:rPr>
          <w:rFonts w:ascii="Times New Roman" w:hAnsi="Times New Roman" w:cs="Times New Roman"/>
          <w:sz w:val="24"/>
          <w:szCs w:val="24"/>
        </w:rPr>
        <w:t xml:space="preserve">volution, and </w:t>
      </w:r>
      <w:r>
        <w:rPr>
          <w:rFonts w:ascii="Times New Roman" w:hAnsi="Times New Roman" w:cs="Times New Roman"/>
          <w:sz w:val="24"/>
          <w:szCs w:val="24"/>
        </w:rPr>
        <w:t>S</w:t>
      </w:r>
      <w:r w:rsidRPr="00AB0418">
        <w:rPr>
          <w:rFonts w:ascii="Times New Roman" w:hAnsi="Times New Roman" w:cs="Times New Roman"/>
          <w:sz w:val="24"/>
          <w:szCs w:val="24"/>
        </w:rPr>
        <w:t>ystematics 42</w:t>
      </w:r>
      <w:r>
        <w:rPr>
          <w:rFonts w:ascii="Times New Roman" w:hAnsi="Times New Roman" w:cs="Times New Roman"/>
          <w:sz w:val="24"/>
          <w:szCs w:val="24"/>
        </w:rPr>
        <w:t xml:space="preserve">: </w:t>
      </w:r>
      <w:r w:rsidRPr="00AB0418">
        <w:rPr>
          <w:rFonts w:ascii="Times New Roman" w:hAnsi="Times New Roman" w:cs="Times New Roman"/>
          <w:sz w:val="24"/>
          <w:szCs w:val="24"/>
        </w:rPr>
        <w:t>411-440.</w:t>
      </w:r>
    </w:p>
    <w:p w14:paraId="6FFBEBF8" w14:textId="4B444E7C" w:rsidR="002F03FC" w:rsidRPr="00B16EBC" w:rsidRDefault="002F03FC" w:rsidP="002F03FC">
      <w:pPr>
        <w:spacing w:after="0" w:line="480" w:lineRule="auto"/>
        <w:rPr>
          <w:rFonts w:ascii="Times New Roman" w:hAnsi="Times New Roman" w:cs="Times New Roman"/>
          <w:iCs/>
          <w:sz w:val="24"/>
          <w:szCs w:val="24"/>
        </w:rPr>
      </w:pPr>
      <w:r w:rsidRPr="00B16EBC">
        <w:rPr>
          <w:rFonts w:ascii="Times New Roman" w:hAnsi="Times New Roman" w:cs="Times New Roman"/>
          <w:b/>
          <w:bCs/>
          <w:sz w:val="24"/>
          <w:szCs w:val="24"/>
        </w:rPr>
        <w:t>Brazner, J.</w:t>
      </w:r>
      <w:r w:rsidR="0099395C">
        <w:rPr>
          <w:rFonts w:ascii="Times New Roman" w:hAnsi="Times New Roman" w:cs="Times New Roman"/>
          <w:b/>
          <w:bCs/>
          <w:sz w:val="24"/>
          <w:szCs w:val="24"/>
        </w:rPr>
        <w:t xml:space="preserve"> </w:t>
      </w:r>
      <w:r w:rsidRPr="00B16EBC">
        <w:rPr>
          <w:rFonts w:ascii="Times New Roman" w:hAnsi="Times New Roman" w:cs="Times New Roman"/>
          <w:b/>
          <w:bCs/>
          <w:sz w:val="24"/>
          <w:szCs w:val="24"/>
        </w:rPr>
        <w:t>C.</w:t>
      </w:r>
      <w:r w:rsidRPr="00BA2C3D">
        <w:rPr>
          <w:rFonts w:ascii="Times New Roman" w:hAnsi="Times New Roman" w:cs="Times New Roman"/>
          <w:sz w:val="24"/>
          <w:szCs w:val="24"/>
        </w:rPr>
        <w:t xml:space="preserve"> 1997. Regional, </w:t>
      </w:r>
      <w:r>
        <w:rPr>
          <w:rFonts w:ascii="Times New Roman" w:hAnsi="Times New Roman" w:cs="Times New Roman"/>
          <w:sz w:val="24"/>
          <w:szCs w:val="24"/>
        </w:rPr>
        <w:t>h</w:t>
      </w:r>
      <w:r w:rsidRPr="00BA2C3D">
        <w:rPr>
          <w:rFonts w:ascii="Times New Roman" w:hAnsi="Times New Roman" w:cs="Times New Roman"/>
          <w:sz w:val="24"/>
          <w:szCs w:val="24"/>
        </w:rPr>
        <w:t xml:space="preserve">abitat, and </w:t>
      </w:r>
      <w:r>
        <w:rPr>
          <w:rFonts w:ascii="Times New Roman" w:hAnsi="Times New Roman" w:cs="Times New Roman"/>
          <w:sz w:val="24"/>
          <w:szCs w:val="24"/>
        </w:rPr>
        <w:t>h</w:t>
      </w:r>
      <w:r w:rsidRPr="00BA2C3D">
        <w:rPr>
          <w:rFonts w:ascii="Times New Roman" w:hAnsi="Times New Roman" w:cs="Times New Roman"/>
          <w:sz w:val="24"/>
          <w:szCs w:val="24"/>
        </w:rPr>
        <w:t xml:space="preserve">uman </w:t>
      </w:r>
      <w:r>
        <w:rPr>
          <w:rFonts w:ascii="Times New Roman" w:hAnsi="Times New Roman" w:cs="Times New Roman"/>
          <w:sz w:val="24"/>
          <w:szCs w:val="24"/>
        </w:rPr>
        <w:t>d</w:t>
      </w:r>
      <w:r w:rsidRPr="00BA2C3D">
        <w:rPr>
          <w:rFonts w:ascii="Times New Roman" w:hAnsi="Times New Roman" w:cs="Times New Roman"/>
          <w:sz w:val="24"/>
          <w:szCs w:val="24"/>
        </w:rPr>
        <w:t xml:space="preserve">evelopment </w:t>
      </w:r>
      <w:r>
        <w:rPr>
          <w:rFonts w:ascii="Times New Roman" w:hAnsi="Times New Roman" w:cs="Times New Roman"/>
          <w:sz w:val="24"/>
          <w:szCs w:val="24"/>
        </w:rPr>
        <w:t>i</w:t>
      </w:r>
      <w:r w:rsidRPr="00BA2C3D">
        <w:rPr>
          <w:rFonts w:ascii="Times New Roman" w:hAnsi="Times New Roman" w:cs="Times New Roman"/>
          <w:sz w:val="24"/>
          <w:szCs w:val="24"/>
        </w:rPr>
        <w:t xml:space="preserve">nfluences on </w:t>
      </w:r>
      <w:r>
        <w:rPr>
          <w:rFonts w:ascii="Times New Roman" w:hAnsi="Times New Roman" w:cs="Times New Roman"/>
          <w:sz w:val="24"/>
          <w:szCs w:val="24"/>
        </w:rPr>
        <w:t>c</w:t>
      </w:r>
      <w:r w:rsidRPr="00BA2C3D">
        <w:rPr>
          <w:rFonts w:ascii="Times New Roman" w:hAnsi="Times New Roman" w:cs="Times New Roman"/>
          <w:sz w:val="24"/>
          <w:szCs w:val="24"/>
        </w:rPr>
        <w:t xml:space="preserve">oastal </w:t>
      </w:r>
      <w:r>
        <w:rPr>
          <w:rFonts w:ascii="Times New Roman" w:hAnsi="Times New Roman" w:cs="Times New Roman"/>
          <w:sz w:val="24"/>
          <w:szCs w:val="24"/>
        </w:rPr>
        <w:t>w</w:t>
      </w:r>
      <w:r w:rsidRPr="00BA2C3D">
        <w:rPr>
          <w:rFonts w:ascii="Times New Roman" w:hAnsi="Times New Roman" w:cs="Times New Roman"/>
          <w:sz w:val="24"/>
          <w:szCs w:val="24"/>
        </w:rPr>
        <w:t xml:space="preserve">etland and </w:t>
      </w:r>
      <w:r>
        <w:rPr>
          <w:rFonts w:ascii="Times New Roman" w:hAnsi="Times New Roman" w:cs="Times New Roman"/>
          <w:sz w:val="24"/>
          <w:szCs w:val="24"/>
        </w:rPr>
        <w:t>b</w:t>
      </w:r>
      <w:r w:rsidRPr="00BA2C3D">
        <w:rPr>
          <w:rFonts w:ascii="Times New Roman" w:hAnsi="Times New Roman" w:cs="Times New Roman"/>
          <w:sz w:val="24"/>
          <w:szCs w:val="24"/>
        </w:rPr>
        <w:t xml:space="preserve">each </w:t>
      </w:r>
      <w:r>
        <w:rPr>
          <w:rFonts w:ascii="Times New Roman" w:hAnsi="Times New Roman" w:cs="Times New Roman"/>
          <w:sz w:val="24"/>
          <w:szCs w:val="24"/>
        </w:rPr>
        <w:t>f</w:t>
      </w:r>
      <w:r w:rsidRPr="00BA2C3D">
        <w:rPr>
          <w:rFonts w:ascii="Times New Roman" w:hAnsi="Times New Roman" w:cs="Times New Roman"/>
          <w:sz w:val="24"/>
          <w:szCs w:val="24"/>
        </w:rPr>
        <w:t xml:space="preserve">ish </w:t>
      </w:r>
      <w:r>
        <w:rPr>
          <w:rFonts w:ascii="Times New Roman" w:hAnsi="Times New Roman" w:cs="Times New Roman"/>
          <w:sz w:val="24"/>
          <w:szCs w:val="24"/>
        </w:rPr>
        <w:t>a</w:t>
      </w:r>
      <w:r w:rsidRPr="00BA2C3D">
        <w:rPr>
          <w:rFonts w:ascii="Times New Roman" w:hAnsi="Times New Roman" w:cs="Times New Roman"/>
          <w:sz w:val="24"/>
          <w:szCs w:val="24"/>
        </w:rPr>
        <w:t xml:space="preserve">ssemblages in Green Bay, Lake Michigan. </w:t>
      </w:r>
      <w:r w:rsidRPr="00B16EBC">
        <w:rPr>
          <w:rFonts w:ascii="Times New Roman" w:hAnsi="Times New Roman" w:cs="Times New Roman"/>
          <w:iCs/>
          <w:sz w:val="24"/>
          <w:szCs w:val="24"/>
        </w:rPr>
        <w:t>Journal of Great Lakes Research 23: 36-51.</w:t>
      </w:r>
    </w:p>
    <w:p w14:paraId="2E988DA5" w14:textId="52C0F878" w:rsidR="002F03FC" w:rsidRPr="00BA2C3D" w:rsidRDefault="002F03FC" w:rsidP="002F03FC">
      <w:pPr>
        <w:spacing w:after="0" w:line="480" w:lineRule="auto"/>
        <w:rPr>
          <w:rFonts w:ascii="Times New Roman" w:hAnsi="Times New Roman" w:cs="Times New Roman"/>
          <w:sz w:val="24"/>
          <w:szCs w:val="24"/>
        </w:rPr>
      </w:pPr>
      <w:r w:rsidRPr="00BA2671">
        <w:rPr>
          <w:rFonts w:ascii="Times New Roman" w:hAnsi="Times New Roman" w:cs="Times New Roman"/>
          <w:b/>
          <w:bCs/>
          <w:sz w:val="24"/>
          <w:szCs w:val="24"/>
        </w:rPr>
        <w:t>Brazner, J.</w:t>
      </w:r>
      <w:r w:rsidR="0099395C">
        <w:rPr>
          <w:rFonts w:ascii="Times New Roman" w:hAnsi="Times New Roman" w:cs="Times New Roman"/>
          <w:b/>
          <w:bCs/>
          <w:sz w:val="24"/>
          <w:szCs w:val="24"/>
        </w:rPr>
        <w:t xml:space="preserve"> </w:t>
      </w:r>
      <w:r w:rsidRPr="00BA2671">
        <w:rPr>
          <w:rFonts w:ascii="Times New Roman" w:hAnsi="Times New Roman" w:cs="Times New Roman"/>
          <w:b/>
          <w:bCs/>
          <w:sz w:val="24"/>
          <w:szCs w:val="24"/>
        </w:rPr>
        <w:t>C. and E.</w:t>
      </w:r>
      <w:r w:rsidR="0099395C">
        <w:rPr>
          <w:rFonts w:ascii="Times New Roman" w:hAnsi="Times New Roman" w:cs="Times New Roman"/>
          <w:b/>
          <w:bCs/>
          <w:sz w:val="24"/>
          <w:szCs w:val="24"/>
        </w:rPr>
        <w:t xml:space="preserve"> </w:t>
      </w:r>
      <w:r w:rsidRPr="00BA2671">
        <w:rPr>
          <w:rFonts w:ascii="Times New Roman" w:hAnsi="Times New Roman" w:cs="Times New Roman"/>
          <w:b/>
          <w:bCs/>
          <w:sz w:val="24"/>
          <w:szCs w:val="24"/>
        </w:rPr>
        <w:t>W. Beals.</w:t>
      </w:r>
      <w:r w:rsidRPr="00BA2C3D">
        <w:rPr>
          <w:rFonts w:ascii="Times New Roman" w:hAnsi="Times New Roman" w:cs="Times New Roman"/>
          <w:sz w:val="24"/>
          <w:szCs w:val="24"/>
        </w:rPr>
        <w:t xml:space="preserve"> 1997. Patterns in </w:t>
      </w:r>
      <w:r>
        <w:rPr>
          <w:rFonts w:ascii="Times New Roman" w:hAnsi="Times New Roman" w:cs="Times New Roman"/>
          <w:sz w:val="24"/>
          <w:szCs w:val="24"/>
        </w:rPr>
        <w:t>f</w:t>
      </w:r>
      <w:r w:rsidRPr="00BA2C3D">
        <w:rPr>
          <w:rFonts w:ascii="Times New Roman" w:hAnsi="Times New Roman" w:cs="Times New Roman"/>
          <w:sz w:val="24"/>
          <w:szCs w:val="24"/>
        </w:rPr>
        <w:t xml:space="preserve">ish </w:t>
      </w:r>
      <w:r>
        <w:rPr>
          <w:rFonts w:ascii="Times New Roman" w:hAnsi="Times New Roman" w:cs="Times New Roman"/>
          <w:sz w:val="24"/>
          <w:szCs w:val="24"/>
        </w:rPr>
        <w:t>a</w:t>
      </w:r>
      <w:r w:rsidRPr="00BA2C3D">
        <w:rPr>
          <w:rFonts w:ascii="Times New Roman" w:hAnsi="Times New Roman" w:cs="Times New Roman"/>
          <w:sz w:val="24"/>
          <w:szCs w:val="24"/>
        </w:rPr>
        <w:t xml:space="preserve">ssemblages from </w:t>
      </w:r>
      <w:r>
        <w:rPr>
          <w:rFonts w:ascii="Times New Roman" w:hAnsi="Times New Roman" w:cs="Times New Roman"/>
          <w:sz w:val="24"/>
          <w:szCs w:val="24"/>
        </w:rPr>
        <w:t>c</w:t>
      </w:r>
      <w:r w:rsidRPr="00BA2C3D">
        <w:rPr>
          <w:rFonts w:ascii="Times New Roman" w:hAnsi="Times New Roman" w:cs="Times New Roman"/>
          <w:sz w:val="24"/>
          <w:szCs w:val="24"/>
        </w:rPr>
        <w:t xml:space="preserve">oastal </w:t>
      </w:r>
      <w:r>
        <w:rPr>
          <w:rFonts w:ascii="Times New Roman" w:hAnsi="Times New Roman" w:cs="Times New Roman"/>
          <w:sz w:val="24"/>
          <w:szCs w:val="24"/>
        </w:rPr>
        <w:t>w</w:t>
      </w:r>
      <w:r w:rsidRPr="00BA2C3D">
        <w:rPr>
          <w:rFonts w:ascii="Times New Roman" w:hAnsi="Times New Roman" w:cs="Times New Roman"/>
          <w:sz w:val="24"/>
          <w:szCs w:val="24"/>
        </w:rPr>
        <w:t xml:space="preserve">etland and </w:t>
      </w:r>
      <w:r>
        <w:rPr>
          <w:rFonts w:ascii="Times New Roman" w:hAnsi="Times New Roman" w:cs="Times New Roman"/>
          <w:sz w:val="24"/>
          <w:szCs w:val="24"/>
        </w:rPr>
        <w:t>b</w:t>
      </w:r>
      <w:r w:rsidRPr="00BA2C3D">
        <w:rPr>
          <w:rFonts w:ascii="Times New Roman" w:hAnsi="Times New Roman" w:cs="Times New Roman"/>
          <w:sz w:val="24"/>
          <w:szCs w:val="24"/>
        </w:rPr>
        <w:t xml:space="preserve">each </w:t>
      </w:r>
      <w:r>
        <w:rPr>
          <w:rFonts w:ascii="Times New Roman" w:hAnsi="Times New Roman" w:cs="Times New Roman"/>
          <w:sz w:val="24"/>
          <w:szCs w:val="24"/>
        </w:rPr>
        <w:t>h</w:t>
      </w:r>
      <w:r w:rsidRPr="00BA2C3D">
        <w:rPr>
          <w:rFonts w:ascii="Times New Roman" w:hAnsi="Times New Roman" w:cs="Times New Roman"/>
          <w:sz w:val="24"/>
          <w:szCs w:val="24"/>
        </w:rPr>
        <w:t xml:space="preserve">abitats in Green Bay, Lake Michigan: </w:t>
      </w:r>
      <w:r>
        <w:rPr>
          <w:rFonts w:ascii="Times New Roman" w:hAnsi="Times New Roman" w:cs="Times New Roman"/>
          <w:sz w:val="24"/>
          <w:szCs w:val="24"/>
        </w:rPr>
        <w:t>a</w:t>
      </w:r>
      <w:r w:rsidRPr="00BA2C3D">
        <w:rPr>
          <w:rFonts w:ascii="Times New Roman" w:hAnsi="Times New Roman" w:cs="Times New Roman"/>
          <w:sz w:val="24"/>
          <w:szCs w:val="24"/>
        </w:rPr>
        <w:t xml:space="preserve"> </w:t>
      </w:r>
      <w:r>
        <w:rPr>
          <w:rFonts w:ascii="Times New Roman" w:hAnsi="Times New Roman" w:cs="Times New Roman"/>
          <w:sz w:val="24"/>
          <w:szCs w:val="24"/>
        </w:rPr>
        <w:t>m</w:t>
      </w:r>
      <w:r w:rsidRPr="00BA2C3D">
        <w:rPr>
          <w:rFonts w:ascii="Times New Roman" w:hAnsi="Times New Roman" w:cs="Times New Roman"/>
          <w:sz w:val="24"/>
          <w:szCs w:val="24"/>
        </w:rPr>
        <w:t xml:space="preserve">ultivariate </w:t>
      </w:r>
      <w:r>
        <w:rPr>
          <w:rFonts w:ascii="Times New Roman" w:hAnsi="Times New Roman" w:cs="Times New Roman"/>
          <w:sz w:val="24"/>
          <w:szCs w:val="24"/>
        </w:rPr>
        <w:t>a</w:t>
      </w:r>
      <w:r w:rsidRPr="00BA2C3D">
        <w:rPr>
          <w:rFonts w:ascii="Times New Roman" w:hAnsi="Times New Roman" w:cs="Times New Roman"/>
          <w:sz w:val="24"/>
          <w:szCs w:val="24"/>
        </w:rPr>
        <w:t xml:space="preserve">nalysis of </w:t>
      </w:r>
      <w:r>
        <w:rPr>
          <w:rFonts w:ascii="Times New Roman" w:hAnsi="Times New Roman" w:cs="Times New Roman"/>
          <w:sz w:val="24"/>
          <w:szCs w:val="24"/>
        </w:rPr>
        <w:t>a</w:t>
      </w:r>
      <w:r w:rsidRPr="00BA2C3D">
        <w:rPr>
          <w:rFonts w:ascii="Times New Roman" w:hAnsi="Times New Roman" w:cs="Times New Roman"/>
          <w:sz w:val="24"/>
          <w:szCs w:val="24"/>
        </w:rPr>
        <w:t xml:space="preserve">biotic and </w:t>
      </w:r>
      <w:r>
        <w:rPr>
          <w:rFonts w:ascii="Times New Roman" w:hAnsi="Times New Roman" w:cs="Times New Roman"/>
          <w:sz w:val="24"/>
          <w:szCs w:val="24"/>
        </w:rPr>
        <w:t>b</w:t>
      </w:r>
      <w:r w:rsidRPr="00BA2C3D">
        <w:rPr>
          <w:rFonts w:ascii="Times New Roman" w:hAnsi="Times New Roman" w:cs="Times New Roman"/>
          <w:sz w:val="24"/>
          <w:szCs w:val="24"/>
        </w:rPr>
        <w:t xml:space="preserve">iotic </w:t>
      </w:r>
      <w:r>
        <w:rPr>
          <w:rFonts w:ascii="Times New Roman" w:hAnsi="Times New Roman" w:cs="Times New Roman"/>
          <w:sz w:val="24"/>
          <w:szCs w:val="24"/>
        </w:rPr>
        <w:t>f</w:t>
      </w:r>
      <w:r w:rsidRPr="00BA2C3D">
        <w:rPr>
          <w:rFonts w:ascii="Times New Roman" w:hAnsi="Times New Roman" w:cs="Times New Roman"/>
          <w:sz w:val="24"/>
          <w:szCs w:val="24"/>
        </w:rPr>
        <w:t xml:space="preserve">orcing </w:t>
      </w:r>
      <w:r>
        <w:rPr>
          <w:rFonts w:ascii="Times New Roman" w:hAnsi="Times New Roman" w:cs="Times New Roman"/>
          <w:sz w:val="24"/>
          <w:szCs w:val="24"/>
        </w:rPr>
        <w:t>f</w:t>
      </w:r>
      <w:r w:rsidRPr="00BA2C3D">
        <w:rPr>
          <w:rFonts w:ascii="Times New Roman" w:hAnsi="Times New Roman" w:cs="Times New Roman"/>
          <w:sz w:val="24"/>
          <w:szCs w:val="24"/>
        </w:rPr>
        <w:t xml:space="preserve">actors. </w:t>
      </w:r>
      <w:r w:rsidRPr="00BA2671">
        <w:rPr>
          <w:rFonts w:ascii="Times New Roman" w:hAnsi="Times New Roman" w:cs="Times New Roman"/>
          <w:iCs/>
          <w:sz w:val="24"/>
          <w:szCs w:val="24"/>
        </w:rPr>
        <w:t>Canadian Journal of Fisheries and Aquatic Sciences</w:t>
      </w:r>
      <w:r w:rsidRPr="00BA2C3D">
        <w:rPr>
          <w:rFonts w:ascii="Times New Roman" w:hAnsi="Times New Roman" w:cs="Times New Roman"/>
          <w:sz w:val="24"/>
          <w:szCs w:val="24"/>
        </w:rPr>
        <w:t xml:space="preserve"> 54: 1743-1761.</w:t>
      </w:r>
    </w:p>
    <w:p w14:paraId="2D7EB2DB" w14:textId="77777777" w:rsidR="002F03FC" w:rsidRDefault="002F03FC" w:rsidP="002F03FC">
      <w:pPr>
        <w:spacing w:after="0" w:line="480" w:lineRule="auto"/>
        <w:rPr>
          <w:rFonts w:ascii="Times New Roman" w:hAnsi="Times New Roman" w:cs="Times New Roman"/>
          <w:sz w:val="24"/>
          <w:szCs w:val="24"/>
          <w:shd w:val="clear" w:color="auto" w:fill="FFFFFF"/>
        </w:rPr>
      </w:pPr>
      <w:r w:rsidRPr="00B16EBC">
        <w:rPr>
          <w:rFonts w:ascii="Times New Roman" w:hAnsi="Times New Roman" w:cs="Times New Roman"/>
          <w:b/>
          <w:bCs/>
          <w:sz w:val="24"/>
          <w:szCs w:val="24"/>
          <w:shd w:val="clear" w:color="auto" w:fill="FFFFFF"/>
        </w:rPr>
        <w:lastRenderedPageBreak/>
        <w:t>Braaten, P. J., and C. S. Guy.</w:t>
      </w:r>
      <w:r>
        <w:rPr>
          <w:rFonts w:ascii="Times New Roman" w:hAnsi="Times New Roman" w:cs="Times New Roman"/>
          <w:sz w:val="24"/>
          <w:szCs w:val="24"/>
          <w:shd w:val="clear" w:color="auto" w:fill="FFFFFF"/>
        </w:rPr>
        <w:t xml:space="preserve"> 2002. Life history attributes of fishes along the latitudinal gradient of the Missouri River. Transactions of the American Fisheries Society 131: 931-945.</w:t>
      </w:r>
    </w:p>
    <w:p w14:paraId="70A05312" w14:textId="77777777" w:rsidR="002F03FC" w:rsidRPr="00BA2C3D" w:rsidRDefault="002F03FC" w:rsidP="002F03FC">
      <w:pPr>
        <w:spacing w:after="0" w:line="480" w:lineRule="auto"/>
        <w:rPr>
          <w:rFonts w:ascii="Times New Roman" w:hAnsi="Times New Roman" w:cs="Times New Roman"/>
          <w:sz w:val="24"/>
          <w:szCs w:val="24"/>
          <w:shd w:val="clear" w:color="auto" w:fill="FFFFFF"/>
        </w:rPr>
      </w:pPr>
      <w:r w:rsidRPr="00632407">
        <w:rPr>
          <w:rFonts w:ascii="Times New Roman" w:hAnsi="Times New Roman" w:cs="Times New Roman"/>
          <w:b/>
          <w:bCs/>
          <w:sz w:val="24"/>
          <w:szCs w:val="24"/>
          <w:shd w:val="clear" w:color="auto" w:fill="FFFFFF"/>
        </w:rPr>
        <w:t>Breen, M. J., and C. R. Ruetz III.</w:t>
      </w:r>
      <w:r w:rsidRPr="00BA2C3D">
        <w:rPr>
          <w:rFonts w:ascii="Times New Roman" w:hAnsi="Times New Roman" w:cs="Times New Roman"/>
          <w:sz w:val="24"/>
          <w:szCs w:val="24"/>
          <w:shd w:val="clear" w:color="auto" w:fill="FFFFFF"/>
        </w:rPr>
        <w:t xml:space="preserve"> 2006. Gear bias in fyke netting: evaluating soak time, fish density, and predators. </w:t>
      </w:r>
      <w:r w:rsidRPr="00632407">
        <w:rPr>
          <w:rFonts w:ascii="Times New Roman" w:hAnsi="Times New Roman" w:cs="Times New Roman"/>
          <w:sz w:val="24"/>
          <w:szCs w:val="24"/>
          <w:shd w:val="clear" w:color="auto" w:fill="FFFFFF"/>
        </w:rPr>
        <w:t>North American Journal of Fisheries Management</w:t>
      </w:r>
      <w:r>
        <w:rPr>
          <w:rFonts w:ascii="Times New Roman" w:hAnsi="Times New Roman" w:cs="Times New Roman"/>
          <w:sz w:val="24"/>
          <w:szCs w:val="24"/>
          <w:shd w:val="clear" w:color="auto" w:fill="FFFFFF"/>
        </w:rPr>
        <w:t xml:space="preserve"> </w:t>
      </w:r>
      <w:r w:rsidRPr="00632407">
        <w:rPr>
          <w:rFonts w:ascii="Times New Roman" w:hAnsi="Times New Roman" w:cs="Times New Roman"/>
          <w:sz w:val="24"/>
          <w:szCs w:val="24"/>
          <w:shd w:val="clear" w:color="auto" w:fill="FFFFFF"/>
        </w:rPr>
        <w:t>26</w:t>
      </w:r>
      <w:r>
        <w:rPr>
          <w:rFonts w:ascii="Times New Roman" w:hAnsi="Times New Roman" w:cs="Times New Roman"/>
          <w:sz w:val="24"/>
          <w:szCs w:val="24"/>
          <w:shd w:val="clear" w:color="auto" w:fill="FFFFFF"/>
        </w:rPr>
        <w:t>:</w:t>
      </w:r>
      <w:r w:rsidRPr="00632407">
        <w:rPr>
          <w:rFonts w:ascii="Times New Roman" w:hAnsi="Times New Roman" w:cs="Times New Roman"/>
          <w:sz w:val="24"/>
          <w:szCs w:val="24"/>
          <w:shd w:val="clear" w:color="auto" w:fill="FFFFFF"/>
        </w:rPr>
        <w:t xml:space="preserve"> 32</w:t>
      </w:r>
      <w:r w:rsidRPr="00BA2C3D">
        <w:rPr>
          <w:rFonts w:ascii="Times New Roman" w:hAnsi="Times New Roman" w:cs="Times New Roman"/>
          <w:sz w:val="24"/>
          <w:szCs w:val="24"/>
          <w:shd w:val="clear" w:color="auto" w:fill="FFFFFF"/>
        </w:rPr>
        <w:t>-41.</w:t>
      </w:r>
    </w:p>
    <w:p w14:paraId="519FDFBC" w14:textId="77777777" w:rsidR="002F03FC" w:rsidRDefault="002F03FC" w:rsidP="002F03FC">
      <w:pPr>
        <w:spacing w:after="0" w:line="480" w:lineRule="auto"/>
        <w:rPr>
          <w:rFonts w:ascii="Times New Roman" w:hAnsi="Times New Roman" w:cs="Times New Roman"/>
          <w:sz w:val="24"/>
          <w:szCs w:val="24"/>
        </w:rPr>
      </w:pPr>
      <w:r w:rsidRPr="00BB7625">
        <w:rPr>
          <w:rFonts w:ascii="Times New Roman" w:hAnsi="Times New Roman" w:cs="Times New Roman"/>
          <w:b/>
          <w:bCs/>
          <w:sz w:val="24"/>
          <w:szCs w:val="24"/>
        </w:rPr>
        <w:t>Breiman, L.</w:t>
      </w:r>
      <w:r w:rsidRPr="00BA2C3D">
        <w:rPr>
          <w:rFonts w:ascii="Times New Roman" w:hAnsi="Times New Roman" w:cs="Times New Roman"/>
          <w:sz w:val="24"/>
          <w:szCs w:val="24"/>
        </w:rPr>
        <w:t xml:space="preserve"> </w:t>
      </w:r>
      <w:r>
        <w:rPr>
          <w:rFonts w:ascii="Times New Roman" w:hAnsi="Times New Roman" w:cs="Times New Roman"/>
          <w:sz w:val="24"/>
          <w:szCs w:val="24"/>
        </w:rPr>
        <w:t xml:space="preserve">2001. </w:t>
      </w:r>
      <w:r w:rsidRPr="00BA2C3D">
        <w:rPr>
          <w:rFonts w:ascii="Times New Roman" w:hAnsi="Times New Roman" w:cs="Times New Roman"/>
          <w:sz w:val="24"/>
          <w:szCs w:val="24"/>
        </w:rPr>
        <w:t>Random forests. Machine Learning 45</w:t>
      </w:r>
      <w:r>
        <w:rPr>
          <w:rFonts w:ascii="Times New Roman" w:hAnsi="Times New Roman" w:cs="Times New Roman"/>
          <w:sz w:val="24"/>
          <w:szCs w:val="24"/>
        </w:rPr>
        <w:t xml:space="preserve">: </w:t>
      </w:r>
      <w:r w:rsidRPr="00BA2C3D">
        <w:rPr>
          <w:rFonts w:ascii="Times New Roman" w:hAnsi="Times New Roman" w:cs="Times New Roman"/>
          <w:sz w:val="24"/>
          <w:szCs w:val="24"/>
        </w:rPr>
        <w:t>5–32</w:t>
      </w:r>
      <w:r>
        <w:rPr>
          <w:rFonts w:ascii="Times New Roman" w:hAnsi="Times New Roman" w:cs="Times New Roman"/>
          <w:sz w:val="24"/>
          <w:szCs w:val="24"/>
        </w:rPr>
        <w:t>.</w:t>
      </w:r>
    </w:p>
    <w:p w14:paraId="7D57156C" w14:textId="3772CBCA" w:rsidR="002F03FC" w:rsidRDefault="002F03FC" w:rsidP="002F03FC">
      <w:pPr>
        <w:spacing w:after="0" w:line="480" w:lineRule="auto"/>
        <w:rPr>
          <w:rFonts w:ascii="Times New Roman" w:hAnsi="Times New Roman" w:cs="Times New Roman"/>
          <w:sz w:val="24"/>
          <w:szCs w:val="24"/>
        </w:rPr>
      </w:pPr>
      <w:r w:rsidRPr="00AA7AEB">
        <w:rPr>
          <w:rFonts w:ascii="Times New Roman" w:hAnsi="Times New Roman" w:cs="Times New Roman"/>
          <w:b/>
          <w:bCs/>
          <w:sz w:val="24"/>
          <w:szCs w:val="24"/>
        </w:rPr>
        <w:t>Burnham, K.</w:t>
      </w:r>
      <w:r w:rsidR="0099395C">
        <w:rPr>
          <w:rFonts w:ascii="Times New Roman" w:hAnsi="Times New Roman" w:cs="Times New Roman"/>
          <w:b/>
          <w:bCs/>
          <w:sz w:val="24"/>
          <w:szCs w:val="24"/>
        </w:rPr>
        <w:t xml:space="preserve"> </w:t>
      </w:r>
      <w:r w:rsidRPr="00AA7AEB">
        <w:rPr>
          <w:rFonts w:ascii="Times New Roman" w:hAnsi="Times New Roman" w:cs="Times New Roman"/>
          <w:b/>
          <w:bCs/>
          <w:sz w:val="24"/>
          <w:szCs w:val="24"/>
        </w:rPr>
        <w:t>P. and D.</w:t>
      </w:r>
      <w:r w:rsidR="0099395C">
        <w:rPr>
          <w:rFonts w:ascii="Times New Roman" w:hAnsi="Times New Roman" w:cs="Times New Roman"/>
          <w:b/>
          <w:bCs/>
          <w:sz w:val="24"/>
          <w:szCs w:val="24"/>
        </w:rPr>
        <w:t xml:space="preserve"> </w:t>
      </w:r>
      <w:r w:rsidRPr="00AA7AEB">
        <w:rPr>
          <w:rFonts w:ascii="Times New Roman" w:hAnsi="Times New Roman" w:cs="Times New Roman"/>
          <w:b/>
          <w:bCs/>
          <w:sz w:val="24"/>
          <w:szCs w:val="24"/>
        </w:rPr>
        <w:t>R. Anderson.</w:t>
      </w:r>
      <w:r w:rsidRPr="00AA7AEB">
        <w:rPr>
          <w:rFonts w:ascii="Times New Roman" w:hAnsi="Times New Roman" w:cs="Times New Roman"/>
          <w:sz w:val="24"/>
          <w:szCs w:val="24"/>
        </w:rPr>
        <w:t xml:space="preserve"> 2002. Model </w:t>
      </w:r>
      <w:r>
        <w:rPr>
          <w:rFonts w:ascii="Times New Roman" w:hAnsi="Times New Roman" w:cs="Times New Roman"/>
          <w:sz w:val="24"/>
          <w:szCs w:val="24"/>
        </w:rPr>
        <w:t>S</w:t>
      </w:r>
      <w:r w:rsidRPr="00AA7AEB">
        <w:rPr>
          <w:rFonts w:ascii="Times New Roman" w:hAnsi="Times New Roman" w:cs="Times New Roman"/>
          <w:sz w:val="24"/>
          <w:szCs w:val="24"/>
        </w:rPr>
        <w:t xml:space="preserve">election and </w:t>
      </w:r>
      <w:r>
        <w:rPr>
          <w:rFonts w:ascii="Times New Roman" w:hAnsi="Times New Roman" w:cs="Times New Roman"/>
          <w:sz w:val="24"/>
          <w:szCs w:val="24"/>
        </w:rPr>
        <w:t>M</w:t>
      </w:r>
      <w:r w:rsidRPr="00AA7AEB">
        <w:rPr>
          <w:rFonts w:ascii="Times New Roman" w:hAnsi="Times New Roman" w:cs="Times New Roman"/>
          <w:sz w:val="24"/>
          <w:szCs w:val="24"/>
        </w:rPr>
        <w:t xml:space="preserve">ultimodel </w:t>
      </w:r>
      <w:r>
        <w:rPr>
          <w:rFonts w:ascii="Times New Roman" w:hAnsi="Times New Roman" w:cs="Times New Roman"/>
          <w:sz w:val="24"/>
          <w:szCs w:val="24"/>
        </w:rPr>
        <w:t>I</w:t>
      </w:r>
      <w:r w:rsidRPr="00AA7AEB">
        <w:rPr>
          <w:rFonts w:ascii="Times New Roman" w:hAnsi="Times New Roman" w:cs="Times New Roman"/>
          <w:sz w:val="24"/>
          <w:szCs w:val="24"/>
        </w:rPr>
        <w:t>nference</w:t>
      </w:r>
      <w:r>
        <w:rPr>
          <w:rFonts w:ascii="Times New Roman" w:hAnsi="Times New Roman" w:cs="Times New Roman"/>
          <w:sz w:val="24"/>
          <w:szCs w:val="24"/>
        </w:rPr>
        <w:t xml:space="preserve">. Springer Publishing, New York. </w:t>
      </w:r>
    </w:p>
    <w:p w14:paraId="10DDC02E" w14:textId="77777777" w:rsidR="002F03FC" w:rsidRPr="006A7D49" w:rsidRDefault="002F03FC" w:rsidP="002F03FC">
      <w:pPr>
        <w:spacing w:after="0" w:line="480" w:lineRule="auto"/>
        <w:rPr>
          <w:rFonts w:ascii="Times New Roman" w:hAnsi="Times New Roman" w:cs="Times New Roman"/>
          <w:sz w:val="24"/>
          <w:szCs w:val="24"/>
        </w:rPr>
      </w:pPr>
      <w:r w:rsidRPr="006A7D49">
        <w:rPr>
          <w:rFonts w:ascii="Times New Roman" w:hAnsi="Times New Roman" w:cs="Times New Roman"/>
          <w:b/>
          <w:bCs/>
          <w:sz w:val="24"/>
          <w:szCs w:val="24"/>
        </w:rPr>
        <w:t xml:space="preserve">Chernick, M. R. </w:t>
      </w:r>
      <w:r>
        <w:rPr>
          <w:rFonts w:ascii="Times New Roman" w:hAnsi="Times New Roman" w:cs="Times New Roman"/>
          <w:sz w:val="24"/>
          <w:szCs w:val="24"/>
        </w:rPr>
        <w:t xml:space="preserve">1999. </w:t>
      </w:r>
      <w:r w:rsidRPr="006A7D49">
        <w:rPr>
          <w:rFonts w:ascii="Times New Roman" w:hAnsi="Times New Roman" w:cs="Times New Roman"/>
          <w:sz w:val="24"/>
          <w:szCs w:val="24"/>
        </w:rPr>
        <w:t>Bootstrap Methods: A Practitioner's Guide</w:t>
      </w:r>
      <w:r>
        <w:rPr>
          <w:rFonts w:ascii="Times New Roman" w:hAnsi="Times New Roman" w:cs="Times New Roman"/>
          <w:sz w:val="24"/>
          <w:szCs w:val="24"/>
        </w:rPr>
        <w:t xml:space="preserve">. Wiley, Hoboken, New Jersey. </w:t>
      </w:r>
    </w:p>
    <w:p w14:paraId="26226693" w14:textId="77777777" w:rsidR="002F03FC" w:rsidRPr="00BA2C3D" w:rsidRDefault="002F03FC" w:rsidP="002F03FC">
      <w:pPr>
        <w:spacing w:after="0" w:line="480" w:lineRule="auto"/>
        <w:rPr>
          <w:rFonts w:ascii="Times New Roman" w:hAnsi="Times New Roman" w:cs="Times New Roman"/>
          <w:sz w:val="24"/>
          <w:szCs w:val="24"/>
        </w:rPr>
      </w:pPr>
      <w:r w:rsidRPr="007F3848">
        <w:rPr>
          <w:rFonts w:ascii="Times New Roman" w:hAnsi="Times New Roman" w:cs="Times New Roman"/>
          <w:b/>
          <w:bCs/>
          <w:sz w:val="24"/>
          <w:szCs w:val="24"/>
          <w:shd w:val="clear" w:color="auto" w:fill="FFFFFF"/>
        </w:rPr>
        <w:t>Coker, R.</w:t>
      </w:r>
      <w:r>
        <w:rPr>
          <w:rFonts w:ascii="Times New Roman" w:hAnsi="Times New Roman" w:cs="Times New Roman"/>
          <w:b/>
          <w:bCs/>
          <w:sz w:val="24"/>
          <w:szCs w:val="24"/>
          <w:shd w:val="clear" w:color="auto" w:fill="FFFFFF"/>
        </w:rPr>
        <w:t xml:space="preserve"> </w:t>
      </w:r>
      <w:r w:rsidRPr="007F3848">
        <w:rPr>
          <w:rFonts w:ascii="Times New Roman" w:hAnsi="Times New Roman" w:cs="Times New Roman"/>
          <w:b/>
          <w:bCs/>
          <w:sz w:val="24"/>
          <w:szCs w:val="24"/>
          <w:shd w:val="clear" w:color="auto" w:fill="FFFFFF"/>
        </w:rPr>
        <w:t>E.</w:t>
      </w:r>
      <w:r w:rsidRPr="00BA2C3D">
        <w:rPr>
          <w:rFonts w:ascii="Times New Roman" w:hAnsi="Times New Roman" w:cs="Times New Roman"/>
          <w:sz w:val="24"/>
          <w:szCs w:val="24"/>
          <w:shd w:val="clear" w:color="auto" w:fill="FFFFFF"/>
        </w:rPr>
        <w:t xml:space="preserve"> 1930. Studies of common fishes of the Mississippi River at Keokuk</w:t>
      </w:r>
      <w:r>
        <w:rPr>
          <w:rFonts w:ascii="Times New Roman" w:hAnsi="Times New Roman" w:cs="Times New Roman"/>
          <w:sz w:val="24"/>
          <w:szCs w:val="24"/>
          <w:shd w:val="clear" w:color="auto" w:fill="FFFFFF"/>
        </w:rPr>
        <w:t xml:space="preserve"> (No. 1072)</w:t>
      </w:r>
      <w:r w:rsidRPr="00BA2C3D">
        <w:rPr>
          <w:rFonts w:ascii="Times New Roman" w:hAnsi="Times New Roman" w:cs="Times New Roman"/>
          <w:sz w:val="24"/>
          <w:szCs w:val="24"/>
          <w:shd w:val="clear" w:color="auto" w:fill="FFFFFF"/>
        </w:rPr>
        <w:t>. US Gov</w:t>
      </w:r>
      <w:r>
        <w:rPr>
          <w:rFonts w:ascii="Times New Roman" w:hAnsi="Times New Roman" w:cs="Times New Roman"/>
          <w:sz w:val="24"/>
          <w:szCs w:val="24"/>
          <w:shd w:val="clear" w:color="auto" w:fill="FFFFFF"/>
        </w:rPr>
        <w:t>ernment</w:t>
      </w:r>
      <w:r w:rsidRPr="00BA2C3D">
        <w:rPr>
          <w:rFonts w:ascii="Times New Roman" w:hAnsi="Times New Roman" w:cs="Times New Roman"/>
          <w:sz w:val="24"/>
          <w:szCs w:val="24"/>
          <w:shd w:val="clear" w:color="auto" w:fill="FFFFFF"/>
        </w:rPr>
        <w:t xml:space="preserve"> Print</w:t>
      </w:r>
      <w:r>
        <w:rPr>
          <w:rFonts w:ascii="Times New Roman" w:hAnsi="Times New Roman" w:cs="Times New Roman"/>
          <w:sz w:val="24"/>
          <w:szCs w:val="24"/>
          <w:shd w:val="clear" w:color="auto" w:fill="FFFFFF"/>
        </w:rPr>
        <w:t xml:space="preserve">ing Office. </w:t>
      </w:r>
    </w:p>
    <w:p w14:paraId="10C5E248" w14:textId="77777777" w:rsidR="002F03FC" w:rsidRPr="00BA2C3D" w:rsidRDefault="002F03FC" w:rsidP="002F03FC">
      <w:pPr>
        <w:spacing w:after="0" w:line="480" w:lineRule="auto"/>
        <w:rPr>
          <w:rFonts w:ascii="Times New Roman" w:hAnsi="Times New Roman" w:cs="Times New Roman"/>
          <w:sz w:val="24"/>
          <w:szCs w:val="24"/>
        </w:rPr>
      </w:pPr>
      <w:r w:rsidRPr="006F2141">
        <w:rPr>
          <w:rFonts w:ascii="Times New Roman" w:hAnsi="Times New Roman" w:cs="Times New Roman"/>
          <w:b/>
          <w:bCs/>
          <w:sz w:val="24"/>
          <w:szCs w:val="24"/>
        </w:rPr>
        <w:t>Davis, J.</w:t>
      </w:r>
      <w:r>
        <w:rPr>
          <w:rFonts w:ascii="Times New Roman" w:hAnsi="Times New Roman" w:cs="Times New Roman"/>
          <w:b/>
          <w:bCs/>
          <w:sz w:val="24"/>
          <w:szCs w:val="24"/>
        </w:rPr>
        <w:t xml:space="preserve"> </w:t>
      </w:r>
      <w:r w:rsidRPr="006F2141">
        <w:rPr>
          <w:rFonts w:ascii="Times New Roman" w:hAnsi="Times New Roman" w:cs="Times New Roman"/>
          <w:b/>
          <w:bCs/>
          <w:sz w:val="24"/>
          <w:szCs w:val="24"/>
        </w:rPr>
        <w:t>G.</w:t>
      </w:r>
      <w:r w:rsidRPr="00BA2C3D">
        <w:rPr>
          <w:rFonts w:ascii="Times New Roman" w:hAnsi="Times New Roman" w:cs="Times New Roman"/>
          <w:sz w:val="24"/>
          <w:szCs w:val="24"/>
        </w:rPr>
        <w:t xml:space="preserve"> 2006. Reproductive biology, life history and population structure of a </w:t>
      </w:r>
      <w:r>
        <w:rPr>
          <w:rFonts w:ascii="Times New Roman" w:hAnsi="Times New Roman" w:cs="Times New Roman"/>
          <w:sz w:val="24"/>
          <w:szCs w:val="24"/>
        </w:rPr>
        <w:t>Bowfin</w:t>
      </w:r>
      <w:r w:rsidRPr="00BA2C3D">
        <w:rPr>
          <w:rFonts w:ascii="Times New Roman" w:hAnsi="Times New Roman" w:cs="Times New Roman"/>
          <w:sz w:val="24"/>
          <w:szCs w:val="24"/>
        </w:rPr>
        <w:t xml:space="preserve"> </w:t>
      </w:r>
      <w:r w:rsidRPr="006F2141">
        <w:rPr>
          <w:rFonts w:ascii="Times New Roman" w:hAnsi="Times New Roman" w:cs="Times New Roman"/>
          <w:i/>
          <w:iCs/>
          <w:sz w:val="24"/>
          <w:szCs w:val="24"/>
        </w:rPr>
        <w:t>Amia calva</w:t>
      </w:r>
      <w:r w:rsidRPr="00BA2C3D">
        <w:rPr>
          <w:rFonts w:ascii="Times New Roman" w:hAnsi="Times New Roman" w:cs="Times New Roman"/>
          <w:sz w:val="24"/>
          <w:szCs w:val="24"/>
        </w:rPr>
        <w:t xml:space="preserve"> population in southeastern Louisiana</w:t>
      </w:r>
      <w:r>
        <w:rPr>
          <w:rFonts w:ascii="Times New Roman" w:hAnsi="Times New Roman" w:cs="Times New Roman"/>
          <w:sz w:val="24"/>
          <w:szCs w:val="24"/>
        </w:rPr>
        <w:t xml:space="preserve">. Unpubl. Ph.D. diss., </w:t>
      </w:r>
      <w:r w:rsidRPr="00BA2C3D">
        <w:rPr>
          <w:rFonts w:ascii="Times New Roman" w:hAnsi="Times New Roman" w:cs="Times New Roman"/>
          <w:sz w:val="24"/>
          <w:szCs w:val="24"/>
        </w:rPr>
        <w:t>Nicholls State University</w:t>
      </w:r>
      <w:r>
        <w:rPr>
          <w:rFonts w:ascii="Times New Roman" w:hAnsi="Times New Roman" w:cs="Times New Roman"/>
          <w:sz w:val="24"/>
          <w:szCs w:val="24"/>
        </w:rPr>
        <w:t>, Thibodaux, Louisiana</w:t>
      </w:r>
      <w:r w:rsidRPr="00BA2C3D">
        <w:rPr>
          <w:rFonts w:ascii="Times New Roman" w:hAnsi="Times New Roman" w:cs="Times New Roman"/>
          <w:sz w:val="24"/>
          <w:szCs w:val="24"/>
        </w:rPr>
        <w:t>.</w:t>
      </w:r>
      <w:r>
        <w:rPr>
          <w:rFonts w:ascii="Times New Roman" w:hAnsi="Times New Roman" w:cs="Times New Roman"/>
          <w:sz w:val="24"/>
          <w:szCs w:val="24"/>
        </w:rPr>
        <w:t xml:space="preserve"> </w:t>
      </w:r>
    </w:p>
    <w:p w14:paraId="1286A592" w14:textId="77777777" w:rsidR="002F03FC" w:rsidRDefault="002F03FC" w:rsidP="002F03FC">
      <w:pPr>
        <w:spacing w:after="0" w:line="480" w:lineRule="auto"/>
        <w:rPr>
          <w:rFonts w:ascii="Times New Roman" w:hAnsi="Times New Roman" w:cs="Times New Roman"/>
          <w:sz w:val="24"/>
          <w:szCs w:val="24"/>
        </w:rPr>
      </w:pPr>
      <w:r w:rsidRPr="004E71CD">
        <w:rPr>
          <w:rFonts w:ascii="Times New Roman" w:hAnsi="Times New Roman" w:cs="Times New Roman"/>
          <w:b/>
          <w:bCs/>
          <w:sz w:val="24"/>
          <w:szCs w:val="24"/>
        </w:rPr>
        <w:t>DeVries, D.</w:t>
      </w:r>
      <w:r>
        <w:rPr>
          <w:rFonts w:ascii="Times New Roman" w:hAnsi="Times New Roman" w:cs="Times New Roman"/>
          <w:b/>
          <w:bCs/>
          <w:sz w:val="24"/>
          <w:szCs w:val="24"/>
        </w:rPr>
        <w:t xml:space="preserve"> </w:t>
      </w:r>
      <w:r w:rsidRPr="004E71CD">
        <w:rPr>
          <w:rFonts w:ascii="Times New Roman" w:hAnsi="Times New Roman" w:cs="Times New Roman"/>
          <w:b/>
          <w:bCs/>
          <w:sz w:val="24"/>
          <w:szCs w:val="24"/>
        </w:rPr>
        <w:t>R. and R.</w:t>
      </w:r>
      <w:r>
        <w:rPr>
          <w:rFonts w:ascii="Times New Roman" w:hAnsi="Times New Roman" w:cs="Times New Roman"/>
          <w:b/>
          <w:bCs/>
          <w:sz w:val="24"/>
          <w:szCs w:val="24"/>
        </w:rPr>
        <w:t xml:space="preserve"> </w:t>
      </w:r>
      <w:r w:rsidRPr="004E71CD">
        <w:rPr>
          <w:rFonts w:ascii="Times New Roman" w:hAnsi="Times New Roman" w:cs="Times New Roman"/>
          <w:b/>
          <w:bCs/>
          <w:sz w:val="24"/>
          <w:szCs w:val="24"/>
        </w:rPr>
        <w:t>V. Frie.</w:t>
      </w:r>
      <w:r w:rsidRPr="00BA2C3D">
        <w:rPr>
          <w:rFonts w:ascii="Times New Roman" w:hAnsi="Times New Roman" w:cs="Times New Roman"/>
          <w:sz w:val="24"/>
          <w:szCs w:val="24"/>
        </w:rPr>
        <w:t xml:space="preserve"> 1996</w:t>
      </w:r>
      <w:r>
        <w:rPr>
          <w:rFonts w:ascii="Times New Roman" w:hAnsi="Times New Roman" w:cs="Times New Roman"/>
          <w:sz w:val="24"/>
          <w:szCs w:val="24"/>
        </w:rPr>
        <w:t xml:space="preserve">. </w:t>
      </w:r>
      <w:r w:rsidRPr="00BA2C3D">
        <w:rPr>
          <w:rFonts w:ascii="Times New Roman" w:hAnsi="Times New Roman" w:cs="Times New Roman"/>
          <w:sz w:val="24"/>
          <w:szCs w:val="24"/>
        </w:rPr>
        <w:t>Determination of age and growth</w:t>
      </w:r>
      <w:r>
        <w:rPr>
          <w:rFonts w:ascii="Times New Roman" w:hAnsi="Times New Roman" w:cs="Times New Roman"/>
          <w:sz w:val="24"/>
          <w:szCs w:val="24"/>
        </w:rPr>
        <w:t>, p. 483-512</w:t>
      </w:r>
      <w:r w:rsidRPr="00BA2C3D">
        <w:rPr>
          <w:rFonts w:ascii="Times New Roman" w:hAnsi="Times New Roman" w:cs="Times New Roman"/>
          <w:sz w:val="24"/>
          <w:szCs w:val="24"/>
        </w:rPr>
        <w:t xml:space="preserve">. </w:t>
      </w:r>
      <w:r w:rsidRPr="00DA2A6D">
        <w:rPr>
          <w:rFonts w:ascii="Times New Roman" w:hAnsi="Times New Roman" w:cs="Times New Roman"/>
          <w:i/>
          <w:iCs/>
          <w:sz w:val="24"/>
          <w:szCs w:val="24"/>
        </w:rPr>
        <w:t>In:</w:t>
      </w:r>
      <w:r w:rsidRPr="00BA2C3D">
        <w:rPr>
          <w:rFonts w:ascii="Times New Roman" w:hAnsi="Times New Roman" w:cs="Times New Roman"/>
          <w:sz w:val="24"/>
          <w:szCs w:val="24"/>
        </w:rPr>
        <w:t xml:space="preserve"> Fisheries Techniques, 2</w:t>
      </w:r>
      <w:r w:rsidRPr="004E71CD">
        <w:rPr>
          <w:rFonts w:ascii="Times New Roman" w:hAnsi="Times New Roman" w:cs="Times New Roman"/>
          <w:sz w:val="24"/>
          <w:szCs w:val="24"/>
          <w:vertAlign w:val="superscript"/>
        </w:rPr>
        <w:t>nd</w:t>
      </w:r>
      <w:r w:rsidRPr="00BA2C3D">
        <w:rPr>
          <w:rFonts w:ascii="Times New Roman" w:hAnsi="Times New Roman" w:cs="Times New Roman"/>
          <w:sz w:val="24"/>
          <w:szCs w:val="24"/>
        </w:rPr>
        <w:t xml:space="preserve"> ed. B. R. Murphy</w:t>
      </w:r>
      <w:r>
        <w:rPr>
          <w:rFonts w:ascii="Times New Roman" w:hAnsi="Times New Roman" w:cs="Times New Roman"/>
          <w:sz w:val="24"/>
          <w:szCs w:val="24"/>
        </w:rPr>
        <w:t xml:space="preserve"> and </w:t>
      </w:r>
      <w:r w:rsidRPr="00BA2C3D">
        <w:rPr>
          <w:rFonts w:ascii="Times New Roman" w:hAnsi="Times New Roman" w:cs="Times New Roman"/>
          <w:sz w:val="24"/>
          <w:szCs w:val="24"/>
        </w:rPr>
        <w:t>D. W. Willis (</w:t>
      </w:r>
      <w:r>
        <w:rPr>
          <w:rFonts w:ascii="Times New Roman" w:hAnsi="Times New Roman" w:cs="Times New Roman"/>
          <w:sz w:val="24"/>
          <w:szCs w:val="24"/>
        </w:rPr>
        <w:t>e</w:t>
      </w:r>
      <w:r w:rsidRPr="00BA2C3D">
        <w:rPr>
          <w:rFonts w:ascii="Times New Roman" w:hAnsi="Times New Roman" w:cs="Times New Roman"/>
          <w:sz w:val="24"/>
          <w:szCs w:val="24"/>
        </w:rPr>
        <w:t>ds</w:t>
      </w:r>
      <w:r>
        <w:rPr>
          <w:rFonts w:ascii="Times New Roman" w:hAnsi="Times New Roman" w:cs="Times New Roman"/>
          <w:sz w:val="24"/>
          <w:szCs w:val="24"/>
        </w:rPr>
        <w:t>.</w:t>
      </w:r>
      <w:r w:rsidRPr="00BA2C3D">
        <w:rPr>
          <w:rFonts w:ascii="Times New Roman" w:hAnsi="Times New Roman" w:cs="Times New Roman"/>
          <w:sz w:val="24"/>
          <w:szCs w:val="24"/>
        </w:rPr>
        <w:t>)</w:t>
      </w:r>
      <w:r>
        <w:rPr>
          <w:rFonts w:ascii="Times New Roman" w:hAnsi="Times New Roman" w:cs="Times New Roman"/>
          <w:sz w:val="24"/>
          <w:szCs w:val="24"/>
        </w:rPr>
        <w:t>.</w:t>
      </w:r>
      <w:r w:rsidRPr="00BA2C3D">
        <w:rPr>
          <w:rFonts w:ascii="Times New Roman" w:hAnsi="Times New Roman" w:cs="Times New Roman"/>
          <w:sz w:val="24"/>
          <w:szCs w:val="24"/>
        </w:rPr>
        <w:t xml:space="preserve"> American Fisheries Society, Bethesda, Maryland.</w:t>
      </w:r>
    </w:p>
    <w:p w14:paraId="528A9B78" w14:textId="77777777" w:rsidR="002F03FC" w:rsidRPr="00BA2C3D" w:rsidRDefault="002F03FC" w:rsidP="002F03FC">
      <w:pPr>
        <w:spacing w:after="0" w:line="480" w:lineRule="auto"/>
        <w:rPr>
          <w:rFonts w:ascii="Times New Roman" w:hAnsi="Times New Roman" w:cs="Times New Roman"/>
          <w:sz w:val="24"/>
          <w:szCs w:val="24"/>
        </w:rPr>
      </w:pPr>
      <w:r w:rsidRPr="008D68E7">
        <w:rPr>
          <w:rFonts w:ascii="Times New Roman" w:hAnsi="Times New Roman" w:cs="Times New Roman"/>
          <w:b/>
          <w:bCs/>
          <w:sz w:val="24"/>
          <w:szCs w:val="24"/>
        </w:rPr>
        <w:t>Ebert, T. A., J. D. D. Dixon, S. C. Schroeter, P. E. Kalvass, N. T. Richmond, W. A. Bradbury, and D. A. Woodby.</w:t>
      </w:r>
      <w:r>
        <w:rPr>
          <w:rFonts w:ascii="Times New Roman" w:hAnsi="Times New Roman" w:cs="Times New Roman"/>
          <w:sz w:val="24"/>
          <w:szCs w:val="24"/>
        </w:rPr>
        <w:t xml:space="preserve"> 1999. Growth and mortality of red sea urchins </w:t>
      </w:r>
      <w:r>
        <w:rPr>
          <w:rFonts w:ascii="Times New Roman" w:hAnsi="Times New Roman" w:cs="Times New Roman"/>
          <w:i/>
          <w:iCs/>
          <w:sz w:val="24"/>
          <w:szCs w:val="24"/>
        </w:rPr>
        <w:t>Strongylocentrotus franciscanus</w:t>
      </w:r>
      <w:r>
        <w:rPr>
          <w:rFonts w:ascii="Times New Roman" w:hAnsi="Times New Roman" w:cs="Times New Roman"/>
          <w:sz w:val="24"/>
          <w:szCs w:val="24"/>
        </w:rPr>
        <w:t xml:space="preserve"> across a latitudinal gradient. Marine Ecology Progress Series 190: 189-209.</w:t>
      </w:r>
    </w:p>
    <w:p w14:paraId="2A7B24BC" w14:textId="77777777" w:rsidR="002F03FC" w:rsidRDefault="002F03FC" w:rsidP="002F03FC">
      <w:pPr>
        <w:spacing w:after="0" w:line="480" w:lineRule="auto"/>
        <w:rPr>
          <w:rFonts w:ascii="Times New Roman" w:hAnsi="Times New Roman" w:cs="Times New Roman"/>
          <w:sz w:val="24"/>
          <w:szCs w:val="24"/>
        </w:rPr>
      </w:pPr>
      <w:r w:rsidRPr="008D68E7">
        <w:rPr>
          <w:rFonts w:ascii="Times New Roman" w:hAnsi="Times New Roman" w:cs="Times New Roman"/>
          <w:b/>
          <w:bCs/>
          <w:sz w:val="24"/>
          <w:szCs w:val="24"/>
        </w:rPr>
        <w:t>Erickson, C. M.</w:t>
      </w:r>
      <w:r w:rsidRPr="00BA2C3D">
        <w:rPr>
          <w:rFonts w:ascii="Times New Roman" w:hAnsi="Times New Roman" w:cs="Times New Roman"/>
          <w:sz w:val="24"/>
          <w:szCs w:val="24"/>
        </w:rPr>
        <w:t xml:space="preserve"> 1983. Age determination of Manitoban </w:t>
      </w:r>
      <w:r>
        <w:rPr>
          <w:rFonts w:ascii="Times New Roman" w:hAnsi="Times New Roman" w:cs="Times New Roman"/>
          <w:sz w:val="24"/>
          <w:szCs w:val="24"/>
        </w:rPr>
        <w:t>W</w:t>
      </w:r>
      <w:r w:rsidRPr="00BA2C3D">
        <w:rPr>
          <w:rFonts w:ascii="Times New Roman" w:hAnsi="Times New Roman" w:cs="Times New Roman"/>
          <w:sz w:val="24"/>
          <w:szCs w:val="24"/>
        </w:rPr>
        <w:t xml:space="preserve">alleyes using otoliths, dorsal spines, and scales. </w:t>
      </w:r>
      <w:r w:rsidRPr="008D68E7">
        <w:rPr>
          <w:rFonts w:ascii="Times New Roman" w:hAnsi="Times New Roman" w:cs="Times New Roman"/>
          <w:sz w:val="24"/>
          <w:szCs w:val="24"/>
        </w:rPr>
        <w:t>North American Journal of Fisheries Management</w:t>
      </w:r>
      <w:r>
        <w:rPr>
          <w:rFonts w:ascii="Times New Roman" w:hAnsi="Times New Roman" w:cs="Times New Roman"/>
          <w:sz w:val="24"/>
          <w:szCs w:val="24"/>
        </w:rPr>
        <w:t xml:space="preserve"> </w:t>
      </w:r>
      <w:r w:rsidRPr="008D68E7">
        <w:rPr>
          <w:rFonts w:ascii="Times New Roman" w:hAnsi="Times New Roman" w:cs="Times New Roman"/>
          <w:sz w:val="24"/>
          <w:szCs w:val="24"/>
        </w:rPr>
        <w:t>3</w:t>
      </w:r>
      <w:r>
        <w:rPr>
          <w:rFonts w:ascii="Times New Roman" w:hAnsi="Times New Roman" w:cs="Times New Roman"/>
          <w:sz w:val="24"/>
          <w:szCs w:val="24"/>
        </w:rPr>
        <w:t>:</w:t>
      </w:r>
      <w:r w:rsidRPr="008D68E7">
        <w:rPr>
          <w:rFonts w:ascii="Times New Roman" w:hAnsi="Times New Roman" w:cs="Times New Roman"/>
          <w:sz w:val="24"/>
          <w:szCs w:val="24"/>
        </w:rPr>
        <w:t xml:space="preserve"> 176</w:t>
      </w:r>
      <w:r w:rsidRPr="00BA2C3D">
        <w:rPr>
          <w:rFonts w:ascii="Times New Roman" w:hAnsi="Times New Roman" w:cs="Times New Roman"/>
          <w:sz w:val="24"/>
          <w:szCs w:val="24"/>
        </w:rPr>
        <w:t>-181.</w:t>
      </w:r>
    </w:p>
    <w:p w14:paraId="513D077A" w14:textId="77777777" w:rsidR="002F03FC" w:rsidRPr="00F669B0" w:rsidRDefault="002F03FC" w:rsidP="002F03FC">
      <w:pPr>
        <w:spacing w:after="0" w:line="480" w:lineRule="auto"/>
        <w:rPr>
          <w:rFonts w:ascii="Times New Roman" w:hAnsi="Times New Roman" w:cs="Times New Roman"/>
          <w:sz w:val="24"/>
          <w:szCs w:val="24"/>
          <w:shd w:val="clear" w:color="auto" w:fill="FFFFFF"/>
        </w:rPr>
      </w:pPr>
      <w:r w:rsidRPr="007D728E">
        <w:rPr>
          <w:rFonts w:ascii="Times New Roman" w:hAnsi="Times New Roman" w:cs="Times New Roman"/>
          <w:b/>
          <w:bCs/>
          <w:sz w:val="24"/>
          <w:szCs w:val="24"/>
          <w:shd w:val="clear" w:color="auto" w:fill="FFFFFF"/>
        </w:rPr>
        <w:lastRenderedPageBreak/>
        <w:t>Flood, T.</w:t>
      </w:r>
      <w:r>
        <w:rPr>
          <w:rFonts w:ascii="Times New Roman" w:hAnsi="Times New Roman" w:cs="Times New Roman"/>
          <w:b/>
          <w:bCs/>
          <w:sz w:val="24"/>
          <w:szCs w:val="24"/>
          <w:shd w:val="clear" w:color="auto" w:fill="FFFFFF"/>
        </w:rPr>
        <w:t xml:space="preserve"> </w:t>
      </w:r>
      <w:r w:rsidRPr="007D728E">
        <w:rPr>
          <w:rFonts w:ascii="Times New Roman" w:hAnsi="Times New Roman" w:cs="Times New Roman"/>
          <w:b/>
          <w:bCs/>
          <w:sz w:val="24"/>
          <w:szCs w:val="24"/>
          <w:shd w:val="clear" w:color="auto" w:fill="FFFFFF"/>
        </w:rPr>
        <w:t>J.</w:t>
      </w:r>
      <w:r>
        <w:rPr>
          <w:rFonts w:ascii="Times New Roman" w:hAnsi="Times New Roman" w:cs="Times New Roman"/>
          <w:b/>
          <w:bCs/>
          <w:sz w:val="24"/>
          <w:szCs w:val="24"/>
          <w:shd w:val="clear" w:color="auto" w:fill="FFFFFF"/>
        </w:rPr>
        <w:t xml:space="preserve"> </w:t>
      </w:r>
      <w:r>
        <w:rPr>
          <w:rFonts w:ascii="Times New Roman" w:hAnsi="Times New Roman" w:cs="Times New Roman"/>
          <w:sz w:val="24"/>
          <w:szCs w:val="24"/>
          <w:shd w:val="clear" w:color="auto" w:fill="FFFFFF"/>
        </w:rPr>
        <w:t xml:space="preserve">2015. Monitoring water quality and submergent aquatic vegetation of lower Green Bay wetlands and influences of the Cat Island Chain re-establishment project. Unpubl. M.S. thesis, University of Wisconsin-Green Bay, Green Bay, Wisconsin. </w:t>
      </w:r>
    </w:p>
    <w:p w14:paraId="2D54C297" w14:textId="77777777" w:rsidR="002F03FC" w:rsidRDefault="002F03FC" w:rsidP="002F03FC">
      <w:pPr>
        <w:spacing w:after="0" w:line="480" w:lineRule="auto"/>
        <w:rPr>
          <w:rFonts w:ascii="Times New Roman" w:hAnsi="Times New Roman" w:cs="Times New Roman"/>
          <w:sz w:val="24"/>
          <w:szCs w:val="24"/>
          <w:shd w:val="clear" w:color="auto" w:fill="FFFFFF"/>
        </w:rPr>
      </w:pPr>
      <w:r w:rsidRPr="00D022A5">
        <w:rPr>
          <w:rFonts w:ascii="Times New Roman" w:hAnsi="Times New Roman" w:cs="Times New Roman"/>
          <w:b/>
          <w:bCs/>
          <w:sz w:val="24"/>
          <w:szCs w:val="24"/>
          <w:shd w:val="clear" w:color="auto" w:fill="FFFFFF"/>
        </w:rPr>
        <w:t xml:space="preserve">Forsythe, P. S., Scribner, K. T., Crossman, J. A., Ragavendran, A., Baker, E. A., Davis, C., </w:t>
      </w:r>
      <w:r>
        <w:rPr>
          <w:rFonts w:ascii="Times New Roman" w:hAnsi="Times New Roman" w:cs="Times New Roman"/>
          <w:b/>
          <w:bCs/>
          <w:sz w:val="24"/>
          <w:szCs w:val="24"/>
          <w:shd w:val="clear" w:color="auto" w:fill="FFFFFF"/>
        </w:rPr>
        <w:t>and K. K.</w:t>
      </w:r>
      <w:r w:rsidRPr="00D022A5">
        <w:rPr>
          <w:rFonts w:ascii="Times New Roman" w:hAnsi="Times New Roman" w:cs="Times New Roman"/>
          <w:b/>
          <w:bCs/>
          <w:sz w:val="24"/>
          <w:szCs w:val="24"/>
          <w:shd w:val="clear" w:color="auto" w:fill="FFFFFF"/>
        </w:rPr>
        <w:t xml:space="preserve"> Smith. </w:t>
      </w:r>
      <w:r w:rsidRPr="00D022A5">
        <w:rPr>
          <w:rFonts w:ascii="Times New Roman" w:hAnsi="Times New Roman" w:cs="Times New Roman"/>
          <w:sz w:val="24"/>
          <w:szCs w:val="24"/>
          <w:shd w:val="clear" w:color="auto" w:fill="FFFFFF"/>
        </w:rPr>
        <w:t>(</w:t>
      </w:r>
      <w:r w:rsidRPr="00BA2C3D">
        <w:rPr>
          <w:rFonts w:ascii="Times New Roman" w:hAnsi="Times New Roman" w:cs="Times New Roman"/>
          <w:sz w:val="24"/>
          <w:szCs w:val="24"/>
          <w:shd w:val="clear" w:color="auto" w:fill="FFFFFF"/>
        </w:rPr>
        <w:t xml:space="preserve">2012). Environmental and lunar cues are predictive of the timing of river entry and spawning‐site arrival in lake sturgeon </w:t>
      </w:r>
      <w:r w:rsidRPr="00D022A5">
        <w:rPr>
          <w:rFonts w:ascii="Times New Roman" w:hAnsi="Times New Roman" w:cs="Times New Roman"/>
          <w:i/>
          <w:iCs/>
          <w:sz w:val="24"/>
          <w:szCs w:val="24"/>
          <w:shd w:val="clear" w:color="auto" w:fill="FFFFFF"/>
        </w:rPr>
        <w:t>Acipenser fulvescens</w:t>
      </w:r>
      <w:r w:rsidRPr="00BA2C3D">
        <w:rPr>
          <w:rFonts w:ascii="Times New Roman" w:hAnsi="Times New Roman" w:cs="Times New Roman"/>
          <w:sz w:val="24"/>
          <w:szCs w:val="24"/>
          <w:shd w:val="clear" w:color="auto" w:fill="FFFFFF"/>
        </w:rPr>
        <w:t>. </w:t>
      </w:r>
      <w:r w:rsidRPr="00D022A5">
        <w:rPr>
          <w:rFonts w:ascii="Times New Roman" w:hAnsi="Times New Roman" w:cs="Times New Roman"/>
          <w:sz w:val="24"/>
          <w:szCs w:val="24"/>
          <w:shd w:val="clear" w:color="auto" w:fill="FFFFFF"/>
        </w:rPr>
        <w:t>Journal of Fish Biology 8</w:t>
      </w:r>
      <w:r>
        <w:rPr>
          <w:rFonts w:ascii="Times New Roman" w:hAnsi="Times New Roman" w:cs="Times New Roman"/>
          <w:sz w:val="24"/>
          <w:szCs w:val="24"/>
          <w:shd w:val="clear" w:color="auto" w:fill="FFFFFF"/>
        </w:rPr>
        <w:t>1:</w:t>
      </w:r>
      <w:r w:rsidRPr="00BA2C3D">
        <w:rPr>
          <w:rFonts w:ascii="Times New Roman" w:hAnsi="Times New Roman" w:cs="Times New Roman"/>
          <w:sz w:val="24"/>
          <w:szCs w:val="24"/>
          <w:shd w:val="clear" w:color="auto" w:fill="FFFFFF"/>
        </w:rPr>
        <w:t xml:space="preserve"> 35-53.</w:t>
      </w:r>
    </w:p>
    <w:p w14:paraId="27B9EA95" w14:textId="77777777" w:rsidR="002F03FC" w:rsidRDefault="002F03FC" w:rsidP="002F03FC">
      <w:pPr>
        <w:spacing w:after="0" w:line="480" w:lineRule="auto"/>
        <w:rPr>
          <w:rFonts w:ascii="Times New Roman" w:hAnsi="Times New Roman" w:cs="Times New Roman"/>
          <w:sz w:val="24"/>
          <w:szCs w:val="24"/>
          <w:shd w:val="clear" w:color="auto" w:fill="FFFFFF"/>
        </w:rPr>
      </w:pPr>
      <w:r w:rsidRPr="007A472E">
        <w:rPr>
          <w:rFonts w:ascii="Times New Roman" w:hAnsi="Times New Roman" w:cs="Times New Roman"/>
          <w:b/>
          <w:bCs/>
          <w:sz w:val="24"/>
          <w:szCs w:val="24"/>
        </w:rPr>
        <w:t>Frieswyk, C. B., and J. B. Zedler.</w:t>
      </w:r>
      <w:r w:rsidRPr="00BA2C3D">
        <w:rPr>
          <w:rFonts w:ascii="Times New Roman" w:hAnsi="Times New Roman" w:cs="Times New Roman"/>
          <w:sz w:val="24"/>
          <w:szCs w:val="24"/>
        </w:rPr>
        <w:t xml:space="preserve"> </w:t>
      </w:r>
      <w:r>
        <w:rPr>
          <w:rFonts w:ascii="Times New Roman" w:hAnsi="Times New Roman" w:cs="Times New Roman"/>
          <w:sz w:val="24"/>
          <w:szCs w:val="24"/>
        </w:rPr>
        <w:t xml:space="preserve">2007. </w:t>
      </w:r>
      <w:r w:rsidRPr="00BA2C3D">
        <w:rPr>
          <w:rFonts w:ascii="Times New Roman" w:hAnsi="Times New Roman" w:cs="Times New Roman"/>
          <w:sz w:val="24"/>
          <w:szCs w:val="24"/>
        </w:rPr>
        <w:t>Vegetation change in Great Lakes coastal wetlands: deviation from the historical cycle. Journal of Great Lakes Research 33: 366- 380.</w:t>
      </w:r>
    </w:p>
    <w:p w14:paraId="226913CC" w14:textId="77777777" w:rsidR="002F03FC" w:rsidRDefault="002F03FC" w:rsidP="002F03FC">
      <w:pPr>
        <w:spacing w:after="0" w:line="480" w:lineRule="auto"/>
        <w:rPr>
          <w:rFonts w:ascii="Times New Roman" w:hAnsi="Times New Roman" w:cs="Times New Roman"/>
          <w:sz w:val="24"/>
          <w:szCs w:val="24"/>
        </w:rPr>
      </w:pPr>
      <w:r w:rsidRPr="009A6225">
        <w:rPr>
          <w:rFonts w:ascii="Times New Roman" w:hAnsi="Times New Roman" w:cs="Times New Roman"/>
          <w:b/>
          <w:bCs/>
          <w:sz w:val="24"/>
          <w:szCs w:val="24"/>
          <w:shd w:val="clear" w:color="auto" w:fill="FFFFFF"/>
        </w:rPr>
        <w:t>Gelman, A. and D. B. Rubin.</w:t>
      </w:r>
      <w:r w:rsidRPr="00D41FB8">
        <w:rPr>
          <w:rFonts w:ascii="Times New Roman" w:hAnsi="Times New Roman" w:cs="Times New Roman"/>
          <w:sz w:val="24"/>
          <w:szCs w:val="24"/>
          <w:shd w:val="clear" w:color="auto" w:fill="FFFFFF"/>
        </w:rPr>
        <w:t xml:space="preserve"> 1992. Inference from iterative simulation using multiple sequences. Statistical </w:t>
      </w:r>
      <w:r>
        <w:rPr>
          <w:rFonts w:ascii="Times New Roman" w:hAnsi="Times New Roman" w:cs="Times New Roman"/>
          <w:sz w:val="24"/>
          <w:szCs w:val="24"/>
          <w:shd w:val="clear" w:color="auto" w:fill="FFFFFF"/>
        </w:rPr>
        <w:t>S</w:t>
      </w:r>
      <w:r w:rsidRPr="00D41FB8">
        <w:rPr>
          <w:rFonts w:ascii="Times New Roman" w:hAnsi="Times New Roman" w:cs="Times New Roman"/>
          <w:sz w:val="24"/>
          <w:szCs w:val="24"/>
          <w:shd w:val="clear" w:color="auto" w:fill="FFFFFF"/>
        </w:rPr>
        <w:t>cience 7</w:t>
      </w:r>
      <w:r>
        <w:rPr>
          <w:rFonts w:ascii="Times New Roman" w:hAnsi="Times New Roman" w:cs="Times New Roman"/>
          <w:sz w:val="24"/>
          <w:szCs w:val="24"/>
          <w:shd w:val="clear" w:color="auto" w:fill="FFFFFF"/>
        </w:rPr>
        <w:t xml:space="preserve">: </w:t>
      </w:r>
      <w:r w:rsidRPr="00D41FB8">
        <w:rPr>
          <w:rFonts w:ascii="Times New Roman" w:hAnsi="Times New Roman" w:cs="Times New Roman"/>
          <w:sz w:val="24"/>
          <w:szCs w:val="24"/>
          <w:shd w:val="clear" w:color="auto" w:fill="FFFFFF"/>
        </w:rPr>
        <w:t>457-472.</w:t>
      </w:r>
    </w:p>
    <w:p w14:paraId="34293F65" w14:textId="6ABE5AA1" w:rsidR="002F03FC" w:rsidRDefault="002F03FC" w:rsidP="002F03FC">
      <w:pPr>
        <w:spacing w:after="0" w:line="480" w:lineRule="auto"/>
        <w:rPr>
          <w:ins w:id="372" w:author="Shrovnal, Jeremiah [5]" w:date="2023-02-17T10:58:00Z"/>
          <w:rFonts w:ascii="Times New Roman" w:hAnsi="Times New Roman" w:cs="Times New Roman"/>
          <w:sz w:val="24"/>
          <w:szCs w:val="24"/>
        </w:rPr>
      </w:pPr>
      <w:r w:rsidRPr="00B16EBC">
        <w:rPr>
          <w:rFonts w:ascii="Times New Roman" w:hAnsi="Times New Roman" w:cs="Times New Roman"/>
          <w:b/>
          <w:bCs/>
          <w:sz w:val="24"/>
          <w:szCs w:val="24"/>
        </w:rPr>
        <w:t>Heibo, E., C. Magnhagen. and L. A. Vøllestad.</w:t>
      </w:r>
      <w:r w:rsidRPr="0028256A">
        <w:rPr>
          <w:rFonts w:ascii="Times New Roman" w:hAnsi="Times New Roman" w:cs="Times New Roman"/>
          <w:sz w:val="24"/>
          <w:szCs w:val="24"/>
        </w:rPr>
        <w:t xml:space="preserve"> 2005. Latitudinal variation in</w:t>
      </w:r>
      <w:r>
        <w:rPr>
          <w:rFonts w:ascii="Times New Roman" w:hAnsi="Times New Roman" w:cs="Times New Roman"/>
          <w:sz w:val="24"/>
          <w:szCs w:val="24"/>
        </w:rPr>
        <w:t xml:space="preserve"> </w:t>
      </w:r>
      <w:r w:rsidRPr="0028256A">
        <w:rPr>
          <w:rFonts w:ascii="Times New Roman" w:hAnsi="Times New Roman" w:cs="Times New Roman"/>
          <w:sz w:val="24"/>
          <w:szCs w:val="24"/>
        </w:rPr>
        <w:t>life-history traits in Eurasian perch. Ecology 86:</w:t>
      </w:r>
      <w:r>
        <w:rPr>
          <w:rFonts w:ascii="Times New Roman" w:hAnsi="Times New Roman" w:cs="Times New Roman"/>
          <w:sz w:val="24"/>
          <w:szCs w:val="24"/>
        </w:rPr>
        <w:t xml:space="preserve"> </w:t>
      </w:r>
      <w:r w:rsidRPr="0028256A">
        <w:rPr>
          <w:rFonts w:ascii="Times New Roman" w:hAnsi="Times New Roman" w:cs="Times New Roman"/>
          <w:sz w:val="24"/>
          <w:szCs w:val="24"/>
        </w:rPr>
        <w:t>3377–3386</w:t>
      </w:r>
      <w:r>
        <w:rPr>
          <w:rFonts w:ascii="Times New Roman" w:hAnsi="Times New Roman" w:cs="Times New Roman"/>
          <w:sz w:val="24"/>
          <w:szCs w:val="24"/>
        </w:rPr>
        <w:t>.</w:t>
      </w:r>
    </w:p>
    <w:p w14:paraId="23A7B0AD" w14:textId="0AB6D061" w:rsidR="007D72DB" w:rsidRPr="007D72DB" w:rsidRDefault="007D72DB" w:rsidP="002F03FC">
      <w:pPr>
        <w:spacing w:after="0" w:line="480" w:lineRule="auto"/>
        <w:rPr>
          <w:rFonts w:ascii="Times New Roman" w:hAnsi="Times New Roman" w:cs="Times New Roman"/>
          <w:b/>
          <w:bCs/>
          <w:sz w:val="24"/>
          <w:szCs w:val="24"/>
          <w:rPrChange w:id="373" w:author="Shrovnal, Jeremiah [5]" w:date="2023-02-17T10:58:00Z">
            <w:rPr>
              <w:rFonts w:ascii="Times New Roman" w:hAnsi="Times New Roman" w:cs="Times New Roman"/>
              <w:sz w:val="24"/>
              <w:szCs w:val="24"/>
            </w:rPr>
          </w:rPrChange>
        </w:rPr>
      </w:pPr>
      <w:ins w:id="374" w:author="Shrovnal, Jeremiah [5]" w:date="2023-02-17T10:58:00Z">
        <w:r>
          <w:rPr>
            <w:rFonts w:ascii="Times New Roman" w:hAnsi="Times New Roman" w:cs="Times New Roman"/>
            <w:b/>
            <w:bCs/>
            <w:sz w:val="24"/>
            <w:szCs w:val="24"/>
          </w:rPr>
          <w:t>Hoenig, J. M. 198</w:t>
        </w:r>
      </w:ins>
      <w:ins w:id="375" w:author="Shrovnal, Jeremiah [5]" w:date="2023-02-17T10:59:00Z">
        <w:r>
          <w:rPr>
            <w:rFonts w:ascii="Times New Roman" w:hAnsi="Times New Roman" w:cs="Times New Roman"/>
            <w:b/>
            <w:bCs/>
            <w:sz w:val="24"/>
            <w:szCs w:val="24"/>
          </w:rPr>
          <w:t>3. Empirical use of longevity data to estimate mortality rates. Fishery Bulletin, 82: 898-903.</w:t>
        </w:r>
      </w:ins>
    </w:p>
    <w:p w14:paraId="2D71C7B4" w14:textId="77777777" w:rsidR="002F03FC" w:rsidRPr="00BA2C3D" w:rsidRDefault="002F03FC" w:rsidP="002F03FC">
      <w:pPr>
        <w:spacing w:after="0" w:line="480" w:lineRule="auto"/>
        <w:rPr>
          <w:rFonts w:ascii="Times New Roman" w:hAnsi="Times New Roman" w:cs="Times New Roman"/>
          <w:sz w:val="24"/>
          <w:szCs w:val="24"/>
          <w:lang w:val="en"/>
        </w:rPr>
      </w:pPr>
      <w:r w:rsidRPr="00563692">
        <w:rPr>
          <w:rFonts w:ascii="Times New Roman" w:hAnsi="Times New Roman" w:cs="Times New Roman"/>
          <w:b/>
          <w:bCs/>
          <w:sz w:val="24"/>
          <w:szCs w:val="24"/>
          <w:lang w:val="en"/>
        </w:rPr>
        <w:t>Holland, H. T.</w:t>
      </w:r>
      <w:r w:rsidRPr="00BA2C3D">
        <w:rPr>
          <w:rFonts w:ascii="Times New Roman" w:hAnsi="Times New Roman" w:cs="Times New Roman"/>
          <w:sz w:val="24"/>
          <w:szCs w:val="24"/>
          <w:lang w:val="en"/>
        </w:rPr>
        <w:t xml:space="preserve"> 1964</w:t>
      </w:r>
      <w:r>
        <w:rPr>
          <w:rFonts w:ascii="Times New Roman" w:hAnsi="Times New Roman" w:cs="Times New Roman"/>
          <w:sz w:val="24"/>
          <w:szCs w:val="24"/>
          <w:lang w:val="en"/>
        </w:rPr>
        <w:t>.</w:t>
      </w:r>
      <w:r w:rsidRPr="00BA2C3D">
        <w:rPr>
          <w:rFonts w:ascii="Times New Roman" w:hAnsi="Times New Roman" w:cs="Times New Roman"/>
          <w:sz w:val="24"/>
          <w:szCs w:val="24"/>
          <w:lang w:val="en"/>
        </w:rPr>
        <w:t xml:space="preserve"> Ecology of the Bowfin (</w:t>
      </w:r>
      <w:r w:rsidRPr="00563692">
        <w:rPr>
          <w:rFonts w:ascii="Times New Roman" w:hAnsi="Times New Roman" w:cs="Times New Roman"/>
          <w:i/>
          <w:iCs/>
          <w:sz w:val="24"/>
          <w:szCs w:val="24"/>
          <w:lang w:val="en"/>
        </w:rPr>
        <w:t>Amia calva</w:t>
      </w:r>
      <w:r w:rsidRPr="00BA2C3D">
        <w:rPr>
          <w:rFonts w:ascii="Times New Roman" w:hAnsi="Times New Roman" w:cs="Times New Roman"/>
          <w:sz w:val="24"/>
          <w:szCs w:val="24"/>
          <w:lang w:val="en"/>
        </w:rPr>
        <w:t xml:space="preserve"> Linnaeus) in southeastern Missouri. </w:t>
      </w:r>
      <w:r>
        <w:rPr>
          <w:rFonts w:ascii="Times New Roman" w:hAnsi="Times New Roman" w:cs="Times New Roman"/>
          <w:sz w:val="24"/>
          <w:szCs w:val="24"/>
          <w:lang w:val="en"/>
        </w:rPr>
        <w:t>Unpubl. M.S. t</w:t>
      </w:r>
      <w:r w:rsidRPr="00BA2C3D">
        <w:rPr>
          <w:rFonts w:ascii="Times New Roman" w:hAnsi="Times New Roman" w:cs="Times New Roman"/>
          <w:sz w:val="24"/>
          <w:szCs w:val="24"/>
          <w:lang w:val="en"/>
        </w:rPr>
        <w:t>hesis, University of Missouri, Columbia, M</w:t>
      </w:r>
      <w:r>
        <w:rPr>
          <w:rFonts w:ascii="Times New Roman" w:hAnsi="Times New Roman" w:cs="Times New Roman"/>
          <w:sz w:val="24"/>
          <w:szCs w:val="24"/>
          <w:lang w:val="en"/>
        </w:rPr>
        <w:t>issouri</w:t>
      </w:r>
      <w:r w:rsidRPr="00BA2C3D">
        <w:rPr>
          <w:rFonts w:ascii="Times New Roman" w:hAnsi="Times New Roman" w:cs="Times New Roman"/>
          <w:sz w:val="24"/>
          <w:szCs w:val="24"/>
          <w:lang w:val="en"/>
        </w:rPr>
        <w:t>.</w:t>
      </w:r>
    </w:p>
    <w:p w14:paraId="01071F35" w14:textId="77777777" w:rsidR="002F03FC" w:rsidRPr="00BA2C3D" w:rsidRDefault="002F03FC" w:rsidP="002F03FC">
      <w:pPr>
        <w:spacing w:after="0" w:line="480" w:lineRule="auto"/>
        <w:rPr>
          <w:rFonts w:ascii="Times New Roman" w:hAnsi="Times New Roman" w:cs="Times New Roman"/>
          <w:sz w:val="24"/>
          <w:szCs w:val="24"/>
        </w:rPr>
      </w:pPr>
      <w:r w:rsidRPr="006F2141">
        <w:rPr>
          <w:rFonts w:ascii="Times New Roman" w:hAnsi="Times New Roman" w:cs="Times New Roman"/>
          <w:b/>
          <w:bCs/>
          <w:sz w:val="24"/>
          <w:szCs w:val="24"/>
          <w:shd w:val="clear" w:color="auto" w:fill="FFFFFF"/>
        </w:rPr>
        <w:t>Hoover, J. J.,</w:t>
      </w:r>
      <w:r>
        <w:rPr>
          <w:rFonts w:ascii="Times New Roman" w:hAnsi="Times New Roman" w:cs="Times New Roman"/>
          <w:b/>
          <w:bCs/>
          <w:sz w:val="24"/>
          <w:szCs w:val="24"/>
          <w:shd w:val="clear" w:color="auto" w:fill="FFFFFF"/>
        </w:rPr>
        <w:t xml:space="preserve"> and K. J.</w:t>
      </w:r>
      <w:r w:rsidRPr="006F2141">
        <w:rPr>
          <w:rFonts w:ascii="Times New Roman" w:hAnsi="Times New Roman" w:cs="Times New Roman"/>
          <w:b/>
          <w:bCs/>
          <w:sz w:val="24"/>
          <w:szCs w:val="24"/>
          <w:shd w:val="clear" w:color="auto" w:fill="FFFFFF"/>
        </w:rPr>
        <w:t xml:space="preserve"> Killgore.</w:t>
      </w:r>
      <w:r w:rsidRPr="00BA2C3D">
        <w:rPr>
          <w:rFonts w:ascii="Times New Roman" w:hAnsi="Times New Roman" w:cs="Times New Roman"/>
          <w:sz w:val="24"/>
          <w:szCs w:val="24"/>
          <w:shd w:val="clear" w:color="auto" w:fill="FFFFFF"/>
        </w:rPr>
        <w:t xml:space="preserve"> 2002. </w:t>
      </w:r>
      <w:r w:rsidRPr="006F2141">
        <w:rPr>
          <w:rFonts w:ascii="Times New Roman" w:hAnsi="Times New Roman" w:cs="Times New Roman"/>
          <w:sz w:val="24"/>
          <w:szCs w:val="24"/>
          <w:shd w:val="clear" w:color="auto" w:fill="FFFFFF"/>
        </w:rPr>
        <w:t xml:space="preserve">Small floodplain pools as habitat for fishes and amphibians: </w:t>
      </w:r>
      <w:r>
        <w:rPr>
          <w:rFonts w:ascii="Times New Roman" w:hAnsi="Times New Roman" w:cs="Times New Roman"/>
          <w:sz w:val="24"/>
          <w:szCs w:val="24"/>
          <w:shd w:val="clear" w:color="auto" w:fill="FFFFFF"/>
        </w:rPr>
        <w:t>m</w:t>
      </w:r>
      <w:r w:rsidRPr="006F2141">
        <w:rPr>
          <w:rFonts w:ascii="Times New Roman" w:hAnsi="Times New Roman" w:cs="Times New Roman"/>
          <w:sz w:val="24"/>
          <w:szCs w:val="24"/>
          <w:shd w:val="clear" w:color="auto" w:fill="FFFFFF"/>
        </w:rPr>
        <w:t>ethods for evaluation (</w:t>
      </w:r>
      <w:r w:rsidRPr="00BA2C3D">
        <w:rPr>
          <w:rFonts w:ascii="Times New Roman" w:hAnsi="Times New Roman" w:cs="Times New Roman"/>
          <w:sz w:val="24"/>
          <w:szCs w:val="24"/>
          <w:shd w:val="clear" w:color="auto" w:fill="FFFFFF"/>
        </w:rPr>
        <w:t xml:space="preserve">No. ERDC-TN-EMRRP-EM-03). </w:t>
      </w:r>
      <w:r>
        <w:rPr>
          <w:rFonts w:ascii="Times New Roman" w:hAnsi="Times New Roman" w:cs="Times New Roman"/>
          <w:sz w:val="24"/>
          <w:szCs w:val="24"/>
          <w:shd w:val="clear" w:color="auto" w:fill="FFFFFF"/>
        </w:rPr>
        <w:t xml:space="preserve">Engineer Research and Development Center, Vicksburg, Mississippi. </w:t>
      </w:r>
    </w:p>
    <w:p w14:paraId="0944ED6E" w14:textId="7521EEBF" w:rsidR="002F03FC" w:rsidRPr="00BA2C3D" w:rsidRDefault="002F03FC" w:rsidP="002F03FC">
      <w:pPr>
        <w:spacing w:after="0" w:line="480" w:lineRule="auto"/>
        <w:rPr>
          <w:rFonts w:ascii="Times New Roman" w:hAnsi="Times New Roman" w:cs="Times New Roman"/>
          <w:sz w:val="24"/>
          <w:szCs w:val="24"/>
        </w:rPr>
      </w:pPr>
      <w:r w:rsidRPr="008D68E7">
        <w:rPr>
          <w:rFonts w:ascii="Times New Roman" w:hAnsi="Times New Roman" w:cs="Times New Roman"/>
          <w:b/>
          <w:bCs/>
          <w:sz w:val="24"/>
          <w:szCs w:val="24"/>
        </w:rPr>
        <w:t xml:space="preserve">Isermann, D. A., </w:t>
      </w:r>
      <w:ins w:id="376" w:author="Shrovnal, Jeremiah [6]" w:date="2023-02-17T11:03:00Z">
        <w:r w:rsidR="00C44E74">
          <w:rPr>
            <w:rFonts w:ascii="Times New Roman" w:hAnsi="Times New Roman" w:cs="Times New Roman"/>
            <w:b/>
            <w:bCs/>
            <w:sz w:val="24"/>
            <w:szCs w:val="24"/>
          </w:rPr>
          <w:t xml:space="preserve">J. R. </w:t>
        </w:r>
      </w:ins>
      <w:r w:rsidRPr="008D68E7">
        <w:rPr>
          <w:rFonts w:ascii="Times New Roman" w:hAnsi="Times New Roman" w:cs="Times New Roman"/>
          <w:b/>
          <w:bCs/>
          <w:sz w:val="24"/>
          <w:szCs w:val="24"/>
        </w:rPr>
        <w:t>Meerbeek,</w:t>
      </w:r>
      <w:del w:id="377" w:author="Shrovnal, Jeremiah [6]" w:date="2023-02-17T11:03:00Z">
        <w:r w:rsidRPr="008D68E7" w:rsidDel="00C44E74">
          <w:rPr>
            <w:rFonts w:ascii="Times New Roman" w:hAnsi="Times New Roman" w:cs="Times New Roman"/>
            <w:b/>
            <w:bCs/>
            <w:sz w:val="24"/>
            <w:szCs w:val="24"/>
          </w:rPr>
          <w:delText xml:space="preserve"> J. R., </w:delText>
        </w:r>
      </w:del>
      <w:ins w:id="378" w:author="Shrovnal, Jeremiah [6]" w:date="2023-02-17T11:03:00Z">
        <w:r w:rsidR="00C44E74">
          <w:rPr>
            <w:rFonts w:ascii="Times New Roman" w:hAnsi="Times New Roman" w:cs="Times New Roman"/>
            <w:b/>
            <w:bCs/>
            <w:sz w:val="24"/>
            <w:szCs w:val="24"/>
          </w:rPr>
          <w:t xml:space="preserve"> G. D. </w:t>
        </w:r>
      </w:ins>
      <w:r w:rsidRPr="008D68E7">
        <w:rPr>
          <w:rFonts w:ascii="Times New Roman" w:hAnsi="Times New Roman" w:cs="Times New Roman"/>
          <w:b/>
          <w:bCs/>
          <w:sz w:val="24"/>
          <w:szCs w:val="24"/>
        </w:rPr>
        <w:t xml:space="preserve">Scholten, </w:t>
      </w:r>
      <w:del w:id="379" w:author="Shrovnal, Jeremiah [6]" w:date="2023-02-17T11:03:00Z">
        <w:r w:rsidRPr="008D68E7" w:rsidDel="00C44E74">
          <w:rPr>
            <w:rFonts w:ascii="Times New Roman" w:hAnsi="Times New Roman" w:cs="Times New Roman"/>
            <w:b/>
            <w:bCs/>
            <w:sz w:val="24"/>
            <w:szCs w:val="24"/>
          </w:rPr>
          <w:delText xml:space="preserve">G. D., </w:delText>
        </w:r>
      </w:del>
      <w:r w:rsidRPr="008D68E7">
        <w:rPr>
          <w:rFonts w:ascii="Times New Roman" w:hAnsi="Times New Roman" w:cs="Times New Roman"/>
          <w:b/>
          <w:bCs/>
          <w:sz w:val="24"/>
          <w:szCs w:val="24"/>
        </w:rPr>
        <w:t>and D. W. Willis.</w:t>
      </w:r>
      <w:r w:rsidRPr="00BA2C3D">
        <w:rPr>
          <w:rFonts w:ascii="Times New Roman" w:hAnsi="Times New Roman" w:cs="Times New Roman"/>
          <w:sz w:val="24"/>
          <w:szCs w:val="24"/>
        </w:rPr>
        <w:t xml:space="preserve"> 2003. Evaluation of three different structures used for </w:t>
      </w:r>
      <w:r>
        <w:rPr>
          <w:rFonts w:ascii="Times New Roman" w:hAnsi="Times New Roman" w:cs="Times New Roman"/>
          <w:sz w:val="24"/>
          <w:szCs w:val="24"/>
        </w:rPr>
        <w:t>W</w:t>
      </w:r>
      <w:r w:rsidRPr="00BA2C3D">
        <w:rPr>
          <w:rFonts w:ascii="Times New Roman" w:hAnsi="Times New Roman" w:cs="Times New Roman"/>
          <w:sz w:val="24"/>
          <w:szCs w:val="24"/>
        </w:rPr>
        <w:t xml:space="preserve">alleye age estimation with emphasis on removal and processing times. </w:t>
      </w:r>
      <w:r w:rsidRPr="008D68E7">
        <w:rPr>
          <w:rFonts w:ascii="Times New Roman" w:hAnsi="Times New Roman" w:cs="Times New Roman"/>
          <w:sz w:val="24"/>
          <w:szCs w:val="24"/>
        </w:rPr>
        <w:t>North American Journal of Fisheries Management 23</w:t>
      </w:r>
      <w:r>
        <w:rPr>
          <w:rFonts w:ascii="Times New Roman" w:hAnsi="Times New Roman" w:cs="Times New Roman"/>
          <w:sz w:val="24"/>
          <w:szCs w:val="24"/>
        </w:rPr>
        <w:t>:</w:t>
      </w:r>
      <w:r w:rsidRPr="008D68E7">
        <w:rPr>
          <w:rFonts w:ascii="Times New Roman" w:hAnsi="Times New Roman" w:cs="Times New Roman"/>
          <w:sz w:val="24"/>
          <w:szCs w:val="24"/>
        </w:rPr>
        <w:t xml:space="preserve"> 625-631</w:t>
      </w:r>
      <w:r w:rsidRPr="00BA2C3D">
        <w:rPr>
          <w:rFonts w:ascii="Times New Roman" w:hAnsi="Times New Roman" w:cs="Times New Roman"/>
          <w:sz w:val="24"/>
          <w:szCs w:val="24"/>
        </w:rPr>
        <w:t>.</w:t>
      </w:r>
    </w:p>
    <w:p w14:paraId="345538C7" w14:textId="77777777" w:rsidR="002F03FC" w:rsidRPr="00BA2C3D" w:rsidRDefault="002F03FC" w:rsidP="002F03FC">
      <w:pPr>
        <w:spacing w:after="0" w:line="480" w:lineRule="auto"/>
        <w:rPr>
          <w:rFonts w:ascii="Times New Roman" w:hAnsi="Times New Roman" w:cs="Times New Roman"/>
          <w:sz w:val="24"/>
          <w:szCs w:val="24"/>
        </w:rPr>
      </w:pPr>
      <w:r w:rsidRPr="00BA2671">
        <w:rPr>
          <w:rFonts w:ascii="Times New Roman" w:hAnsi="Times New Roman" w:cs="Times New Roman"/>
          <w:b/>
          <w:bCs/>
          <w:sz w:val="24"/>
          <w:szCs w:val="24"/>
        </w:rPr>
        <w:lastRenderedPageBreak/>
        <w:t>Jude, D. J., and J. Pappas.</w:t>
      </w:r>
      <w:r w:rsidRPr="00BA2C3D">
        <w:rPr>
          <w:rFonts w:ascii="Times New Roman" w:hAnsi="Times New Roman" w:cs="Times New Roman"/>
          <w:sz w:val="24"/>
          <w:szCs w:val="24"/>
        </w:rPr>
        <w:t xml:space="preserve"> 1992. Fish utilization of Great Lakes coastal wetlands</w:t>
      </w:r>
      <w:r w:rsidRPr="00BA2671">
        <w:rPr>
          <w:rFonts w:ascii="Times New Roman" w:hAnsi="Times New Roman" w:cs="Times New Roman"/>
          <w:sz w:val="24"/>
          <w:szCs w:val="24"/>
        </w:rPr>
        <w:t>. Journal of Great Lakes Research</w:t>
      </w:r>
      <w:r>
        <w:rPr>
          <w:rFonts w:ascii="Times New Roman" w:hAnsi="Times New Roman" w:cs="Times New Roman"/>
          <w:sz w:val="24"/>
          <w:szCs w:val="24"/>
        </w:rPr>
        <w:t xml:space="preserve"> 1</w:t>
      </w:r>
      <w:r w:rsidRPr="00BA2671">
        <w:rPr>
          <w:rFonts w:ascii="Times New Roman" w:hAnsi="Times New Roman" w:cs="Times New Roman"/>
          <w:sz w:val="24"/>
          <w:szCs w:val="24"/>
        </w:rPr>
        <w:t>8</w:t>
      </w:r>
      <w:r>
        <w:rPr>
          <w:rFonts w:ascii="Times New Roman" w:hAnsi="Times New Roman" w:cs="Times New Roman"/>
          <w:sz w:val="24"/>
          <w:szCs w:val="24"/>
        </w:rPr>
        <w:t>:</w:t>
      </w:r>
      <w:r w:rsidRPr="00BA2C3D">
        <w:rPr>
          <w:rFonts w:ascii="Times New Roman" w:hAnsi="Times New Roman" w:cs="Times New Roman"/>
          <w:sz w:val="24"/>
          <w:szCs w:val="24"/>
        </w:rPr>
        <w:t xml:space="preserve"> 651-672.</w:t>
      </w:r>
    </w:p>
    <w:p w14:paraId="447008E4" w14:textId="77777777" w:rsidR="002F03FC" w:rsidRDefault="002F03FC" w:rsidP="002F03FC">
      <w:pPr>
        <w:spacing w:after="0" w:line="480" w:lineRule="auto"/>
        <w:rPr>
          <w:rFonts w:ascii="Times New Roman" w:hAnsi="Times New Roman" w:cs="Times New Roman"/>
          <w:sz w:val="24"/>
          <w:szCs w:val="24"/>
          <w:shd w:val="clear" w:color="auto" w:fill="FFFFFF"/>
        </w:rPr>
      </w:pPr>
      <w:r w:rsidRPr="00F669B0">
        <w:rPr>
          <w:rFonts w:ascii="Times New Roman" w:hAnsi="Times New Roman" w:cs="Times New Roman"/>
          <w:b/>
          <w:bCs/>
          <w:sz w:val="24"/>
          <w:szCs w:val="24"/>
          <w:shd w:val="clear" w:color="auto" w:fill="FFFFFF"/>
        </w:rPr>
        <w:t>Johnson, B. L., and D. B. Noltie.</w:t>
      </w:r>
      <w:r w:rsidRPr="00BA2C3D">
        <w:rPr>
          <w:rFonts w:ascii="Times New Roman" w:hAnsi="Times New Roman" w:cs="Times New Roman"/>
          <w:sz w:val="24"/>
          <w:szCs w:val="24"/>
          <w:shd w:val="clear" w:color="auto" w:fill="FFFFFF"/>
        </w:rPr>
        <w:t xml:space="preserve"> 1996. Migratory dynamics of stream‐spawning </w:t>
      </w:r>
      <w:r>
        <w:rPr>
          <w:rFonts w:ascii="Times New Roman" w:hAnsi="Times New Roman" w:cs="Times New Roman"/>
          <w:sz w:val="24"/>
          <w:szCs w:val="24"/>
          <w:shd w:val="clear" w:color="auto" w:fill="FFFFFF"/>
        </w:rPr>
        <w:t>L</w:t>
      </w:r>
      <w:r w:rsidRPr="00BA2C3D">
        <w:rPr>
          <w:rFonts w:ascii="Times New Roman" w:hAnsi="Times New Roman" w:cs="Times New Roman"/>
          <w:sz w:val="24"/>
          <w:szCs w:val="24"/>
          <w:shd w:val="clear" w:color="auto" w:fill="FFFFFF"/>
        </w:rPr>
        <w:t xml:space="preserve">ongnose </w:t>
      </w:r>
      <w:r>
        <w:rPr>
          <w:rFonts w:ascii="Times New Roman" w:hAnsi="Times New Roman" w:cs="Times New Roman"/>
          <w:sz w:val="24"/>
          <w:szCs w:val="24"/>
          <w:shd w:val="clear" w:color="auto" w:fill="FFFFFF"/>
        </w:rPr>
        <w:t>G</w:t>
      </w:r>
      <w:r w:rsidRPr="00BA2C3D">
        <w:rPr>
          <w:rFonts w:ascii="Times New Roman" w:hAnsi="Times New Roman" w:cs="Times New Roman"/>
          <w:sz w:val="24"/>
          <w:szCs w:val="24"/>
          <w:shd w:val="clear" w:color="auto" w:fill="FFFFFF"/>
        </w:rPr>
        <w:t>ar (</w:t>
      </w:r>
      <w:r w:rsidRPr="00F669B0">
        <w:rPr>
          <w:rFonts w:ascii="Times New Roman" w:hAnsi="Times New Roman" w:cs="Times New Roman"/>
          <w:i/>
          <w:iCs/>
          <w:sz w:val="24"/>
          <w:szCs w:val="24"/>
          <w:shd w:val="clear" w:color="auto" w:fill="FFFFFF"/>
        </w:rPr>
        <w:t>Lepisosteus osseus</w:t>
      </w:r>
      <w:r w:rsidRPr="00BA2C3D">
        <w:rPr>
          <w:rFonts w:ascii="Times New Roman" w:hAnsi="Times New Roman" w:cs="Times New Roman"/>
          <w:sz w:val="24"/>
          <w:szCs w:val="24"/>
          <w:shd w:val="clear" w:color="auto" w:fill="FFFFFF"/>
        </w:rPr>
        <w:t>). </w:t>
      </w:r>
      <w:r w:rsidRPr="00F669B0">
        <w:rPr>
          <w:rFonts w:ascii="Times New Roman" w:hAnsi="Times New Roman" w:cs="Times New Roman"/>
          <w:sz w:val="24"/>
          <w:szCs w:val="24"/>
          <w:shd w:val="clear" w:color="auto" w:fill="FFFFFF"/>
        </w:rPr>
        <w:t>Ecology of Freshwater Fish 5</w:t>
      </w:r>
      <w:r>
        <w:rPr>
          <w:rFonts w:ascii="Times New Roman" w:hAnsi="Times New Roman" w:cs="Times New Roman"/>
          <w:sz w:val="24"/>
          <w:szCs w:val="24"/>
          <w:shd w:val="clear" w:color="auto" w:fill="FFFFFF"/>
        </w:rPr>
        <w:t>:</w:t>
      </w:r>
      <w:r w:rsidRPr="00BA2C3D">
        <w:rPr>
          <w:rFonts w:ascii="Times New Roman" w:hAnsi="Times New Roman" w:cs="Times New Roman"/>
          <w:sz w:val="24"/>
          <w:szCs w:val="24"/>
          <w:shd w:val="clear" w:color="auto" w:fill="FFFFFF"/>
        </w:rPr>
        <w:t xml:space="preserve"> 97-107.</w:t>
      </w:r>
    </w:p>
    <w:p w14:paraId="1911E5D0" w14:textId="6265BCA5" w:rsidR="002F03FC" w:rsidRPr="00AB0418" w:rsidRDefault="002F03FC" w:rsidP="002F03FC">
      <w:pPr>
        <w:spacing w:after="0" w:line="480" w:lineRule="auto"/>
        <w:rPr>
          <w:rFonts w:ascii="Times New Roman" w:hAnsi="Times New Roman" w:cs="Times New Roman"/>
          <w:color w:val="222222"/>
          <w:sz w:val="24"/>
          <w:szCs w:val="24"/>
          <w:shd w:val="clear" w:color="auto" w:fill="FFFFFF"/>
        </w:rPr>
      </w:pPr>
      <w:r w:rsidRPr="00AB0418">
        <w:rPr>
          <w:rFonts w:ascii="Times New Roman" w:hAnsi="Times New Roman" w:cs="Times New Roman"/>
          <w:b/>
          <w:bCs/>
          <w:color w:val="222222"/>
          <w:sz w:val="24"/>
          <w:szCs w:val="24"/>
          <w:shd w:val="clear" w:color="auto" w:fill="FFFFFF"/>
        </w:rPr>
        <w:t>Keough, J.</w:t>
      </w:r>
      <w:r w:rsidR="0099395C">
        <w:rPr>
          <w:rFonts w:ascii="Times New Roman" w:hAnsi="Times New Roman" w:cs="Times New Roman"/>
          <w:b/>
          <w:bCs/>
          <w:color w:val="222222"/>
          <w:sz w:val="24"/>
          <w:szCs w:val="24"/>
          <w:shd w:val="clear" w:color="auto" w:fill="FFFFFF"/>
        </w:rPr>
        <w:t xml:space="preserve"> </w:t>
      </w:r>
      <w:r w:rsidRPr="00AB0418">
        <w:rPr>
          <w:rFonts w:ascii="Times New Roman" w:hAnsi="Times New Roman" w:cs="Times New Roman"/>
          <w:b/>
          <w:bCs/>
          <w:color w:val="222222"/>
          <w:sz w:val="24"/>
          <w:szCs w:val="24"/>
          <w:shd w:val="clear" w:color="auto" w:fill="FFFFFF"/>
        </w:rPr>
        <w:t xml:space="preserve">R., </w:t>
      </w:r>
      <w:ins w:id="380" w:author="Shrovnal, Jeremiah [6]" w:date="2023-02-17T11:03:00Z">
        <w:r w:rsidR="00C44E74">
          <w:rPr>
            <w:rFonts w:ascii="Times New Roman" w:hAnsi="Times New Roman" w:cs="Times New Roman"/>
            <w:b/>
            <w:bCs/>
            <w:color w:val="222222"/>
            <w:sz w:val="24"/>
            <w:szCs w:val="24"/>
            <w:shd w:val="clear" w:color="auto" w:fill="FFFFFF"/>
          </w:rPr>
          <w:t xml:space="preserve">C. A. </w:t>
        </w:r>
      </w:ins>
      <w:r w:rsidRPr="00AB0418">
        <w:rPr>
          <w:rFonts w:ascii="Times New Roman" w:hAnsi="Times New Roman" w:cs="Times New Roman"/>
          <w:b/>
          <w:bCs/>
          <w:color w:val="222222"/>
          <w:sz w:val="24"/>
          <w:szCs w:val="24"/>
          <w:shd w:val="clear" w:color="auto" w:fill="FFFFFF"/>
        </w:rPr>
        <w:t xml:space="preserve">Hagley, </w:t>
      </w:r>
      <w:del w:id="381" w:author="Shrovnal, Jeremiah [6]" w:date="2023-02-17T11:03:00Z">
        <w:r w:rsidRPr="00AB0418" w:rsidDel="00C44E74">
          <w:rPr>
            <w:rFonts w:ascii="Times New Roman" w:hAnsi="Times New Roman" w:cs="Times New Roman"/>
            <w:b/>
            <w:bCs/>
            <w:color w:val="222222"/>
            <w:sz w:val="24"/>
            <w:szCs w:val="24"/>
            <w:shd w:val="clear" w:color="auto" w:fill="FFFFFF"/>
          </w:rPr>
          <w:delText>C.</w:delText>
        </w:r>
        <w:r w:rsidR="0099395C" w:rsidDel="00C44E74">
          <w:rPr>
            <w:rFonts w:ascii="Times New Roman" w:hAnsi="Times New Roman" w:cs="Times New Roman"/>
            <w:b/>
            <w:bCs/>
            <w:color w:val="222222"/>
            <w:sz w:val="24"/>
            <w:szCs w:val="24"/>
            <w:shd w:val="clear" w:color="auto" w:fill="FFFFFF"/>
          </w:rPr>
          <w:delText xml:space="preserve"> </w:delText>
        </w:r>
        <w:r w:rsidRPr="00AB0418" w:rsidDel="00C44E74">
          <w:rPr>
            <w:rFonts w:ascii="Times New Roman" w:hAnsi="Times New Roman" w:cs="Times New Roman"/>
            <w:b/>
            <w:bCs/>
            <w:color w:val="222222"/>
            <w:sz w:val="24"/>
            <w:szCs w:val="24"/>
            <w:shd w:val="clear" w:color="auto" w:fill="FFFFFF"/>
          </w:rPr>
          <w:delText>A.,</w:delText>
        </w:r>
      </w:del>
      <w:ins w:id="382" w:author="Shrovnal, Jeremiah [6]" w:date="2023-02-17T11:03:00Z">
        <w:r w:rsidR="00C44E74">
          <w:rPr>
            <w:rFonts w:ascii="Times New Roman" w:hAnsi="Times New Roman" w:cs="Times New Roman"/>
            <w:b/>
            <w:bCs/>
            <w:color w:val="222222"/>
            <w:sz w:val="24"/>
            <w:szCs w:val="24"/>
            <w:shd w:val="clear" w:color="auto" w:fill="FFFFFF"/>
          </w:rPr>
          <w:t>E.</w:t>
        </w:r>
      </w:ins>
      <w:r w:rsidRPr="00AB0418">
        <w:rPr>
          <w:rFonts w:ascii="Times New Roman" w:hAnsi="Times New Roman" w:cs="Times New Roman"/>
          <w:b/>
          <w:bCs/>
          <w:color w:val="222222"/>
          <w:sz w:val="24"/>
          <w:szCs w:val="24"/>
          <w:shd w:val="clear" w:color="auto" w:fill="FFFFFF"/>
        </w:rPr>
        <w:t xml:space="preserve"> Ruzycki, </w:t>
      </w:r>
      <w:del w:id="383" w:author="Shrovnal, Jeremiah [6]" w:date="2023-02-17T11:04:00Z">
        <w:r w:rsidRPr="00AB0418" w:rsidDel="00C44E74">
          <w:rPr>
            <w:rFonts w:ascii="Times New Roman" w:hAnsi="Times New Roman" w:cs="Times New Roman"/>
            <w:b/>
            <w:bCs/>
            <w:color w:val="222222"/>
            <w:sz w:val="24"/>
            <w:szCs w:val="24"/>
            <w:shd w:val="clear" w:color="auto" w:fill="FFFFFF"/>
          </w:rPr>
          <w:delText>E</w:delText>
        </w:r>
      </w:del>
      <w:del w:id="384" w:author="Shrovnal, Jeremiah [6]" w:date="2023-02-17T11:03:00Z">
        <w:r w:rsidRPr="00AB0418" w:rsidDel="00C44E74">
          <w:rPr>
            <w:rFonts w:ascii="Times New Roman" w:hAnsi="Times New Roman" w:cs="Times New Roman"/>
            <w:b/>
            <w:bCs/>
            <w:color w:val="222222"/>
            <w:sz w:val="24"/>
            <w:szCs w:val="24"/>
            <w:shd w:val="clear" w:color="auto" w:fill="FFFFFF"/>
          </w:rPr>
          <w:delText xml:space="preserve">. </w:delText>
        </w:r>
      </w:del>
      <w:r w:rsidRPr="00AB0418">
        <w:rPr>
          <w:rFonts w:ascii="Times New Roman" w:hAnsi="Times New Roman" w:cs="Times New Roman"/>
          <w:b/>
          <w:bCs/>
          <w:color w:val="222222"/>
          <w:sz w:val="24"/>
          <w:szCs w:val="24"/>
          <w:shd w:val="clear" w:color="auto" w:fill="FFFFFF"/>
        </w:rPr>
        <w:t>and M. Sierszen.</w:t>
      </w:r>
      <w:r w:rsidRPr="00AB0418">
        <w:rPr>
          <w:rFonts w:ascii="Times New Roman" w:hAnsi="Times New Roman" w:cs="Times New Roman"/>
          <w:color w:val="222222"/>
          <w:sz w:val="24"/>
          <w:szCs w:val="24"/>
          <w:shd w:val="clear" w:color="auto" w:fill="FFFFFF"/>
        </w:rPr>
        <w:t xml:space="preserve"> 1998. δ</w:t>
      </w:r>
      <w:r w:rsidRPr="00AB0418">
        <w:rPr>
          <w:rFonts w:ascii="Times New Roman" w:hAnsi="Times New Roman" w:cs="Times New Roman"/>
          <w:color w:val="222222"/>
          <w:sz w:val="24"/>
          <w:szCs w:val="24"/>
          <w:shd w:val="clear" w:color="auto" w:fill="FFFFFF"/>
          <w:vertAlign w:val="superscript"/>
        </w:rPr>
        <w:t>13</w:t>
      </w:r>
      <w:r w:rsidRPr="00AB0418">
        <w:rPr>
          <w:rFonts w:ascii="Times New Roman" w:hAnsi="Times New Roman" w:cs="Times New Roman"/>
          <w:color w:val="222222"/>
          <w:sz w:val="24"/>
          <w:szCs w:val="24"/>
          <w:shd w:val="clear" w:color="auto" w:fill="FFFFFF"/>
        </w:rPr>
        <w:t>C composition of primary producers and role of detritus in a freshwater coastal ecosystem. Limnology and Oceanography 43</w:t>
      </w:r>
      <w:r>
        <w:rPr>
          <w:rFonts w:ascii="Times New Roman" w:hAnsi="Times New Roman" w:cs="Times New Roman"/>
          <w:color w:val="222222"/>
          <w:sz w:val="24"/>
          <w:szCs w:val="24"/>
          <w:shd w:val="clear" w:color="auto" w:fill="FFFFFF"/>
        </w:rPr>
        <w:t xml:space="preserve">: </w:t>
      </w:r>
      <w:r w:rsidRPr="00AB0418">
        <w:rPr>
          <w:rFonts w:ascii="Times New Roman" w:hAnsi="Times New Roman" w:cs="Times New Roman"/>
          <w:color w:val="222222"/>
          <w:sz w:val="24"/>
          <w:szCs w:val="24"/>
          <w:shd w:val="clear" w:color="auto" w:fill="FFFFFF"/>
        </w:rPr>
        <w:t>734-740.</w:t>
      </w:r>
    </w:p>
    <w:p w14:paraId="5EAA2996" w14:textId="6E1D9460" w:rsidR="002F03FC" w:rsidRPr="00BA2C3D" w:rsidRDefault="002F03FC" w:rsidP="002F03FC">
      <w:pPr>
        <w:spacing w:after="0" w:line="480" w:lineRule="auto"/>
        <w:rPr>
          <w:rFonts w:ascii="Times New Roman" w:hAnsi="Times New Roman" w:cs="Times New Roman"/>
          <w:sz w:val="24"/>
          <w:szCs w:val="24"/>
          <w:shd w:val="clear" w:color="auto" w:fill="FFFFFF"/>
        </w:rPr>
      </w:pPr>
      <w:r w:rsidRPr="00DA2A6D">
        <w:rPr>
          <w:rFonts w:ascii="Times New Roman" w:hAnsi="Times New Roman" w:cs="Times New Roman"/>
          <w:b/>
          <w:bCs/>
          <w:sz w:val="24"/>
          <w:szCs w:val="24"/>
          <w:shd w:val="clear" w:color="auto" w:fill="FFFFFF"/>
        </w:rPr>
        <w:t>Koch, J.</w:t>
      </w:r>
      <w:r w:rsidR="0099395C">
        <w:rPr>
          <w:rFonts w:ascii="Times New Roman" w:hAnsi="Times New Roman" w:cs="Times New Roman"/>
          <w:b/>
          <w:bCs/>
          <w:sz w:val="24"/>
          <w:szCs w:val="24"/>
          <w:shd w:val="clear" w:color="auto" w:fill="FFFFFF"/>
        </w:rPr>
        <w:t xml:space="preserve"> </w:t>
      </w:r>
      <w:r w:rsidRPr="00DA2A6D">
        <w:rPr>
          <w:rFonts w:ascii="Times New Roman" w:hAnsi="Times New Roman" w:cs="Times New Roman"/>
          <w:b/>
          <w:bCs/>
          <w:sz w:val="24"/>
          <w:szCs w:val="24"/>
          <w:shd w:val="clear" w:color="auto" w:fill="FFFFFF"/>
        </w:rPr>
        <w:t>D. and M.</w:t>
      </w:r>
      <w:r w:rsidR="0099395C">
        <w:rPr>
          <w:rFonts w:ascii="Times New Roman" w:hAnsi="Times New Roman" w:cs="Times New Roman"/>
          <w:b/>
          <w:bCs/>
          <w:sz w:val="24"/>
          <w:szCs w:val="24"/>
          <w:shd w:val="clear" w:color="auto" w:fill="FFFFFF"/>
        </w:rPr>
        <w:t xml:space="preserve"> </w:t>
      </w:r>
      <w:r w:rsidRPr="00DA2A6D">
        <w:rPr>
          <w:rFonts w:ascii="Times New Roman" w:hAnsi="Times New Roman" w:cs="Times New Roman"/>
          <w:b/>
          <w:bCs/>
          <w:sz w:val="24"/>
          <w:szCs w:val="24"/>
          <w:shd w:val="clear" w:color="auto" w:fill="FFFFFF"/>
        </w:rPr>
        <w:t>C. Quist.</w:t>
      </w:r>
      <w:r w:rsidRPr="00DA2A6D">
        <w:rPr>
          <w:rFonts w:ascii="Times New Roman" w:hAnsi="Times New Roman" w:cs="Times New Roman"/>
          <w:sz w:val="24"/>
          <w:szCs w:val="24"/>
          <w:shd w:val="clear" w:color="auto" w:fill="FFFFFF"/>
        </w:rPr>
        <w:t xml:space="preserve"> 2007. A technique for preparing fin rays and spines for age and growth analysis. North American Journal of Fisheries Management</w:t>
      </w:r>
      <w:r>
        <w:rPr>
          <w:rFonts w:ascii="Times New Roman" w:hAnsi="Times New Roman" w:cs="Times New Roman"/>
          <w:sz w:val="24"/>
          <w:szCs w:val="24"/>
          <w:shd w:val="clear" w:color="auto" w:fill="FFFFFF"/>
        </w:rPr>
        <w:t xml:space="preserve"> </w:t>
      </w:r>
      <w:r w:rsidRPr="00DA2A6D">
        <w:rPr>
          <w:rFonts w:ascii="Times New Roman" w:hAnsi="Times New Roman" w:cs="Times New Roman"/>
          <w:sz w:val="24"/>
          <w:szCs w:val="24"/>
          <w:shd w:val="clear" w:color="auto" w:fill="FFFFFF"/>
        </w:rPr>
        <w:t>27</w:t>
      </w:r>
      <w:r>
        <w:rPr>
          <w:rFonts w:ascii="Times New Roman" w:hAnsi="Times New Roman" w:cs="Times New Roman"/>
          <w:sz w:val="24"/>
          <w:szCs w:val="24"/>
          <w:shd w:val="clear" w:color="auto" w:fill="FFFFFF"/>
        </w:rPr>
        <w:t xml:space="preserve">: </w:t>
      </w:r>
      <w:r w:rsidRPr="00DA2A6D">
        <w:rPr>
          <w:rFonts w:ascii="Times New Roman" w:hAnsi="Times New Roman" w:cs="Times New Roman"/>
          <w:sz w:val="24"/>
          <w:szCs w:val="24"/>
          <w:shd w:val="clear" w:color="auto" w:fill="FFFFFF"/>
        </w:rPr>
        <w:t>782-784.</w:t>
      </w:r>
    </w:p>
    <w:p w14:paraId="410A5534" w14:textId="5069BFE8" w:rsidR="002F03FC" w:rsidRPr="00BA2C3D" w:rsidRDefault="002F03FC" w:rsidP="002F03FC">
      <w:pPr>
        <w:spacing w:after="0" w:line="480" w:lineRule="auto"/>
        <w:rPr>
          <w:rFonts w:ascii="Times New Roman" w:hAnsi="Times New Roman" w:cs="Times New Roman"/>
          <w:sz w:val="24"/>
          <w:szCs w:val="24"/>
          <w:lang w:val="en"/>
        </w:rPr>
      </w:pPr>
      <w:r w:rsidRPr="007F3848">
        <w:rPr>
          <w:rFonts w:ascii="Times New Roman" w:hAnsi="Times New Roman" w:cs="Times New Roman"/>
          <w:b/>
          <w:bCs/>
          <w:sz w:val="24"/>
          <w:szCs w:val="24"/>
          <w:lang w:val="en"/>
        </w:rPr>
        <w:t>Koch, J. D.,</w:t>
      </w:r>
      <w:ins w:id="385" w:author="Shrovnal, Jeremiah [6]" w:date="2023-02-17T11:04:00Z">
        <w:r w:rsidR="00C44E74">
          <w:rPr>
            <w:rFonts w:ascii="Times New Roman" w:hAnsi="Times New Roman" w:cs="Times New Roman"/>
            <w:b/>
            <w:bCs/>
            <w:sz w:val="24"/>
            <w:szCs w:val="24"/>
            <w:lang w:val="en"/>
          </w:rPr>
          <w:t xml:space="preserve"> M. C.</w:t>
        </w:r>
      </w:ins>
      <w:r w:rsidRPr="007F3848">
        <w:rPr>
          <w:rFonts w:ascii="Times New Roman" w:hAnsi="Times New Roman" w:cs="Times New Roman"/>
          <w:b/>
          <w:bCs/>
          <w:sz w:val="24"/>
          <w:szCs w:val="24"/>
          <w:lang w:val="en"/>
        </w:rPr>
        <w:t xml:space="preserve"> Quist,</w:t>
      </w:r>
      <w:del w:id="386" w:author="Shrovnal, Jeremiah [6]" w:date="2023-02-17T11:04:00Z">
        <w:r w:rsidRPr="007F3848" w:rsidDel="00C44E74">
          <w:rPr>
            <w:rFonts w:ascii="Times New Roman" w:hAnsi="Times New Roman" w:cs="Times New Roman"/>
            <w:b/>
            <w:bCs/>
            <w:sz w:val="24"/>
            <w:szCs w:val="24"/>
            <w:lang w:val="en"/>
          </w:rPr>
          <w:delText xml:space="preserve"> M. C., </w:delText>
        </w:r>
      </w:del>
      <w:ins w:id="387" w:author="Shrovnal, Jeremiah [6]" w:date="2023-02-17T11:04:00Z">
        <w:r w:rsidR="00C44E74">
          <w:rPr>
            <w:rFonts w:ascii="Times New Roman" w:hAnsi="Times New Roman" w:cs="Times New Roman"/>
            <w:b/>
            <w:bCs/>
            <w:sz w:val="24"/>
            <w:szCs w:val="24"/>
            <w:lang w:val="en"/>
          </w:rPr>
          <w:t xml:space="preserve">K. A. </w:t>
        </w:r>
      </w:ins>
      <w:r w:rsidRPr="007F3848">
        <w:rPr>
          <w:rFonts w:ascii="Times New Roman" w:hAnsi="Times New Roman" w:cs="Times New Roman"/>
          <w:b/>
          <w:bCs/>
          <w:sz w:val="24"/>
          <w:szCs w:val="24"/>
          <w:lang w:val="en"/>
        </w:rPr>
        <w:t>Hansen,</w:t>
      </w:r>
      <w:del w:id="388" w:author="Shrovnal, Jeremiah [6]" w:date="2023-02-17T11:04:00Z">
        <w:r w:rsidRPr="007F3848" w:rsidDel="00C44E74">
          <w:rPr>
            <w:rFonts w:ascii="Times New Roman" w:hAnsi="Times New Roman" w:cs="Times New Roman"/>
            <w:b/>
            <w:bCs/>
            <w:sz w:val="24"/>
            <w:szCs w:val="24"/>
            <w:lang w:val="en"/>
          </w:rPr>
          <w:delText xml:space="preserve"> K. A. </w:delText>
        </w:r>
      </w:del>
      <w:ins w:id="389" w:author="Shrovnal, Jeremiah [6]" w:date="2023-02-17T11:04:00Z">
        <w:r w:rsidR="00C44E74">
          <w:rPr>
            <w:rFonts w:ascii="Times New Roman" w:hAnsi="Times New Roman" w:cs="Times New Roman"/>
            <w:b/>
            <w:bCs/>
            <w:sz w:val="24"/>
            <w:szCs w:val="24"/>
            <w:lang w:val="en"/>
          </w:rPr>
          <w:t xml:space="preserve"> </w:t>
        </w:r>
      </w:ins>
      <w:r w:rsidRPr="007F3848">
        <w:rPr>
          <w:rFonts w:ascii="Times New Roman" w:hAnsi="Times New Roman" w:cs="Times New Roman"/>
          <w:b/>
          <w:bCs/>
          <w:sz w:val="24"/>
          <w:szCs w:val="24"/>
          <w:lang w:val="en"/>
        </w:rPr>
        <w:t>and G.</w:t>
      </w:r>
      <w:r w:rsidR="0099395C">
        <w:rPr>
          <w:rFonts w:ascii="Times New Roman" w:hAnsi="Times New Roman" w:cs="Times New Roman"/>
          <w:b/>
          <w:bCs/>
          <w:sz w:val="24"/>
          <w:szCs w:val="24"/>
          <w:lang w:val="en"/>
        </w:rPr>
        <w:t xml:space="preserve"> </w:t>
      </w:r>
      <w:r w:rsidRPr="007F3848">
        <w:rPr>
          <w:rFonts w:ascii="Times New Roman" w:hAnsi="Times New Roman" w:cs="Times New Roman"/>
          <w:b/>
          <w:bCs/>
          <w:sz w:val="24"/>
          <w:szCs w:val="24"/>
          <w:lang w:val="en"/>
        </w:rPr>
        <w:t>A. Jones.</w:t>
      </w:r>
      <w:r w:rsidRPr="00BA2C3D">
        <w:rPr>
          <w:rFonts w:ascii="Times New Roman" w:hAnsi="Times New Roman" w:cs="Times New Roman"/>
          <w:sz w:val="24"/>
          <w:szCs w:val="24"/>
          <w:lang w:val="en"/>
        </w:rPr>
        <w:t xml:space="preserve"> 2009a. Population dynamics and potential management of Bowfin (</w:t>
      </w:r>
      <w:r w:rsidRPr="00BA2C3D">
        <w:rPr>
          <w:rFonts w:ascii="Times New Roman" w:hAnsi="Times New Roman" w:cs="Times New Roman"/>
          <w:i/>
          <w:iCs/>
          <w:sz w:val="24"/>
          <w:szCs w:val="24"/>
          <w:lang w:val="en"/>
        </w:rPr>
        <w:t>Amia calva</w:t>
      </w:r>
      <w:r w:rsidRPr="00BA2C3D">
        <w:rPr>
          <w:rFonts w:ascii="Times New Roman" w:hAnsi="Times New Roman" w:cs="Times New Roman"/>
          <w:sz w:val="24"/>
          <w:szCs w:val="24"/>
          <w:lang w:val="en"/>
        </w:rPr>
        <w:t>) in the upper Mississippi River. Journal of Applied Ichthyology 25: 545–550.</w:t>
      </w:r>
    </w:p>
    <w:p w14:paraId="44739371" w14:textId="001FAF02" w:rsidR="002F03FC" w:rsidRDefault="002F03FC" w:rsidP="002F03FC">
      <w:pPr>
        <w:spacing w:after="0" w:line="480" w:lineRule="auto"/>
        <w:rPr>
          <w:rFonts w:ascii="Times New Roman" w:hAnsi="Times New Roman" w:cs="Times New Roman"/>
          <w:sz w:val="24"/>
          <w:szCs w:val="24"/>
          <w:lang w:val="en"/>
        </w:rPr>
      </w:pPr>
      <w:r w:rsidRPr="00737539">
        <w:rPr>
          <w:rFonts w:ascii="Times New Roman" w:hAnsi="Times New Roman" w:cs="Times New Roman"/>
          <w:b/>
          <w:bCs/>
          <w:sz w:val="24"/>
          <w:szCs w:val="24"/>
          <w:lang w:val="en"/>
        </w:rPr>
        <w:t>Koch, J. D.,</w:t>
      </w:r>
      <w:ins w:id="390" w:author="Shrovnal, Jeremiah [6]" w:date="2023-02-17T11:04:00Z">
        <w:r w:rsidR="00C44E74">
          <w:rPr>
            <w:rFonts w:ascii="Times New Roman" w:hAnsi="Times New Roman" w:cs="Times New Roman"/>
            <w:b/>
            <w:bCs/>
            <w:sz w:val="24"/>
            <w:szCs w:val="24"/>
            <w:lang w:val="en"/>
          </w:rPr>
          <w:t xml:space="preserve"> M. C.</w:t>
        </w:r>
      </w:ins>
      <w:r w:rsidRPr="00737539">
        <w:rPr>
          <w:rFonts w:ascii="Times New Roman" w:hAnsi="Times New Roman" w:cs="Times New Roman"/>
          <w:b/>
          <w:bCs/>
          <w:sz w:val="24"/>
          <w:szCs w:val="24"/>
          <w:lang w:val="en"/>
        </w:rPr>
        <w:t xml:space="preserve"> Quist, </w:t>
      </w:r>
      <w:del w:id="391" w:author="Shrovnal, Jeremiah [6]" w:date="2023-02-17T11:04:00Z">
        <w:r w:rsidRPr="00737539" w:rsidDel="00C44E74">
          <w:rPr>
            <w:rFonts w:ascii="Times New Roman" w:hAnsi="Times New Roman" w:cs="Times New Roman"/>
            <w:b/>
            <w:bCs/>
            <w:sz w:val="24"/>
            <w:szCs w:val="24"/>
            <w:lang w:val="en"/>
          </w:rPr>
          <w:delText xml:space="preserve">M. C. </w:delText>
        </w:r>
      </w:del>
      <w:r w:rsidRPr="00737539">
        <w:rPr>
          <w:rFonts w:ascii="Times New Roman" w:hAnsi="Times New Roman" w:cs="Times New Roman"/>
          <w:b/>
          <w:bCs/>
          <w:sz w:val="24"/>
          <w:szCs w:val="24"/>
          <w:lang w:val="en"/>
        </w:rPr>
        <w:t>and K.</w:t>
      </w:r>
      <w:r w:rsidR="0099395C">
        <w:rPr>
          <w:rFonts w:ascii="Times New Roman" w:hAnsi="Times New Roman" w:cs="Times New Roman"/>
          <w:b/>
          <w:bCs/>
          <w:sz w:val="24"/>
          <w:szCs w:val="24"/>
          <w:lang w:val="en"/>
        </w:rPr>
        <w:t xml:space="preserve"> </w:t>
      </w:r>
      <w:r w:rsidRPr="00737539">
        <w:rPr>
          <w:rFonts w:ascii="Times New Roman" w:hAnsi="Times New Roman" w:cs="Times New Roman"/>
          <w:b/>
          <w:bCs/>
          <w:sz w:val="24"/>
          <w:szCs w:val="24"/>
          <w:lang w:val="en"/>
        </w:rPr>
        <w:t>A. Hansen.</w:t>
      </w:r>
      <w:r w:rsidRPr="00BA2C3D">
        <w:rPr>
          <w:rFonts w:ascii="Times New Roman" w:hAnsi="Times New Roman" w:cs="Times New Roman"/>
          <w:sz w:val="24"/>
          <w:szCs w:val="24"/>
          <w:lang w:val="en"/>
        </w:rPr>
        <w:t xml:space="preserve"> 2009b. Precision of hard structures used to estimate age of Bowfin in the Upper Mississippi River. </w:t>
      </w:r>
      <w:r w:rsidRPr="00737539">
        <w:rPr>
          <w:rFonts w:ascii="Times New Roman" w:hAnsi="Times New Roman" w:cs="Times New Roman"/>
          <w:iCs/>
          <w:sz w:val="24"/>
          <w:szCs w:val="24"/>
          <w:lang w:val="en"/>
        </w:rPr>
        <w:t>North American Journal of Fisheries Management 29</w:t>
      </w:r>
      <w:r>
        <w:rPr>
          <w:rFonts w:ascii="Times New Roman" w:hAnsi="Times New Roman" w:cs="Times New Roman"/>
          <w:iCs/>
          <w:sz w:val="24"/>
          <w:szCs w:val="24"/>
          <w:lang w:val="en"/>
        </w:rPr>
        <w:t xml:space="preserve">: </w:t>
      </w:r>
      <w:r w:rsidRPr="00BA2C3D">
        <w:rPr>
          <w:rFonts w:ascii="Times New Roman" w:hAnsi="Times New Roman" w:cs="Times New Roman"/>
          <w:sz w:val="24"/>
          <w:szCs w:val="24"/>
          <w:lang w:val="en"/>
        </w:rPr>
        <w:t>506-511.</w:t>
      </w:r>
    </w:p>
    <w:p w14:paraId="3837FC17" w14:textId="416754BD" w:rsidR="007D72DB" w:rsidRDefault="002F03FC" w:rsidP="002F03FC">
      <w:pPr>
        <w:spacing w:after="0" w:line="480" w:lineRule="auto"/>
        <w:rPr>
          <w:ins w:id="392" w:author="Shrovnal, Jeremiah [5]" w:date="2023-02-17T11:00:00Z"/>
          <w:rFonts w:ascii="Times New Roman" w:hAnsi="Times New Roman" w:cs="Times New Roman"/>
          <w:sz w:val="24"/>
          <w:szCs w:val="24"/>
        </w:rPr>
      </w:pPr>
      <w:r w:rsidRPr="00F669B0">
        <w:rPr>
          <w:rFonts w:ascii="Times New Roman" w:hAnsi="Times New Roman" w:cs="Times New Roman"/>
          <w:b/>
          <w:bCs/>
          <w:sz w:val="24"/>
          <w:szCs w:val="24"/>
        </w:rPr>
        <w:t>Kornis, M.</w:t>
      </w:r>
      <w:r w:rsidR="0099395C">
        <w:rPr>
          <w:rFonts w:ascii="Times New Roman" w:hAnsi="Times New Roman" w:cs="Times New Roman"/>
          <w:b/>
          <w:bCs/>
          <w:sz w:val="24"/>
          <w:szCs w:val="24"/>
        </w:rPr>
        <w:t xml:space="preserve"> </w:t>
      </w:r>
      <w:r w:rsidRPr="00F669B0">
        <w:rPr>
          <w:rFonts w:ascii="Times New Roman" w:hAnsi="Times New Roman" w:cs="Times New Roman"/>
          <w:b/>
          <w:bCs/>
          <w:sz w:val="24"/>
          <w:szCs w:val="24"/>
        </w:rPr>
        <w:t xml:space="preserve">S., </w:t>
      </w:r>
      <w:ins w:id="393" w:author="Shrovnal, Jeremiah [6]" w:date="2023-02-17T11:04:00Z">
        <w:r w:rsidR="00C44E74">
          <w:rPr>
            <w:rFonts w:ascii="Times New Roman" w:hAnsi="Times New Roman" w:cs="Times New Roman"/>
            <w:b/>
            <w:bCs/>
            <w:sz w:val="24"/>
            <w:szCs w:val="24"/>
          </w:rPr>
          <w:t xml:space="preserve">D. B. </w:t>
        </w:r>
      </w:ins>
      <w:r w:rsidRPr="00F669B0">
        <w:rPr>
          <w:rFonts w:ascii="Times New Roman" w:hAnsi="Times New Roman" w:cs="Times New Roman"/>
          <w:b/>
          <w:bCs/>
          <w:sz w:val="24"/>
          <w:szCs w:val="24"/>
        </w:rPr>
        <w:t xml:space="preserve">Bunnell, </w:t>
      </w:r>
      <w:del w:id="394" w:author="Shrovnal, Jeremiah [6]" w:date="2023-02-17T11:04:00Z">
        <w:r w:rsidRPr="00F669B0" w:rsidDel="00C44E74">
          <w:rPr>
            <w:rFonts w:ascii="Times New Roman" w:hAnsi="Times New Roman" w:cs="Times New Roman"/>
            <w:b/>
            <w:bCs/>
            <w:sz w:val="24"/>
            <w:szCs w:val="24"/>
          </w:rPr>
          <w:delText>D.</w:delText>
        </w:r>
        <w:r w:rsidR="0099395C" w:rsidDel="00C44E74">
          <w:rPr>
            <w:rFonts w:ascii="Times New Roman" w:hAnsi="Times New Roman" w:cs="Times New Roman"/>
            <w:b/>
            <w:bCs/>
            <w:sz w:val="24"/>
            <w:szCs w:val="24"/>
          </w:rPr>
          <w:delText xml:space="preserve"> </w:delText>
        </w:r>
        <w:r w:rsidRPr="00F669B0" w:rsidDel="00C44E74">
          <w:rPr>
            <w:rFonts w:ascii="Times New Roman" w:hAnsi="Times New Roman" w:cs="Times New Roman"/>
            <w:b/>
            <w:bCs/>
            <w:sz w:val="24"/>
            <w:szCs w:val="24"/>
          </w:rPr>
          <w:delText xml:space="preserve">B., </w:delText>
        </w:r>
      </w:del>
      <w:ins w:id="395" w:author="Shrovnal, Jeremiah [6]" w:date="2023-02-17T11:04:00Z">
        <w:r w:rsidR="00C44E74">
          <w:rPr>
            <w:rFonts w:ascii="Times New Roman" w:hAnsi="Times New Roman" w:cs="Times New Roman"/>
            <w:b/>
            <w:bCs/>
            <w:sz w:val="24"/>
            <w:szCs w:val="24"/>
          </w:rPr>
          <w:t xml:space="preserve">H. K. </w:t>
        </w:r>
      </w:ins>
      <w:r w:rsidRPr="00F669B0">
        <w:rPr>
          <w:rFonts w:ascii="Times New Roman" w:hAnsi="Times New Roman" w:cs="Times New Roman"/>
          <w:b/>
          <w:bCs/>
          <w:sz w:val="24"/>
          <w:szCs w:val="24"/>
        </w:rPr>
        <w:t xml:space="preserve">Swanson, </w:t>
      </w:r>
      <w:del w:id="396" w:author="Shrovnal, Jeremiah [6]" w:date="2023-02-17T11:05:00Z">
        <w:r w:rsidRPr="00F669B0" w:rsidDel="00C44E74">
          <w:rPr>
            <w:rFonts w:ascii="Times New Roman" w:hAnsi="Times New Roman" w:cs="Times New Roman"/>
            <w:b/>
            <w:bCs/>
            <w:sz w:val="24"/>
            <w:szCs w:val="24"/>
          </w:rPr>
          <w:delText>H.</w:delText>
        </w:r>
        <w:r w:rsidR="0099395C" w:rsidDel="00C44E74">
          <w:rPr>
            <w:rFonts w:ascii="Times New Roman" w:hAnsi="Times New Roman" w:cs="Times New Roman"/>
            <w:b/>
            <w:bCs/>
            <w:sz w:val="24"/>
            <w:szCs w:val="24"/>
          </w:rPr>
          <w:delText xml:space="preserve"> </w:delText>
        </w:r>
        <w:r w:rsidRPr="00F669B0" w:rsidDel="00C44E74">
          <w:rPr>
            <w:rFonts w:ascii="Times New Roman" w:hAnsi="Times New Roman" w:cs="Times New Roman"/>
            <w:b/>
            <w:bCs/>
            <w:sz w:val="24"/>
            <w:szCs w:val="24"/>
          </w:rPr>
          <w:delText xml:space="preserve">K. </w:delText>
        </w:r>
      </w:del>
      <w:r w:rsidRPr="00F669B0">
        <w:rPr>
          <w:rFonts w:ascii="Times New Roman" w:hAnsi="Times New Roman" w:cs="Times New Roman"/>
          <w:b/>
          <w:bCs/>
          <w:sz w:val="24"/>
          <w:szCs w:val="24"/>
        </w:rPr>
        <w:t xml:space="preserve">and </w:t>
      </w:r>
      <w:r>
        <w:rPr>
          <w:rFonts w:ascii="Times New Roman" w:hAnsi="Times New Roman" w:cs="Times New Roman"/>
          <w:b/>
          <w:bCs/>
          <w:sz w:val="24"/>
          <w:szCs w:val="24"/>
        </w:rPr>
        <w:t xml:space="preserve">C. R. </w:t>
      </w:r>
      <w:r w:rsidRPr="00F669B0">
        <w:rPr>
          <w:rFonts w:ascii="Times New Roman" w:hAnsi="Times New Roman" w:cs="Times New Roman"/>
          <w:b/>
          <w:bCs/>
          <w:sz w:val="24"/>
          <w:szCs w:val="24"/>
        </w:rPr>
        <w:t>Bronte</w:t>
      </w:r>
      <w:r>
        <w:rPr>
          <w:rFonts w:ascii="Times New Roman" w:hAnsi="Times New Roman" w:cs="Times New Roman"/>
          <w:b/>
          <w:bCs/>
          <w:sz w:val="24"/>
          <w:szCs w:val="24"/>
        </w:rPr>
        <w:t xml:space="preserve">. </w:t>
      </w:r>
      <w:r w:rsidRPr="00F669B0">
        <w:rPr>
          <w:rFonts w:ascii="Times New Roman" w:hAnsi="Times New Roman" w:cs="Times New Roman"/>
          <w:sz w:val="24"/>
          <w:szCs w:val="24"/>
        </w:rPr>
        <w:t>2020. Spatiotemporal patterns in trophic niche overlap among five salmonines in Lake Michigan, USA. Canadian Journal of Fisheries and Aquatic Sciences 7</w:t>
      </w:r>
      <w:r>
        <w:rPr>
          <w:rFonts w:ascii="Times New Roman" w:hAnsi="Times New Roman" w:cs="Times New Roman"/>
          <w:sz w:val="24"/>
          <w:szCs w:val="24"/>
        </w:rPr>
        <w:t xml:space="preserve">7: </w:t>
      </w:r>
      <w:r w:rsidRPr="00F669B0">
        <w:rPr>
          <w:rFonts w:ascii="Times New Roman" w:hAnsi="Times New Roman" w:cs="Times New Roman"/>
          <w:sz w:val="24"/>
          <w:szCs w:val="24"/>
        </w:rPr>
        <w:t>1059-1075.</w:t>
      </w:r>
    </w:p>
    <w:p w14:paraId="47F69C69" w14:textId="21310C0B" w:rsidR="0069618C" w:rsidRPr="0069618C" w:rsidRDefault="0069618C" w:rsidP="002F03FC">
      <w:pPr>
        <w:spacing w:after="0" w:line="480" w:lineRule="auto"/>
        <w:rPr>
          <w:rFonts w:ascii="Times New Roman" w:hAnsi="Times New Roman" w:cs="Times New Roman"/>
          <w:b/>
          <w:bCs/>
          <w:sz w:val="24"/>
          <w:szCs w:val="24"/>
          <w:rPrChange w:id="397" w:author="Shrovnal, Jeremiah [5]" w:date="2023-02-17T11:00:00Z">
            <w:rPr>
              <w:rFonts w:ascii="Times New Roman" w:hAnsi="Times New Roman" w:cs="Times New Roman"/>
              <w:sz w:val="24"/>
              <w:szCs w:val="24"/>
            </w:rPr>
          </w:rPrChange>
        </w:rPr>
      </w:pPr>
      <w:ins w:id="398" w:author="Shrovnal, Jeremiah [5]" w:date="2023-02-17T11:00:00Z">
        <w:r>
          <w:rPr>
            <w:rFonts w:ascii="Times New Roman" w:hAnsi="Times New Roman" w:cs="Times New Roman"/>
            <w:b/>
            <w:bCs/>
            <w:sz w:val="24"/>
            <w:szCs w:val="24"/>
          </w:rPr>
          <w:t>Kritzer, J. P., C. R. Davies, and B. D. Mapst</w:t>
        </w:r>
      </w:ins>
      <w:ins w:id="399" w:author="Shrovnal, Jeremiah [5]" w:date="2023-02-17T11:01:00Z">
        <w:r>
          <w:rPr>
            <w:rFonts w:ascii="Times New Roman" w:hAnsi="Times New Roman" w:cs="Times New Roman"/>
            <w:b/>
            <w:bCs/>
            <w:sz w:val="24"/>
            <w:szCs w:val="24"/>
          </w:rPr>
          <w:t xml:space="preserve">one. </w:t>
        </w:r>
        <w:r w:rsidRPr="0069618C">
          <w:rPr>
            <w:rFonts w:ascii="Times New Roman" w:hAnsi="Times New Roman" w:cs="Times New Roman"/>
            <w:sz w:val="24"/>
            <w:szCs w:val="24"/>
            <w:rPrChange w:id="400" w:author="Shrovnal, Jeremiah [5]" w:date="2023-02-17T11:02:00Z">
              <w:rPr>
                <w:rFonts w:ascii="Times New Roman" w:hAnsi="Times New Roman" w:cs="Times New Roman"/>
                <w:b/>
                <w:bCs/>
                <w:sz w:val="24"/>
                <w:szCs w:val="24"/>
              </w:rPr>
            </w:rPrChange>
          </w:rPr>
          <w:t>2001. Characterizing fish populations: effects of sample size and populatin structure on the precision of demographic parameter estimates. Canadian Journal of Fisheries and Aquatic Sciences, 58: 1557-1568</w:t>
        </w:r>
      </w:ins>
      <w:ins w:id="401" w:author="Shrovnal, Jeremiah [5]" w:date="2023-02-17T11:02:00Z">
        <w:r w:rsidRPr="0069618C">
          <w:rPr>
            <w:rFonts w:ascii="Times New Roman" w:hAnsi="Times New Roman" w:cs="Times New Roman"/>
            <w:sz w:val="24"/>
            <w:szCs w:val="24"/>
            <w:rPrChange w:id="402" w:author="Shrovnal, Jeremiah [5]" w:date="2023-02-17T11:02:00Z">
              <w:rPr>
                <w:rFonts w:ascii="Times New Roman" w:hAnsi="Times New Roman" w:cs="Times New Roman"/>
                <w:b/>
                <w:bCs/>
                <w:sz w:val="24"/>
                <w:szCs w:val="24"/>
              </w:rPr>
            </w:rPrChange>
          </w:rPr>
          <w:t>.</w:t>
        </w:r>
      </w:ins>
    </w:p>
    <w:p w14:paraId="201E4DB1" w14:textId="77777777" w:rsidR="002F03FC" w:rsidRPr="00BA2C3D" w:rsidRDefault="002F03FC" w:rsidP="002F03FC">
      <w:pPr>
        <w:spacing w:after="0" w:line="480" w:lineRule="auto"/>
        <w:rPr>
          <w:rFonts w:ascii="Times New Roman" w:hAnsi="Times New Roman" w:cs="Times New Roman"/>
          <w:sz w:val="24"/>
          <w:szCs w:val="24"/>
        </w:rPr>
      </w:pPr>
      <w:r w:rsidRPr="00317C68">
        <w:rPr>
          <w:rFonts w:ascii="Times New Roman" w:hAnsi="Times New Roman" w:cs="Times New Roman"/>
          <w:b/>
          <w:bCs/>
          <w:sz w:val="24"/>
          <w:szCs w:val="24"/>
        </w:rPr>
        <w:t>Lagler, K. F., and F. V. Hubbs</w:t>
      </w:r>
      <w:r w:rsidRPr="00BA2C3D">
        <w:rPr>
          <w:rFonts w:ascii="Times New Roman" w:hAnsi="Times New Roman" w:cs="Times New Roman"/>
          <w:sz w:val="24"/>
          <w:szCs w:val="24"/>
        </w:rPr>
        <w:t xml:space="preserve">. 1940. Food of the </w:t>
      </w:r>
      <w:r>
        <w:rPr>
          <w:rFonts w:ascii="Times New Roman" w:hAnsi="Times New Roman" w:cs="Times New Roman"/>
          <w:sz w:val="24"/>
          <w:szCs w:val="24"/>
        </w:rPr>
        <w:t>L</w:t>
      </w:r>
      <w:r w:rsidRPr="00BA2C3D">
        <w:rPr>
          <w:rFonts w:ascii="Times New Roman" w:hAnsi="Times New Roman" w:cs="Times New Roman"/>
          <w:sz w:val="24"/>
          <w:szCs w:val="24"/>
        </w:rPr>
        <w:t xml:space="preserve">ong-nosed </w:t>
      </w:r>
      <w:r>
        <w:rPr>
          <w:rFonts w:ascii="Times New Roman" w:hAnsi="Times New Roman" w:cs="Times New Roman"/>
          <w:sz w:val="24"/>
          <w:szCs w:val="24"/>
        </w:rPr>
        <w:t>G</w:t>
      </w:r>
      <w:r w:rsidRPr="00BA2C3D">
        <w:rPr>
          <w:rFonts w:ascii="Times New Roman" w:hAnsi="Times New Roman" w:cs="Times New Roman"/>
          <w:sz w:val="24"/>
          <w:szCs w:val="24"/>
        </w:rPr>
        <w:t>ar (</w:t>
      </w:r>
      <w:r w:rsidRPr="00317C68">
        <w:rPr>
          <w:rFonts w:ascii="Times New Roman" w:hAnsi="Times New Roman" w:cs="Times New Roman"/>
          <w:i/>
          <w:iCs/>
          <w:sz w:val="24"/>
          <w:szCs w:val="24"/>
        </w:rPr>
        <w:t>Lepisosteus osseus oxyurus</w:t>
      </w:r>
      <w:r w:rsidRPr="00BA2C3D">
        <w:rPr>
          <w:rFonts w:ascii="Times New Roman" w:hAnsi="Times New Roman" w:cs="Times New Roman"/>
          <w:sz w:val="24"/>
          <w:szCs w:val="24"/>
        </w:rPr>
        <w:t>) and the Bowfin (</w:t>
      </w:r>
      <w:r w:rsidRPr="00317C68">
        <w:rPr>
          <w:rFonts w:ascii="Times New Roman" w:hAnsi="Times New Roman" w:cs="Times New Roman"/>
          <w:i/>
          <w:iCs/>
          <w:sz w:val="24"/>
          <w:szCs w:val="24"/>
        </w:rPr>
        <w:t>Amia calva</w:t>
      </w:r>
      <w:r w:rsidRPr="00BA2C3D">
        <w:rPr>
          <w:rFonts w:ascii="Times New Roman" w:hAnsi="Times New Roman" w:cs="Times New Roman"/>
          <w:sz w:val="24"/>
          <w:szCs w:val="24"/>
        </w:rPr>
        <w:t xml:space="preserve">) in southern Michigan. </w:t>
      </w:r>
      <w:r w:rsidRPr="00317C68">
        <w:rPr>
          <w:rFonts w:ascii="Times New Roman" w:hAnsi="Times New Roman" w:cs="Times New Roman"/>
          <w:i/>
          <w:iCs/>
          <w:sz w:val="24"/>
          <w:szCs w:val="24"/>
        </w:rPr>
        <w:t>Copeia</w:t>
      </w:r>
      <w:r w:rsidRPr="00317C68">
        <w:rPr>
          <w:rFonts w:ascii="Times New Roman" w:hAnsi="Times New Roman" w:cs="Times New Roman"/>
          <w:sz w:val="24"/>
          <w:szCs w:val="24"/>
        </w:rPr>
        <w:t xml:space="preserve"> 4:</w:t>
      </w:r>
      <w:r w:rsidRPr="00BA2C3D">
        <w:rPr>
          <w:rFonts w:ascii="Times New Roman" w:hAnsi="Times New Roman" w:cs="Times New Roman"/>
          <w:sz w:val="24"/>
          <w:szCs w:val="24"/>
        </w:rPr>
        <w:t xml:space="preserve"> 239-241.</w:t>
      </w:r>
    </w:p>
    <w:p w14:paraId="4597455C" w14:textId="30D5AFB9" w:rsidR="002F03FC" w:rsidRPr="00BA2C3D" w:rsidRDefault="002F03FC" w:rsidP="002F03FC">
      <w:pPr>
        <w:spacing w:after="0" w:line="480" w:lineRule="auto"/>
        <w:rPr>
          <w:rFonts w:ascii="Times New Roman" w:hAnsi="Times New Roman" w:cs="Times New Roman"/>
          <w:sz w:val="24"/>
          <w:szCs w:val="24"/>
        </w:rPr>
      </w:pPr>
      <w:r w:rsidRPr="00D022A5">
        <w:rPr>
          <w:rFonts w:ascii="Times New Roman" w:hAnsi="Times New Roman" w:cs="Times New Roman"/>
          <w:b/>
          <w:bCs/>
          <w:sz w:val="24"/>
          <w:szCs w:val="24"/>
        </w:rPr>
        <w:lastRenderedPageBreak/>
        <w:t>Lamberti, G. A.,</w:t>
      </w:r>
      <w:ins w:id="403" w:author="Shrovnal, Jeremiah [6]" w:date="2023-02-17T11:05:00Z">
        <w:r w:rsidR="00C44E74">
          <w:rPr>
            <w:rFonts w:ascii="Times New Roman" w:hAnsi="Times New Roman" w:cs="Times New Roman"/>
            <w:b/>
            <w:bCs/>
            <w:sz w:val="24"/>
            <w:szCs w:val="24"/>
          </w:rPr>
          <w:t xml:space="preserve"> D. T.</w:t>
        </w:r>
      </w:ins>
      <w:r w:rsidRPr="00D022A5">
        <w:rPr>
          <w:rFonts w:ascii="Times New Roman" w:hAnsi="Times New Roman" w:cs="Times New Roman"/>
          <w:b/>
          <w:bCs/>
          <w:sz w:val="24"/>
          <w:szCs w:val="24"/>
        </w:rPr>
        <w:t xml:space="preserve"> Chaloner, </w:t>
      </w:r>
      <w:del w:id="404" w:author="Shrovnal, Jeremiah [6]" w:date="2023-02-17T11:05:00Z">
        <w:r w:rsidRPr="00D022A5" w:rsidDel="00C44E74">
          <w:rPr>
            <w:rFonts w:ascii="Times New Roman" w:hAnsi="Times New Roman" w:cs="Times New Roman"/>
            <w:b/>
            <w:bCs/>
            <w:sz w:val="24"/>
            <w:szCs w:val="24"/>
          </w:rPr>
          <w:delText xml:space="preserve">D. T., </w:delText>
        </w:r>
      </w:del>
      <w:r w:rsidRPr="00D022A5">
        <w:rPr>
          <w:rFonts w:ascii="Times New Roman" w:hAnsi="Times New Roman" w:cs="Times New Roman"/>
          <w:b/>
          <w:bCs/>
          <w:sz w:val="24"/>
          <w:szCs w:val="24"/>
        </w:rPr>
        <w:t>and A.</w:t>
      </w:r>
      <w:r w:rsidR="0099395C">
        <w:rPr>
          <w:rFonts w:ascii="Times New Roman" w:hAnsi="Times New Roman" w:cs="Times New Roman"/>
          <w:b/>
          <w:bCs/>
          <w:sz w:val="24"/>
          <w:szCs w:val="24"/>
        </w:rPr>
        <w:t xml:space="preserve"> </w:t>
      </w:r>
      <w:r w:rsidRPr="00D022A5">
        <w:rPr>
          <w:rFonts w:ascii="Times New Roman" w:hAnsi="Times New Roman" w:cs="Times New Roman"/>
          <w:b/>
          <w:bCs/>
          <w:sz w:val="24"/>
          <w:szCs w:val="24"/>
        </w:rPr>
        <w:t>E. Hershey.</w:t>
      </w:r>
      <w:r w:rsidRPr="00BA2C3D">
        <w:rPr>
          <w:rFonts w:ascii="Times New Roman" w:hAnsi="Times New Roman" w:cs="Times New Roman"/>
          <w:sz w:val="24"/>
          <w:szCs w:val="24"/>
        </w:rPr>
        <w:t xml:space="preserve"> 2010. Linkages among aquatic ecosystems. </w:t>
      </w:r>
      <w:r w:rsidRPr="00D022A5">
        <w:rPr>
          <w:rFonts w:ascii="Times New Roman" w:hAnsi="Times New Roman" w:cs="Times New Roman"/>
          <w:sz w:val="24"/>
          <w:szCs w:val="24"/>
        </w:rPr>
        <w:t>Journal of the North American Benthological Society 29</w:t>
      </w:r>
      <w:r>
        <w:rPr>
          <w:rFonts w:ascii="Times New Roman" w:hAnsi="Times New Roman" w:cs="Times New Roman"/>
          <w:sz w:val="24"/>
          <w:szCs w:val="24"/>
        </w:rPr>
        <w:t>:</w:t>
      </w:r>
      <w:r w:rsidRPr="00BA2C3D">
        <w:rPr>
          <w:rFonts w:ascii="Times New Roman" w:hAnsi="Times New Roman" w:cs="Times New Roman"/>
          <w:sz w:val="24"/>
          <w:szCs w:val="24"/>
        </w:rPr>
        <w:t xml:space="preserve"> 245-263.</w:t>
      </w:r>
    </w:p>
    <w:p w14:paraId="574CADE4" w14:textId="77777777" w:rsidR="002F03FC" w:rsidRDefault="002F03FC" w:rsidP="002F03FC">
      <w:pPr>
        <w:spacing w:after="0" w:line="480" w:lineRule="auto"/>
        <w:rPr>
          <w:rFonts w:ascii="Times New Roman" w:hAnsi="Times New Roman" w:cs="Times New Roman"/>
          <w:color w:val="222222"/>
          <w:sz w:val="24"/>
          <w:szCs w:val="24"/>
          <w:shd w:val="clear" w:color="auto" w:fill="FFFFFF"/>
        </w:rPr>
      </w:pPr>
      <w:r w:rsidRPr="00BB7625">
        <w:rPr>
          <w:rFonts w:ascii="Times New Roman" w:hAnsi="Times New Roman" w:cs="Times New Roman"/>
          <w:b/>
          <w:bCs/>
          <w:color w:val="222222"/>
          <w:sz w:val="24"/>
          <w:szCs w:val="24"/>
          <w:shd w:val="clear" w:color="auto" w:fill="FFFFFF"/>
        </w:rPr>
        <w:t>Liaw, A., and M. Wiener.</w:t>
      </w:r>
      <w:r w:rsidRPr="00BA2C3D">
        <w:rPr>
          <w:rFonts w:ascii="Times New Roman" w:hAnsi="Times New Roman" w:cs="Times New Roman"/>
          <w:color w:val="222222"/>
          <w:sz w:val="24"/>
          <w:szCs w:val="24"/>
          <w:shd w:val="clear" w:color="auto" w:fill="FFFFFF"/>
        </w:rPr>
        <w:t xml:space="preserve"> 2002. Classification and regression by randomForest. </w:t>
      </w:r>
      <w:r w:rsidRPr="00BB7625">
        <w:rPr>
          <w:rFonts w:ascii="Times New Roman" w:hAnsi="Times New Roman" w:cs="Times New Roman"/>
          <w:color w:val="222222"/>
          <w:sz w:val="24"/>
          <w:szCs w:val="24"/>
          <w:shd w:val="clear" w:color="auto" w:fill="FFFFFF"/>
        </w:rPr>
        <w:t xml:space="preserve">R News 2: </w:t>
      </w:r>
      <w:r w:rsidRPr="00BA2C3D">
        <w:rPr>
          <w:rFonts w:ascii="Times New Roman" w:hAnsi="Times New Roman" w:cs="Times New Roman"/>
          <w:color w:val="222222"/>
          <w:sz w:val="24"/>
          <w:szCs w:val="24"/>
          <w:shd w:val="clear" w:color="auto" w:fill="FFFFFF"/>
        </w:rPr>
        <w:t>18-22.</w:t>
      </w:r>
    </w:p>
    <w:p w14:paraId="33B7EB01" w14:textId="3BE6D259" w:rsidR="002F03FC" w:rsidRPr="00452EAD" w:rsidRDefault="002F03FC" w:rsidP="002F03FC">
      <w:pPr>
        <w:spacing w:after="0" w:line="480" w:lineRule="auto"/>
        <w:rPr>
          <w:rFonts w:ascii="Times New Roman" w:hAnsi="Times New Roman" w:cs="Times New Roman"/>
          <w:sz w:val="24"/>
          <w:szCs w:val="24"/>
        </w:rPr>
      </w:pPr>
      <w:r w:rsidRPr="00452EAD">
        <w:rPr>
          <w:rFonts w:ascii="Times New Roman" w:hAnsi="Times New Roman" w:cs="Times New Roman"/>
          <w:b/>
          <w:bCs/>
          <w:sz w:val="24"/>
          <w:szCs w:val="24"/>
        </w:rPr>
        <w:t xml:space="preserve">Lysy, M., </w:t>
      </w:r>
      <w:ins w:id="405" w:author="Shrovnal, Jeremiah [6]" w:date="2023-02-17T11:05:00Z">
        <w:r w:rsidR="00C44E74">
          <w:rPr>
            <w:rFonts w:ascii="Times New Roman" w:hAnsi="Times New Roman" w:cs="Times New Roman"/>
            <w:b/>
            <w:bCs/>
            <w:sz w:val="24"/>
            <w:szCs w:val="24"/>
          </w:rPr>
          <w:t xml:space="preserve">A. D. </w:t>
        </w:r>
      </w:ins>
      <w:r w:rsidRPr="00452EAD">
        <w:rPr>
          <w:rFonts w:ascii="Times New Roman" w:hAnsi="Times New Roman" w:cs="Times New Roman"/>
          <w:b/>
          <w:bCs/>
          <w:sz w:val="24"/>
          <w:szCs w:val="24"/>
        </w:rPr>
        <w:t xml:space="preserve">Stasko, </w:t>
      </w:r>
      <w:del w:id="406" w:author="Shrovnal, Jeremiah [6]" w:date="2023-02-17T11:05:00Z">
        <w:r w:rsidRPr="00452EAD" w:rsidDel="00C44E74">
          <w:rPr>
            <w:rFonts w:ascii="Times New Roman" w:hAnsi="Times New Roman" w:cs="Times New Roman"/>
            <w:b/>
            <w:bCs/>
            <w:sz w:val="24"/>
            <w:szCs w:val="24"/>
          </w:rPr>
          <w:delText xml:space="preserve">A. D. </w:delText>
        </w:r>
      </w:del>
      <w:r w:rsidRPr="00452EAD">
        <w:rPr>
          <w:rFonts w:ascii="Times New Roman" w:hAnsi="Times New Roman" w:cs="Times New Roman"/>
          <w:b/>
          <w:bCs/>
          <w:sz w:val="24"/>
          <w:szCs w:val="24"/>
        </w:rPr>
        <w:t>and H. K. Swanson.</w:t>
      </w:r>
      <w:r w:rsidRPr="00452EAD">
        <w:rPr>
          <w:rFonts w:ascii="Times New Roman" w:hAnsi="Times New Roman" w:cs="Times New Roman"/>
          <w:sz w:val="24"/>
          <w:szCs w:val="24"/>
        </w:rPr>
        <w:t xml:space="preserve"> 2014. nicheROVER:</w:t>
      </w:r>
      <w:r>
        <w:rPr>
          <w:rFonts w:ascii="Times New Roman" w:hAnsi="Times New Roman" w:cs="Times New Roman"/>
          <w:sz w:val="24"/>
          <w:szCs w:val="24"/>
        </w:rPr>
        <w:t xml:space="preserve"> </w:t>
      </w:r>
      <w:r w:rsidRPr="00452EAD">
        <w:rPr>
          <w:rFonts w:ascii="Times New Roman" w:hAnsi="Times New Roman" w:cs="Times New Roman"/>
          <w:sz w:val="24"/>
          <w:szCs w:val="24"/>
        </w:rPr>
        <w:t>(Niche) (R)egion and Niche (Over)lap Metrics for</w:t>
      </w:r>
      <w:r>
        <w:rPr>
          <w:rFonts w:ascii="Times New Roman" w:hAnsi="Times New Roman" w:cs="Times New Roman"/>
          <w:sz w:val="24"/>
          <w:szCs w:val="24"/>
        </w:rPr>
        <w:t xml:space="preserve"> </w:t>
      </w:r>
      <w:r w:rsidRPr="00452EAD">
        <w:rPr>
          <w:rFonts w:ascii="Times New Roman" w:hAnsi="Times New Roman" w:cs="Times New Roman"/>
          <w:sz w:val="24"/>
          <w:szCs w:val="24"/>
        </w:rPr>
        <w:t>Multidimensional Ecological Niches. R package version</w:t>
      </w:r>
    </w:p>
    <w:p w14:paraId="31BF63C6" w14:textId="77777777" w:rsidR="002F03FC" w:rsidRPr="00452EAD" w:rsidRDefault="002F03FC" w:rsidP="002F03FC">
      <w:pPr>
        <w:spacing w:after="0" w:line="480" w:lineRule="auto"/>
        <w:rPr>
          <w:rFonts w:ascii="Times New Roman" w:hAnsi="Times New Roman" w:cs="Times New Roman"/>
          <w:sz w:val="24"/>
          <w:szCs w:val="24"/>
        </w:rPr>
      </w:pPr>
      <w:r w:rsidRPr="00452EAD">
        <w:rPr>
          <w:rFonts w:ascii="Times New Roman" w:hAnsi="Times New Roman" w:cs="Times New Roman"/>
          <w:sz w:val="24"/>
          <w:szCs w:val="24"/>
        </w:rPr>
        <w:t>1.0. https://CRAN.R-project.org/package=nicheROVER</w:t>
      </w:r>
    </w:p>
    <w:p w14:paraId="166377AD" w14:textId="2CE4F5FA" w:rsidR="002F03FC" w:rsidRDefault="002F03FC" w:rsidP="002F03FC">
      <w:pPr>
        <w:spacing w:after="0" w:line="480" w:lineRule="auto"/>
        <w:rPr>
          <w:rFonts w:ascii="Times New Roman" w:hAnsi="Times New Roman" w:cs="Times New Roman"/>
          <w:sz w:val="24"/>
          <w:szCs w:val="24"/>
        </w:rPr>
      </w:pPr>
      <w:r w:rsidRPr="00CE4FFF">
        <w:rPr>
          <w:rFonts w:ascii="Times New Roman" w:hAnsi="Times New Roman" w:cs="Times New Roman"/>
          <w:b/>
          <w:bCs/>
          <w:sz w:val="24"/>
          <w:szCs w:val="24"/>
        </w:rPr>
        <w:t>Merritt, R.</w:t>
      </w:r>
      <w:r w:rsidR="0099395C">
        <w:rPr>
          <w:rFonts w:ascii="Times New Roman" w:hAnsi="Times New Roman" w:cs="Times New Roman"/>
          <w:b/>
          <w:bCs/>
          <w:sz w:val="24"/>
          <w:szCs w:val="24"/>
        </w:rPr>
        <w:t xml:space="preserve"> </w:t>
      </w:r>
      <w:r w:rsidRPr="00CE4FFF">
        <w:rPr>
          <w:rFonts w:ascii="Times New Roman" w:hAnsi="Times New Roman" w:cs="Times New Roman"/>
          <w:b/>
          <w:bCs/>
          <w:sz w:val="24"/>
          <w:szCs w:val="24"/>
        </w:rPr>
        <w:t xml:space="preserve">W., </w:t>
      </w:r>
      <w:ins w:id="407" w:author="Shrovnal, Jeremiah [6]" w:date="2023-02-17T11:05:00Z">
        <w:r w:rsidR="00C44E74">
          <w:rPr>
            <w:rFonts w:ascii="Times New Roman" w:hAnsi="Times New Roman" w:cs="Times New Roman"/>
            <w:b/>
            <w:bCs/>
            <w:sz w:val="24"/>
            <w:szCs w:val="24"/>
          </w:rPr>
          <w:t xml:space="preserve">K. W. </w:t>
        </w:r>
      </w:ins>
      <w:r w:rsidRPr="00CE4FFF">
        <w:rPr>
          <w:rFonts w:ascii="Times New Roman" w:hAnsi="Times New Roman" w:cs="Times New Roman"/>
          <w:b/>
          <w:bCs/>
          <w:sz w:val="24"/>
          <w:szCs w:val="24"/>
        </w:rPr>
        <w:t xml:space="preserve">Cummins, </w:t>
      </w:r>
      <w:del w:id="408" w:author="Shrovnal, Jeremiah [6]" w:date="2023-02-17T11:05:00Z">
        <w:r w:rsidRPr="00CE4FFF" w:rsidDel="00C44E74">
          <w:rPr>
            <w:rFonts w:ascii="Times New Roman" w:hAnsi="Times New Roman" w:cs="Times New Roman"/>
            <w:b/>
            <w:bCs/>
            <w:sz w:val="24"/>
            <w:szCs w:val="24"/>
          </w:rPr>
          <w:delText>K.</w:delText>
        </w:r>
        <w:r w:rsidR="0099395C" w:rsidDel="00C44E74">
          <w:rPr>
            <w:rFonts w:ascii="Times New Roman" w:hAnsi="Times New Roman" w:cs="Times New Roman"/>
            <w:b/>
            <w:bCs/>
            <w:sz w:val="24"/>
            <w:szCs w:val="24"/>
          </w:rPr>
          <w:delText xml:space="preserve"> </w:delText>
        </w:r>
        <w:r w:rsidRPr="00CE4FFF" w:rsidDel="00C44E74">
          <w:rPr>
            <w:rFonts w:ascii="Times New Roman" w:hAnsi="Times New Roman" w:cs="Times New Roman"/>
            <w:b/>
            <w:bCs/>
            <w:sz w:val="24"/>
            <w:szCs w:val="24"/>
          </w:rPr>
          <w:delText xml:space="preserve">W. </w:delText>
        </w:r>
      </w:del>
      <w:r w:rsidRPr="00CE4FFF">
        <w:rPr>
          <w:rFonts w:ascii="Times New Roman" w:hAnsi="Times New Roman" w:cs="Times New Roman"/>
          <w:b/>
          <w:bCs/>
          <w:sz w:val="24"/>
          <w:szCs w:val="24"/>
        </w:rPr>
        <w:t>and M.</w:t>
      </w:r>
      <w:r w:rsidR="0099395C">
        <w:rPr>
          <w:rFonts w:ascii="Times New Roman" w:hAnsi="Times New Roman" w:cs="Times New Roman"/>
          <w:b/>
          <w:bCs/>
          <w:sz w:val="24"/>
          <w:szCs w:val="24"/>
        </w:rPr>
        <w:t xml:space="preserve"> </w:t>
      </w:r>
      <w:r w:rsidRPr="00CE4FFF">
        <w:rPr>
          <w:rFonts w:ascii="Times New Roman" w:hAnsi="Times New Roman" w:cs="Times New Roman"/>
          <w:b/>
          <w:bCs/>
          <w:sz w:val="24"/>
          <w:szCs w:val="24"/>
        </w:rPr>
        <w:t>B. Berg.</w:t>
      </w:r>
      <w:r w:rsidRPr="00CE4FFF">
        <w:rPr>
          <w:rFonts w:ascii="Times New Roman" w:hAnsi="Times New Roman" w:cs="Times New Roman"/>
          <w:sz w:val="24"/>
          <w:szCs w:val="24"/>
        </w:rPr>
        <w:t xml:space="preserve"> 2008</w:t>
      </w:r>
      <w:r>
        <w:rPr>
          <w:rFonts w:ascii="Times New Roman" w:hAnsi="Times New Roman" w:cs="Times New Roman"/>
          <w:sz w:val="24"/>
          <w:szCs w:val="24"/>
        </w:rPr>
        <w:t>.</w:t>
      </w:r>
      <w:r w:rsidRPr="00CE4FFF">
        <w:rPr>
          <w:rFonts w:ascii="Times New Roman" w:hAnsi="Times New Roman" w:cs="Times New Roman"/>
          <w:sz w:val="24"/>
          <w:szCs w:val="24"/>
        </w:rPr>
        <w:t xml:space="preserve"> An Introduction to the Aquatic Insects of North America. Kendall/Hunt Publishing, Dubuque, Iowa.</w:t>
      </w:r>
    </w:p>
    <w:p w14:paraId="00F2EC09" w14:textId="4E3FA8C2" w:rsidR="002F03FC" w:rsidRDefault="002F03FC" w:rsidP="002F03FC">
      <w:pPr>
        <w:spacing w:after="0" w:line="480" w:lineRule="auto"/>
        <w:rPr>
          <w:rFonts w:ascii="Times New Roman" w:hAnsi="Times New Roman" w:cs="Times New Roman"/>
          <w:sz w:val="24"/>
          <w:szCs w:val="24"/>
        </w:rPr>
      </w:pPr>
      <w:r w:rsidRPr="006A7D49">
        <w:rPr>
          <w:rFonts w:ascii="Times New Roman" w:hAnsi="Times New Roman" w:cs="Times New Roman"/>
          <w:b/>
          <w:bCs/>
          <w:sz w:val="24"/>
          <w:szCs w:val="24"/>
        </w:rPr>
        <w:t>Midwood, J.</w:t>
      </w:r>
      <w:r w:rsidR="0099395C">
        <w:rPr>
          <w:rFonts w:ascii="Times New Roman" w:hAnsi="Times New Roman" w:cs="Times New Roman"/>
          <w:b/>
          <w:bCs/>
          <w:sz w:val="24"/>
          <w:szCs w:val="24"/>
        </w:rPr>
        <w:t xml:space="preserve"> </w:t>
      </w:r>
      <w:r w:rsidRPr="006A7D49">
        <w:rPr>
          <w:rFonts w:ascii="Times New Roman" w:hAnsi="Times New Roman" w:cs="Times New Roman"/>
          <w:b/>
          <w:bCs/>
          <w:sz w:val="24"/>
          <w:szCs w:val="24"/>
        </w:rPr>
        <w:t>D.,</w:t>
      </w:r>
      <w:ins w:id="409" w:author="Shrovnal, Jeremiah [6]" w:date="2023-02-17T11:05:00Z">
        <w:r w:rsidR="00C44E74">
          <w:rPr>
            <w:rFonts w:ascii="Times New Roman" w:hAnsi="Times New Roman" w:cs="Times New Roman"/>
            <w:b/>
            <w:bCs/>
            <w:sz w:val="24"/>
            <w:szCs w:val="24"/>
          </w:rPr>
          <w:t xml:space="preserve"> L. F.</w:t>
        </w:r>
      </w:ins>
      <w:r w:rsidRPr="006A7D49">
        <w:rPr>
          <w:rFonts w:ascii="Times New Roman" w:hAnsi="Times New Roman" w:cs="Times New Roman"/>
          <w:b/>
          <w:bCs/>
          <w:sz w:val="24"/>
          <w:szCs w:val="24"/>
        </w:rPr>
        <w:t xml:space="preserve"> Gutowsky, </w:t>
      </w:r>
      <w:del w:id="410" w:author="Shrovnal, Jeremiah [6]" w:date="2023-02-17T11:05:00Z">
        <w:r w:rsidRPr="006A7D49" w:rsidDel="00C44E74">
          <w:rPr>
            <w:rFonts w:ascii="Times New Roman" w:hAnsi="Times New Roman" w:cs="Times New Roman"/>
            <w:b/>
            <w:bCs/>
            <w:sz w:val="24"/>
            <w:szCs w:val="24"/>
          </w:rPr>
          <w:delText>L.</w:delText>
        </w:r>
        <w:r w:rsidR="0099395C" w:rsidDel="00C44E74">
          <w:rPr>
            <w:rFonts w:ascii="Times New Roman" w:hAnsi="Times New Roman" w:cs="Times New Roman"/>
            <w:b/>
            <w:bCs/>
            <w:sz w:val="24"/>
            <w:szCs w:val="24"/>
          </w:rPr>
          <w:delText xml:space="preserve"> </w:delText>
        </w:r>
        <w:r w:rsidRPr="006A7D49" w:rsidDel="00C44E74">
          <w:rPr>
            <w:rFonts w:ascii="Times New Roman" w:hAnsi="Times New Roman" w:cs="Times New Roman"/>
            <w:b/>
            <w:bCs/>
            <w:sz w:val="24"/>
            <w:szCs w:val="24"/>
          </w:rPr>
          <w:delText xml:space="preserve">F., </w:delText>
        </w:r>
      </w:del>
      <w:ins w:id="411" w:author="Shrovnal, Jeremiah [6]" w:date="2023-02-17T11:05:00Z">
        <w:r w:rsidR="00C44E74">
          <w:rPr>
            <w:rFonts w:ascii="Times New Roman" w:hAnsi="Times New Roman" w:cs="Times New Roman"/>
            <w:b/>
            <w:bCs/>
            <w:sz w:val="24"/>
            <w:szCs w:val="24"/>
          </w:rPr>
          <w:t xml:space="preserve">B. </w:t>
        </w:r>
      </w:ins>
      <w:r w:rsidRPr="006A7D49">
        <w:rPr>
          <w:rFonts w:ascii="Times New Roman" w:hAnsi="Times New Roman" w:cs="Times New Roman"/>
          <w:b/>
          <w:bCs/>
          <w:sz w:val="24"/>
          <w:szCs w:val="24"/>
        </w:rPr>
        <w:t xml:space="preserve">Hlevca, </w:t>
      </w:r>
      <w:del w:id="412" w:author="Shrovnal, Jeremiah [6]" w:date="2023-02-17T11:06:00Z">
        <w:r w:rsidRPr="006A7D49" w:rsidDel="00C44E74">
          <w:rPr>
            <w:rFonts w:ascii="Times New Roman" w:hAnsi="Times New Roman" w:cs="Times New Roman"/>
            <w:b/>
            <w:bCs/>
            <w:sz w:val="24"/>
            <w:szCs w:val="24"/>
          </w:rPr>
          <w:delText xml:space="preserve">B., </w:delText>
        </w:r>
      </w:del>
      <w:ins w:id="413" w:author="Shrovnal, Jeremiah [6]" w:date="2023-02-17T11:06:00Z">
        <w:r w:rsidR="00C44E74">
          <w:rPr>
            <w:rFonts w:ascii="Times New Roman" w:hAnsi="Times New Roman" w:cs="Times New Roman"/>
            <w:b/>
            <w:bCs/>
            <w:sz w:val="24"/>
            <w:szCs w:val="24"/>
          </w:rPr>
          <w:t xml:space="preserve">R. </w:t>
        </w:r>
      </w:ins>
      <w:r w:rsidRPr="006A7D49">
        <w:rPr>
          <w:rFonts w:ascii="Times New Roman" w:hAnsi="Times New Roman" w:cs="Times New Roman"/>
          <w:b/>
          <w:bCs/>
          <w:sz w:val="24"/>
          <w:szCs w:val="24"/>
        </w:rPr>
        <w:t xml:space="preserve">Portiss, </w:t>
      </w:r>
      <w:del w:id="414" w:author="Shrovnal, Jeremiah [6]" w:date="2023-02-17T11:06:00Z">
        <w:r w:rsidRPr="006A7D49" w:rsidDel="00C44E74">
          <w:rPr>
            <w:rFonts w:ascii="Times New Roman" w:hAnsi="Times New Roman" w:cs="Times New Roman"/>
            <w:b/>
            <w:bCs/>
            <w:sz w:val="24"/>
            <w:szCs w:val="24"/>
          </w:rPr>
          <w:delText xml:space="preserve">R., </w:delText>
        </w:r>
      </w:del>
      <w:ins w:id="415" w:author="Shrovnal, Jeremiah [6]" w:date="2023-02-17T11:06:00Z">
        <w:r w:rsidR="00C44E74">
          <w:rPr>
            <w:rFonts w:ascii="Times New Roman" w:hAnsi="Times New Roman" w:cs="Times New Roman"/>
            <w:b/>
            <w:bCs/>
            <w:sz w:val="24"/>
            <w:szCs w:val="24"/>
          </w:rPr>
          <w:t xml:space="preserve">M. G. </w:t>
        </w:r>
      </w:ins>
      <w:r w:rsidRPr="006A7D49">
        <w:rPr>
          <w:rFonts w:ascii="Times New Roman" w:hAnsi="Times New Roman" w:cs="Times New Roman"/>
          <w:b/>
          <w:bCs/>
          <w:sz w:val="24"/>
          <w:szCs w:val="24"/>
        </w:rPr>
        <w:t xml:space="preserve">Wells, </w:t>
      </w:r>
      <w:del w:id="416" w:author="Shrovnal, Jeremiah [6]" w:date="2023-02-17T11:06:00Z">
        <w:r w:rsidRPr="006A7D49" w:rsidDel="00C44E74">
          <w:rPr>
            <w:rFonts w:ascii="Times New Roman" w:hAnsi="Times New Roman" w:cs="Times New Roman"/>
            <w:b/>
            <w:bCs/>
            <w:sz w:val="24"/>
            <w:szCs w:val="24"/>
          </w:rPr>
          <w:delText>M.</w:delText>
        </w:r>
        <w:r w:rsidR="0099395C" w:rsidDel="00C44E74">
          <w:rPr>
            <w:rFonts w:ascii="Times New Roman" w:hAnsi="Times New Roman" w:cs="Times New Roman"/>
            <w:b/>
            <w:bCs/>
            <w:sz w:val="24"/>
            <w:szCs w:val="24"/>
          </w:rPr>
          <w:delText xml:space="preserve"> </w:delText>
        </w:r>
        <w:r w:rsidRPr="006A7D49" w:rsidDel="00C44E74">
          <w:rPr>
            <w:rFonts w:ascii="Times New Roman" w:hAnsi="Times New Roman" w:cs="Times New Roman"/>
            <w:b/>
            <w:bCs/>
            <w:sz w:val="24"/>
            <w:szCs w:val="24"/>
          </w:rPr>
          <w:delText xml:space="preserve">G., </w:delText>
        </w:r>
      </w:del>
      <w:ins w:id="417" w:author="Shrovnal, Jeremiah [6]" w:date="2023-02-17T11:06:00Z">
        <w:r w:rsidR="00C44E74">
          <w:rPr>
            <w:rFonts w:ascii="Times New Roman" w:hAnsi="Times New Roman" w:cs="Times New Roman"/>
            <w:b/>
            <w:bCs/>
            <w:sz w:val="24"/>
            <w:szCs w:val="24"/>
          </w:rPr>
          <w:t xml:space="preserve">S. E. </w:t>
        </w:r>
      </w:ins>
      <w:r w:rsidRPr="006A7D49">
        <w:rPr>
          <w:rFonts w:ascii="Times New Roman" w:hAnsi="Times New Roman" w:cs="Times New Roman"/>
          <w:b/>
          <w:bCs/>
          <w:sz w:val="24"/>
          <w:szCs w:val="24"/>
        </w:rPr>
        <w:t xml:space="preserve">Doka, </w:t>
      </w:r>
      <w:del w:id="418" w:author="Shrovnal, Jeremiah [6]" w:date="2023-02-17T11:06:00Z">
        <w:r w:rsidRPr="006A7D49" w:rsidDel="00C44E74">
          <w:rPr>
            <w:rFonts w:ascii="Times New Roman" w:hAnsi="Times New Roman" w:cs="Times New Roman"/>
            <w:b/>
            <w:bCs/>
            <w:sz w:val="24"/>
            <w:szCs w:val="24"/>
          </w:rPr>
          <w:delText>S.</w:delText>
        </w:r>
        <w:r w:rsidR="0099395C" w:rsidDel="00C44E74">
          <w:rPr>
            <w:rFonts w:ascii="Times New Roman" w:hAnsi="Times New Roman" w:cs="Times New Roman"/>
            <w:b/>
            <w:bCs/>
            <w:sz w:val="24"/>
            <w:szCs w:val="24"/>
          </w:rPr>
          <w:delText xml:space="preserve"> </w:delText>
        </w:r>
        <w:r w:rsidRPr="006A7D49" w:rsidDel="00C44E74">
          <w:rPr>
            <w:rFonts w:ascii="Times New Roman" w:hAnsi="Times New Roman" w:cs="Times New Roman"/>
            <w:b/>
            <w:bCs/>
            <w:sz w:val="24"/>
            <w:szCs w:val="24"/>
          </w:rPr>
          <w:delText xml:space="preserve">E. </w:delText>
        </w:r>
      </w:del>
      <w:r w:rsidRPr="006A7D49">
        <w:rPr>
          <w:rFonts w:ascii="Times New Roman" w:hAnsi="Times New Roman" w:cs="Times New Roman"/>
          <w:b/>
          <w:bCs/>
          <w:sz w:val="24"/>
          <w:szCs w:val="24"/>
        </w:rPr>
        <w:t>and S. J. Cooke.</w:t>
      </w:r>
      <w:r>
        <w:rPr>
          <w:rFonts w:ascii="Times New Roman" w:hAnsi="Times New Roman" w:cs="Times New Roman"/>
          <w:sz w:val="24"/>
          <w:szCs w:val="24"/>
        </w:rPr>
        <w:t xml:space="preserve"> </w:t>
      </w:r>
      <w:r w:rsidRPr="006A7D49">
        <w:rPr>
          <w:rFonts w:ascii="Times New Roman" w:hAnsi="Times New Roman" w:cs="Times New Roman"/>
          <w:sz w:val="24"/>
          <w:szCs w:val="24"/>
        </w:rPr>
        <w:t>2018. Tracking bowfin with acoustic telemetry: Insight into the ecology of a living fossil. Ecology of Freshwater Fish 27</w:t>
      </w:r>
      <w:r>
        <w:rPr>
          <w:rFonts w:ascii="Times New Roman" w:hAnsi="Times New Roman" w:cs="Times New Roman"/>
          <w:sz w:val="24"/>
          <w:szCs w:val="24"/>
        </w:rPr>
        <w:t xml:space="preserve">: </w:t>
      </w:r>
      <w:r w:rsidRPr="006A7D49">
        <w:rPr>
          <w:rFonts w:ascii="Times New Roman" w:hAnsi="Times New Roman" w:cs="Times New Roman"/>
          <w:sz w:val="24"/>
          <w:szCs w:val="24"/>
        </w:rPr>
        <w:t>225-236.</w:t>
      </w:r>
    </w:p>
    <w:p w14:paraId="0255D3FD" w14:textId="05827F57" w:rsidR="002F03FC" w:rsidRPr="00BA2C3D" w:rsidRDefault="002F03FC" w:rsidP="002F03FC">
      <w:pPr>
        <w:spacing w:after="0" w:line="480" w:lineRule="auto"/>
        <w:rPr>
          <w:rFonts w:ascii="Times New Roman" w:hAnsi="Times New Roman" w:cs="Times New Roman"/>
          <w:sz w:val="24"/>
          <w:szCs w:val="24"/>
        </w:rPr>
      </w:pPr>
      <w:r w:rsidRPr="009C09D3">
        <w:rPr>
          <w:rFonts w:ascii="Times New Roman" w:hAnsi="Times New Roman" w:cs="Times New Roman"/>
          <w:b/>
          <w:bCs/>
          <w:sz w:val="24"/>
          <w:szCs w:val="24"/>
        </w:rPr>
        <w:t>Miranda, L.</w:t>
      </w:r>
      <w:r w:rsidR="0099395C">
        <w:rPr>
          <w:rFonts w:ascii="Times New Roman" w:hAnsi="Times New Roman" w:cs="Times New Roman"/>
          <w:b/>
          <w:bCs/>
          <w:sz w:val="24"/>
          <w:szCs w:val="24"/>
        </w:rPr>
        <w:t xml:space="preserve"> </w:t>
      </w:r>
      <w:r w:rsidRPr="009C09D3">
        <w:rPr>
          <w:rFonts w:ascii="Times New Roman" w:hAnsi="Times New Roman" w:cs="Times New Roman"/>
          <w:b/>
          <w:bCs/>
          <w:sz w:val="24"/>
          <w:szCs w:val="24"/>
        </w:rPr>
        <w:t>E.</w:t>
      </w:r>
      <w:r w:rsidRPr="00BA2C3D">
        <w:rPr>
          <w:rFonts w:ascii="Times New Roman" w:hAnsi="Times New Roman" w:cs="Times New Roman"/>
          <w:sz w:val="24"/>
          <w:szCs w:val="24"/>
        </w:rPr>
        <w:t xml:space="preserve"> 2009. Standardizing electrofishing power for boat electrofishing</w:t>
      </w:r>
      <w:r>
        <w:rPr>
          <w:rFonts w:ascii="Times New Roman" w:hAnsi="Times New Roman" w:cs="Times New Roman"/>
          <w:i/>
          <w:iCs/>
          <w:sz w:val="24"/>
          <w:szCs w:val="24"/>
        </w:rPr>
        <w:t>,</w:t>
      </w:r>
      <w:r w:rsidRPr="00BA2C3D">
        <w:rPr>
          <w:rFonts w:ascii="Times New Roman" w:hAnsi="Times New Roman" w:cs="Times New Roman"/>
          <w:sz w:val="24"/>
          <w:szCs w:val="24"/>
        </w:rPr>
        <w:t xml:space="preserve"> p</w:t>
      </w:r>
      <w:r>
        <w:rPr>
          <w:rFonts w:ascii="Times New Roman" w:hAnsi="Times New Roman" w:cs="Times New Roman"/>
          <w:sz w:val="24"/>
          <w:szCs w:val="24"/>
        </w:rPr>
        <w:t>.</w:t>
      </w:r>
      <w:r w:rsidRPr="00BA2C3D">
        <w:rPr>
          <w:rFonts w:ascii="Times New Roman" w:hAnsi="Times New Roman" w:cs="Times New Roman"/>
          <w:sz w:val="24"/>
          <w:szCs w:val="24"/>
        </w:rPr>
        <w:t xml:space="preserve"> 223-230</w:t>
      </w:r>
      <w:r>
        <w:rPr>
          <w:rFonts w:ascii="Times New Roman" w:hAnsi="Times New Roman" w:cs="Times New Roman"/>
          <w:sz w:val="24"/>
          <w:szCs w:val="24"/>
        </w:rPr>
        <w:t xml:space="preserve">. </w:t>
      </w:r>
      <w:r w:rsidRPr="009C09D3">
        <w:rPr>
          <w:rFonts w:ascii="Times New Roman" w:hAnsi="Times New Roman" w:cs="Times New Roman"/>
          <w:i/>
          <w:iCs/>
          <w:sz w:val="24"/>
          <w:szCs w:val="24"/>
        </w:rPr>
        <w:t>In:</w:t>
      </w:r>
      <w:r>
        <w:rPr>
          <w:rFonts w:ascii="Times New Roman" w:hAnsi="Times New Roman" w:cs="Times New Roman"/>
          <w:sz w:val="24"/>
          <w:szCs w:val="24"/>
        </w:rPr>
        <w:t xml:space="preserve"> </w:t>
      </w:r>
      <w:r w:rsidRPr="00BA2C3D">
        <w:rPr>
          <w:rFonts w:ascii="Times New Roman" w:hAnsi="Times New Roman" w:cs="Times New Roman"/>
          <w:sz w:val="24"/>
          <w:szCs w:val="24"/>
        </w:rPr>
        <w:t xml:space="preserve">Standard </w:t>
      </w:r>
      <w:r>
        <w:rPr>
          <w:rFonts w:ascii="Times New Roman" w:hAnsi="Times New Roman" w:cs="Times New Roman"/>
          <w:sz w:val="24"/>
          <w:szCs w:val="24"/>
        </w:rPr>
        <w:t>M</w:t>
      </w:r>
      <w:r w:rsidRPr="00BA2C3D">
        <w:rPr>
          <w:rFonts w:ascii="Times New Roman" w:hAnsi="Times New Roman" w:cs="Times New Roman"/>
          <w:sz w:val="24"/>
          <w:szCs w:val="24"/>
        </w:rPr>
        <w:t xml:space="preserve">ethods for </w:t>
      </w:r>
      <w:r>
        <w:rPr>
          <w:rFonts w:ascii="Times New Roman" w:hAnsi="Times New Roman" w:cs="Times New Roman"/>
          <w:sz w:val="24"/>
          <w:szCs w:val="24"/>
        </w:rPr>
        <w:t>S</w:t>
      </w:r>
      <w:r w:rsidRPr="00BA2C3D">
        <w:rPr>
          <w:rFonts w:ascii="Times New Roman" w:hAnsi="Times New Roman" w:cs="Times New Roman"/>
          <w:sz w:val="24"/>
          <w:szCs w:val="24"/>
        </w:rPr>
        <w:t xml:space="preserve">ampling North American </w:t>
      </w:r>
      <w:r>
        <w:rPr>
          <w:rFonts w:ascii="Times New Roman" w:hAnsi="Times New Roman" w:cs="Times New Roman"/>
          <w:sz w:val="24"/>
          <w:szCs w:val="24"/>
        </w:rPr>
        <w:t>F</w:t>
      </w:r>
      <w:r w:rsidRPr="00BA2C3D">
        <w:rPr>
          <w:rFonts w:ascii="Times New Roman" w:hAnsi="Times New Roman" w:cs="Times New Roman"/>
          <w:sz w:val="24"/>
          <w:szCs w:val="24"/>
        </w:rPr>
        <w:t xml:space="preserve">reshwater </w:t>
      </w:r>
      <w:r>
        <w:rPr>
          <w:rFonts w:ascii="Times New Roman" w:hAnsi="Times New Roman" w:cs="Times New Roman"/>
          <w:sz w:val="24"/>
          <w:szCs w:val="24"/>
        </w:rPr>
        <w:t>F</w:t>
      </w:r>
      <w:r w:rsidRPr="00BA2C3D">
        <w:rPr>
          <w:rFonts w:ascii="Times New Roman" w:hAnsi="Times New Roman" w:cs="Times New Roman"/>
          <w:sz w:val="24"/>
          <w:szCs w:val="24"/>
        </w:rPr>
        <w:t>ishes. Bonar, S. A., W. A. Hubert, and D. W. Willis</w:t>
      </w:r>
      <w:r>
        <w:rPr>
          <w:rFonts w:ascii="Times New Roman" w:hAnsi="Times New Roman" w:cs="Times New Roman"/>
          <w:sz w:val="24"/>
          <w:szCs w:val="24"/>
        </w:rPr>
        <w:t xml:space="preserve"> (</w:t>
      </w:r>
      <w:r w:rsidRPr="00BA2C3D">
        <w:rPr>
          <w:rFonts w:ascii="Times New Roman" w:hAnsi="Times New Roman" w:cs="Times New Roman"/>
          <w:sz w:val="24"/>
          <w:szCs w:val="24"/>
        </w:rPr>
        <w:t>ed</w:t>
      </w:r>
      <w:r>
        <w:rPr>
          <w:rFonts w:ascii="Times New Roman" w:hAnsi="Times New Roman" w:cs="Times New Roman"/>
          <w:sz w:val="24"/>
          <w:szCs w:val="24"/>
        </w:rPr>
        <w:t>s.).</w:t>
      </w:r>
      <w:r w:rsidRPr="00BA2C3D">
        <w:rPr>
          <w:rFonts w:ascii="Times New Roman" w:hAnsi="Times New Roman" w:cs="Times New Roman"/>
          <w:sz w:val="24"/>
          <w:szCs w:val="24"/>
        </w:rPr>
        <w:t xml:space="preserve"> American Fisheries Society, Bethesda, Maryland.</w:t>
      </w:r>
    </w:p>
    <w:p w14:paraId="31B245A9" w14:textId="31886BFA" w:rsidR="002F03FC" w:rsidRPr="00BA2C3D" w:rsidRDefault="002F03FC" w:rsidP="002F03FC">
      <w:pPr>
        <w:spacing w:after="0" w:line="480" w:lineRule="auto"/>
        <w:rPr>
          <w:rFonts w:ascii="Times New Roman" w:hAnsi="Times New Roman" w:cs="Times New Roman"/>
          <w:sz w:val="24"/>
          <w:szCs w:val="24"/>
        </w:rPr>
      </w:pPr>
      <w:r w:rsidRPr="006F2141">
        <w:rPr>
          <w:rFonts w:ascii="Times New Roman" w:hAnsi="Times New Roman" w:cs="Times New Roman"/>
          <w:b/>
          <w:bCs/>
          <w:sz w:val="24"/>
          <w:szCs w:val="24"/>
        </w:rPr>
        <w:t>Mundahl, N. D.,</w:t>
      </w:r>
      <w:ins w:id="419" w:author="Shrovnal, Jeremiah [6]" w:date="2023-02-17T11:06:00Z">
        <w:r w:rsidR="00C44E74">
          <w:rPr>
            <w:rFonts w:ascii="Times New Roman" w:hAnsi="Times New Roman" w:cs="Times New Roman"/>
            <w:b/>
            <w:bCs/>
            <w:sz w:val="24"/>
            <w:szCs w:val="24"/>
          </w:rPr>
          <w:t xml:space="preserve"> C.</w:t>
        </w:r>
      </w:ins>
      <w:r w:rsidRPr="006F2141">
        <w:rPr>
          <w:rFonts w:ascii="Times New Roman" w:hAnsi="Times New Roman" w:cs="Times New Roman"/>
          <w:b/>
          <w:bCs/>
          <w:sz w:val="24"/>
          <w:szCs w:val="24"/>
        </w:rPr>
        <w:t xml:space="preserve"> Melnytschuk, </w:t>
      </w:r>
      <w:del w:id="420" w:author="Shrovnal, Jeremiah [6]" w:date="2023-02-17T11:06:00Z">
        <w:r w:rsidRPr="006F2141" w:rsidDel="00C44E74">
          <w:rPr>
            <w:rFonts w:ascii="Times New Roman" w:hAnsi="Times New Roman" w:cs="Times New Roman"/>
            <w:b/>
            <w:bCs/>
            <w:sz w:val="24"/>
            <w:szCs w:val="24"/>
          </w:rPr>
          <w:delText xml:space="preserve">C., </w:delText>
        </w:r>
      </w:del>
      <w:ins w:id="421" w:author="Shrovnal, Jeremiah [6]" w:date="2023-02-17T11:06:00Z">
        <w:r w:rsidR="00C44E74">
          <w:rPr>
            <w:rFonts w:ascii="Times New Roman" w:hAnsi="Times New Roman" w:cs="Times New Roman"/>
            <w:b/>
            <w:bCs/>
            <w:sz w:val="24"/>
            <w:szCs w:val="24"/>
          </w:rPr>
          <w:t xml:space="preserve">D. K. </w:t>
        </w:r>
      </w:ins>
      <w:r w:rsidRPr="006F2141">
        <w:rPr>
          <w:rFonts w:ascii="Times New Roman" w:hAnsi="Times New Roman" w:cs="Times New Roman"/>
          <w:b/>
          <w:bCs/>
          <w:sz w:val="24"/>
          <w:szCs w:val="24"/>
        </w:rPr>
        <w:t xml:space="preserve">Spielman, </w:t>
      </w:r>
      <w:del w:id="422" w:author="Shrovnal, Jeremiah [6]" w:date="2023-02-17T11:06:00Z">
        <w:r w:rsidRPr="006F2141" w:rsidDel="00C44E74">
          <w:rPr>
            <w:rFonts w:ascii="Times New Roman" w:hAnsi="Times New Roman" w:cs="Times New Roman"/>
            <w:b/>
            <w:bCs/>
            <w:sz w:val="24"/>
            <w:szCs w:val="24"/>
          </w:rPr>
          <w:delText xml:space="preserve">D. K., </w:delText>
        </w:r>
      </w:del>
      <w:ins w:id="423" w:author="Shrovnal, Jeremiah [6]" w:date="2023-02-17T11:06:00Z">
        <w:r w:rsidR="00C44E74">
          <w:rPr>
            <w:rFonts w:ascii="Times New Roman" w:hAnsi="Times New Roman" w:cs="Times New Roman"/>
            <w:b/>
            <w:bCs/>
            <w:sz w:val="24"/>
            <w:szCs w:val="24"/>
          </w:rPr>
          <w:t xml:space="preserve">J. P. </w:t>
        </w:r>
      </w:ins>
      <w:r w:rsidRPr="006F2141">
        <w:rPr>
          <w:rFonts w:ascii="Times New Roman" w:hAnsi="Times New Roman" w:cs="Times New Roman"/>
          <w:b/>
          <w:bCs/>
          <w:sz w:val="24"/>
          <w:szCs w:val="24"/>
        </w:rPr>
        <w:t xml:space="preserve">Harkins, </w:t>
      </w:r>
      <w:del w:id="424" w:author="Shrovnal, Jeremiah [6]" w:date="2023-02-17T11:06:00Z">
        <w:r w:rsidRPr="006F2141" w:rsidDel="00C44E74">
          <w:rPr>
            <w:rFonts w:ascii="Times New Roman" w:hAnsi="Times New Roman" w:cs="Times New Roman"/>
            <w:b/>
            <w:bCs/>
            <w:sz w:val="24"/>
            <w:szCs w:val="24"/>
          </w:rPr>
          <w:delText xml:space="preserve">J. P., </w:delText>
        </w:r>
      </w:del>
      <w:ins w:id="425" w:author="Shrovnal, Jeremiah [6]" w:date="2023-02-17T11:06:00Z">
        <w:r w:rsidR="00C44E74">
          <w:rPr>
            <w:rFonts w:ascii="Times New Roman" w:hAnsi="Times New Roman" w:cs="Times New Roman"/>
            <w:b/>
            <w:bCs/>
            <w:sz w:val="24"/>
            <w:szCs w:val="24"/>
          </w:rPr>
          <w:t xml:space="preserve">K. </w:t>
        </w:r>
      </w:ins>
      <w:r w:rsidRPr="006F2141">
        <w:rPr>
          <w:rFonts w:ascii="Times New Roman" w:hAnsi="Times New Roman" w:cs="Times New Roman"/>
          <w:b/>
          <w:bCs/>
          <w:sz w:val="24"/>
          <w:szCs w:val="24"/>
        </w:rPr>
        <w:t xml:space="preserve">Funk, </w:t>
      </w:r>
      <w:del w:id="426" w:author="Shrovnal, Jeremiah [6]" w:date="2023-02-17T11:07:00Z">
        <w:r w:rsidRPr="006F2141" w:rsidDel="00C44E74">
          <w:rPr>
            <w:rFonts w:ascii="Times New Roman" w:hAnsi="Times New Roman" w:cs="Times New Roman"/>
            <w:b/>
            <w:bCs/>
            <w:sz w:val="24"/>
            <w:szCs w:val="24"/>
          </w:rPr>
          <w:delText xml:space="preserve">K., </w:delText>
        </w:r>
      </w:del>
      <w:r w:rsidRPr="006F2141">
        <w:rPr>
          <w:rFonts w:ascii="Times New Roman" w:hAnsi="Times New Roman" w:cs="Times New Roman"/>
          <w:b/>
          <w:bCs/>
          <w:sz w:val="24"/>
          <w:szCs w:val="24"/>
        </w:rPr>
        <w:t>and A.</w:t>
      </w:r>
      <w:r w:rsidR="0099395C">
        <w:rPr>
          <w:rFonts w:ascii="Times New Roman" w:hAnsi="Times New Roman" w:cs="Times New Roman"/>
          <w:b/>
          <w:bCs/>
          <w:sz w:val="24"/>
          <w:szCs w:val="24"/>
        </w:rPr>
        <w:t xml:space="preserve"> </w:t>
      </w:r>
      <w:r w:rsidRPr="006F2141">
        <w:rPr>
          <w:rFonts w:ascii="Times New Roman" w:hAnsi="Times New Roman" w:cs="Times New Roman"/>
          <w:b/>
          <w:bCs/>
          <w:sz w:val="24"/>
          <w:szCs w:val="24"/>
        </w:rPr>
        <w:t>M. Bilicki.</w:t>
      </w:r>
      <w:r w:rsidRPr="00BA2C3D">
        <w:rPr>
          <w:rFonts w:ascii="Times New Roman" w:hAnsi="Times New Roman" w:cs="Times New Roman"/>
          <w:sz w:val="24"/>
          <w:szCs w:val="24"/>
        </w:rPr>
        <w:t xml:space="preserve"> 1998. Effectiveness of Bowfin as a predator on bluegill in a vegetated lake. </w:t>
      </w:r>
      <w:r w:rsidRPr="006F2141">
        <w:rPr>
          <w:rFonts w:ascii="Times New Roman" w:hAnsi="Times New Roman" w:cs="Times New Roman"/>
          <w:sz w:val="24"/>
          <w:szCs w:val="24"/>
        </w:rPr>
        <w:t>North American Journal of Fisheries Management 18</w:t>
      </w:r>
      <w:r>
        <w:rPr>
          <w:rFonts w:ascii="Times New Roman" w:hAnsi="Times New Roman" w:cs="Times New Roman"/>
          <w:sz w:val="24"/>
          <w:szCs w:val="24"/>
        </w:rPr>
        <w:t>:</w:t>
      </w:r>
      <w:r w:rsidRPr="00BA2C3D">
        <w:rPr>
          <w:rFonts w:ascii="Times New Roman" w:hAnsi="Times New Roman" w:cs="Times New Roman"/>
          <w:sz w:val="24"/>
          <w:szCs w:val="24"/>
        </w:rPr>
        <w:t xml:space="preserve"> 286-294.</w:t>
      </w:r>
    </w:p>
    <w:p w14:paraId="1F2744F1" w14:textId="03A4D508" w:rsidR="002F03FC" w:rsidRPr="00BA2C3D" w:rsidRDefault="002F03FC" w:rsidP="002F03FC">
      <w:pPr>
        <w:spacing w:after="0" w:line="480" w:lineRule="auto"/>
        <w:rPr>
          <w:rFonts w:ascii="Times New Roman" w:hAnsi="Times New Roman" w:cs="Times New Roman"/>
          <w:sz w:val="24"/>
          <w:szCs w:val="24"/>
        </w:rPr>
      </w:pPr>
      <w:r w:rsidRPr="00632407">
        <w:rPr>
          <w:rFonts w:ascii="Times New Roman" w:hAnsi="Times New Roman" w:cs="Times New Roman"/>
          <w:b/>
          <w:sz w:val="24"/>
          <w:szCs w:val="24"/>
        </w:rPr>
        <w:t>Murdy, E.</w:t>
      </w:r>
      <w:r w:rsidR="0099395C">
        <w:rPr>
          <w:rFonts w:ascii="Times New Roman" w:hAnsi="Times New Roman" w:cs="Times New Roman"/>
          <w:b/>
          <w:sz w:val="24"/>
          <w:szCs w:val="24"/>
        </w:rPr>
        <w:t xml:space="preserve"> </w:t>
      </w:r>
      <w:r w:rsidRPr="00632407">
        <w:rPr>
          <w:rFonts w:ascii="Times New Roman" w:hAnsi="Times New Roman" w:cs="Times New Roman"/>
          <w:b/>
          <w:sz w:val="24"/>
          <w:szCs w:val="24"/>
        </w:rPr>
        <w:t>O. and J.</w:t>
      </w:r>
      <w:r w:rsidR="0099395C">
        <w:rPr>
          <w:rFonts w:ascii="Times New Roman" w:hAnsi="Times New Roman" w:cs="Times New Roman"/>
          <w:b/>
          <w:sz w:val="24"/>
          <w:szCs w:val="24"/>
        </w:rPr>
        <w:t xml:space="preserve"> </w:t>
      </w:r>
      <w:r w:rsidRPr="00632407">
        <w:rPr>
          <w:rFonts w:ascii="Times New Roman" w:hAnsi="Times New Roman" w:cs="Times New Roman"/>
          <w:b/>
          <w:sz w:val="24"/>
          <w:szCs w:val="24"/>
        </w:rPr>
        <w:t>A. Musick.</w:t>
      </w:r>
      <w:r w:rsidRPr="00BA2C3D">
        <w:rPr>
          <w:rFonts w:ascii="Times New Roman" w:hAnsi="Times New Roman" w:cs="Times New Roman"/>
          <w:sz w:val="24"/>
          <w:szCs w:val="24"/>
        </w:rPr>
        <w:t xml:space="preserve"> 2013. Field guide to fishes of the Chesapeake Bay. J</w:t>
      </w:r>
      <w:r>
        <w:rPr>
          <w:rFonts w:ascii="Times New Roman" w:hAnsi="Times New Roman" w:cs="Times New Roman"/>
          <w:sz w:val="24"/>
          <w:szCs w:val="24"/>
        </w:rPr>
        <w:t>ohns Hopkins University</w:t>
      </w:r>
      <w:r w:rsidRPr="00BA2C3D">
        <w:rPr>
          <w:rFonts w:ascii="Times New Roman" w:hAnsi="Times New Roman" w:cs="Times New Roman"/>
          <w:sz w:val="24"/>
          <w:szCs w:val="24"/>
        </w:rPr>
        <w:t xml:space="preserve"> Press</w:t>
      </w:r>
      <w:r>
        <w:rPr>
          <w:rFonts w:ascii="Times New Roman" w:hAnsi="Times New Roman" w:cs="Times New Roman"/>
          <w:sz w:val="24"/>
          <w:szCs w:val="24"/>
        </w:rPr>
        <w:t xml:space="preserve">, Baltimore, Maryland. </w:t>
      </w:r>
    </w:p>
    <w:p w14:paraId="408C82E4" w14:textId="77777777" w:rsidR="002F03FC" w:rsidRPr="00BA2C3D" w:rsidRDefault="002F03FC" w:rsidP="002F03FC">
      <w:pPr>
        <w:spacing w:after="0" w:line="480" w:lineRule="auto"/>
        <w:rPr>
          <w:rFonts w:ascii="Times New Roman" w:hAnsi="Times New Roman" w:cs="Times New Roman"/>
          <w:sz w:val="28"/>
          <w:szCs w:val="28"/>
        </w:rPr>
      </w:pPr>
      <w:r w:rsidRPr="00632407">
        <w:rPr>
          <w:rFonts w:ascii="Times New Roman" w:eastAsia="Arial" w:hAnsi="Times New Roman" w:cs="Times New Roman"/>
          <w:b/>
          <w:bCs/>
          <w:color w:val="000000"/>
          <w:sz w:val="24"/>
          <w:szCs w:val="24"/>
        </w:rPr>
        <w:t>Nawrocki, B.</w:t>
      </w:r>
      <w:r w:rsidRPr="00BA2C3D">
        <w:rPr>
          <w:rFonts w:ascii="Times New Roman" w:eastAsia="Arial" w:hAnsi="Times New Roman" w:cs="Times New Roman"/>
          <w:color w:val="000000"/>
          <w:sz w:val="24"/>
          <w:szCs w:val="24"/>
        </w:rPr>
        <w:t xml:space="preserve"> 2015. Food </w:t>
      </w:r>
      <w:r>
        <w:rPr>
          <w:rFonts w:ascii="Times New Roman" w:eastAsia="Arial" w:hAnsi="Times New Roman" w:cs="Times New Roman"/>
          <w:color w:val="000000"/>
          <w:sz w:val="24"/>
          <w:szCs w:val="24"/>
        </w:rPr>
        <w:t>w</w:t>
      </w:r>
      <w:r w:rsidRPr="00BA2C3D">
        <w:rPr>
          <w:rFonts w:ascii="Times New Roman" w:eastAsia="Arial" w:hAnsi="Times New Roman" w:cs="Times New Roman"/>
          <w:color w:val="000000"/>
          <w:sz w:val="24"/>
          <w:szCs w:val="24"/>
        </w:rPr>
        <w:t xml:space="preserve">eb </w:t>
      </w:r>
      <w:r>
        <w:rPr>
          <w:rFonts w:ascii="Times New Roman" w:eastAsia="Arial" w:hAnsi="Times New Roman" w:cs="Times New Roman"/>
          <w:color w:val="000000"/>
          <w:sz w:val="24"/>
          <w:szCs w:val="24"/>
        </w:rPr>
        <w:t>m</w:t>
      </w:r>
      <w:r w:rsidRPr="00BA2C3D">
        <w:rPr>
          <w:rFonts w:ascii="Times New Roman" w:eastAsia="Arial" w:hAnsi="Times New Roman" w:cs="Times New Roman"/>
          <w:color w:val="000000"/>
          <w:sz w:val="24"/>
          <w:szCs w:val="24"/>
        </w:rPr>
        <w:t xml:space="preserve">etrics of </w:t>
      </w:r>
      <w:r>
        <w:rPr>
          <w:rFonts w:ascii="Times New Roman" w:eastAsia="Arial" w:hAnsi="Times New Roman" w:cs="Times New Roman"/>
          <w:color w:val="000000"/>
          <w:sz w:val="24"/>
          <w:szCs w:val="24"/>
        </w:rPr>
        <w:t>p</w:t>
      </w:r>
      <w:r w:rsidRPr="00BA2C3D">
        <w:rPr>
          <w:rFonts w:ascii="Times New Roman" w:eastAsia="Arial" w:hAnsi="Times New Roman" w:cs="Times New Roman"/>
          <w:color w:val="000000"/>
          <w:sz w:val="24"/>
          <w:szCs w:val="24"/>
        </w:rPr>
        <w:t xml:space="preserve">iscivorous </w:t>
      </w:r>
      <w:r>
        <w:rPr>
          <w:rFonts w:ascii="Times New Roman" w:eastAsia="Arial" w:hAnsi="Times New Roman" w:cs="Times New Roman"/>
          <w:color w:val="000000"/>
          <w:sz w:val="24"/>
          <w:szCs w:val="24"/>
        </w:rPr>
        <w:t>p</w:t>
      </w:r>
      <w:r w:rsidRPr="00BA2C3D">
        <w:rPr>
          <w:rFonts w:ascii="Times New Roman" w:eastAsia="Arial" w:hAnsi="Times New Roman" w:cs="Times New Roman"/>
          <w:color w:val="000000"/>
          <w:sz w:val="24"/>
          <w:szCs w:val="24"/>
        </w:rPr>
        <w:t>redators in the Lake-Huron Erie</w:t>
      </w:r>
      <w:r>
        <w:rPr>
          <w:rFonts w:ascii="Times New Roman" w:eastAsia="Arial" w:hAnsi="Times New Roman" w:cs="Times New Roman"/>
          <w:color w:val="000000"/>
          <w:sz w:val="24"/>
          <w:szCs w:val="24"/>
        </w:rPr>
        <w:t xml:space="preserve"> </w:t>
      </w:r>
      <w:r w:rsidRPr="00BA2C3D">
        <w:rPr>
          <w:rFonts w:ascii="Times New Roman" w:eastAsia="Arial" w:hAnsi="Times New Roman" w:cs="Times New Roman"/>
          <w:color w:val="000000"/>
          <w:sz w:val="24"/>
          <w:szCs w:val="24"/>
        </w:rPr>
        <w:t xml:space="preserve">Corridor </w:t>
      </w:r>
      <w:r>
        <w:rPr>
          <w:rFonts w:ascii="Times New Roman" w:eastAsia="Arial" w:hAnsi="Times New Roman" w:cs="Times New Roman"/>
          <w:color w:val="000000"/>
          <w:sz w:val="24"/>
          <w:szCs w:val="24"/>
        </w:rPr>
        <w:t>u</w:t>
      </w:r>
      <w:r w:rsidRPr="00BA2C3D">
        <w:rPr>
          <w:rFonts w:ascii="Times New Roman" w:eastAsia="Arial" w:hAnsi="Times New Roman" w:cs="Times New Roman"/>
          <w:color w:val="000000"/>
          <w:sz w:val="24"/>
          <w:szCs w:val="24"/>
        </w:rPr>
        <w:t xml:space="preserve">sing </w:t>
      </w:r>
      <w:r>
        <w:rPr>
          <w:rFonts w:ascii="Times New Roman" w:eastAsia="Arial" w:hAnsi="Times New Roman" w:cs="Times New Roman"/>
          <w:color w:val="000000"/>
          <w:sz w:val="24"/>
          <w:szCs w:val="24"/>
        </w:rPr>
        <w:t>s</w:t>
      </w:r>
      <w:r w:rsidRPr="00BA2C3D">
        <w:rPr>
          <w:rFonts w:ascii="Times New Roman" w:eastAsia="Arial" w:hAnsi="Times New Roman" w:cs="Times New Roman"/>
          <w:color w:val="000000"/>
          <w:sz w:val="24"/>
          <w:szCs w:val="24"/>
        </w:rPr>
        <w:t xml:space="preserve">table </w:t>
      </w:r>
      <w:r>
        <w:rPr>
          <w:rFonts w:ascii="Times New Roman" w:eastAsia="Arial" w:hAnsi="Times New Roman" w:cs="Times New Roman"/>
          <w:color w:val="000000"/>
          <w:sz w:val="24"/>
          <w:szCs w:val="24"/>
        </w:rPr>
        <w:t>i</w:t>
      </w:r>
      <w:r w:rsidRPr="00BA2C3D">
        <w:rPr>
          <w:rFonts w:ascii="Times New Roman" w:eastAsia="Arial" w:hAnsi="Times New Roman" w:cs="Times New Roman"/>
          <w:color w:val="000000"/>
          <w:sz w:val="24"/>
          <w:szCs w:val="24"/>
        </w:rPr>
        <w:t>sotopes</w:t>
      </w:r>
      <w:r>
        <w:rPr>
          <w:rFonts w:ascii="Times New Roman" w:eastAsia="Arial" w:hAnsi="Times New Roman" w:cs="Times New Roman"/>
          <w:color w:val="000000"/>
          <w:sz w:val="24"/>
          <w:szCs w:val="24"/>
        </w:rPr>
        <w:t>.</w:t>
      </w:r>
      <w:r w:rsidRPr="00BA2C3D">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 xml:space="preserve">Ph.D. diss., University of Windsor, Ontario, Canada. </w:t>
      </w:r>
    </w:p>
    <w:p w14:paraId="698642E6" w14:textId="2F8F6EDD" w:rsidR="002F03FC" w:rsidRDefault="002F03FC" w:rsidP="002F03FC">
      <w:pPr>
        <w:spacing w:after="0" w:line="480" w:lineRule="auto"/>
        <w:rPr>
          <w:rFonts w:ascii="Times New Roman" w:hAnsi="Times New Roman" w:cs="Times New Roman"/>
          <w:sz w:val="24"/>
          <w:szCs w:val="24"/>
          <w:shd w:val="clear" w:color="auto" w:fill="FFFFFF"/>
        </w:rPr>
      </w:pPr>
      <w:r w:rsidRPr="007A472E">
        <w:rPr>
          <w:rFonts w:ascii="Times New Roman" w:hAnsi="Times New Roman" w:cs="Times New Roman"/>
          <w:b/>
          <w:bCs/>
          <w:sz w:val="24"/>
          <w:szCs w:val="24"/>
          <w:shd w:val="clear" w:color="auto" w:fill="FFFFFF"/>
        </w:rPr>
        <w:lastRenderedPageBreak/>
        <w:t xml:space="preserve">Nawrocki, B., </w:t>
      </w:r>
      <w:ins w:id="427" w:author="Shrovnal, Jeremiah [6]" w:date="2023-02-17T11:07:00Z">
        <w:r w:rsidR="00C44E74">
          <w:rPr>
            <w:rFonts w:ascii="Times New Roman" w:hAnsi="Times New Roman" w:cs="Times New Roman"/>
            <w:b/>
            <w:bCs/>
            <w:sz w:val="24"/>
            <w:szCs w:val="24"/>
            <w:shd w:val="clear" w:color="auto" w:fill="FFFFFF"/>
          </w:rPr>
          <w:t xml:space="preserve">S. F. </w:t>
        </w:r>
      </w:ins>
      <w:r w:rsidRPr="007A472E">
        <w:rPr>
          <w:rFonts w:ascii="Times New Roman" w:hAnsi="Times New Roman" w:cs="Times New Roman"/>
          <w:b/>
          <w:bCs/>
          <w:sz w:val="24"/>
          <w:szCs w:val="24"/>
          <w:shd w:val="clear" w:color="auto" w:fill="FFFFFF"/>
        </w:rPr>
        <w:t>Colborne,</w:t>
      </w:r>
      <w:del w:id="428" w:author="Shrovnal, Jeremiah [6]" w:date="2023-02-17T11:07:00Z">
        <w:r w:rsidRPr="007A472E" w:rsidDel="00C44E74">
          <w:rPr>
            <w:rFonts w:ascii="Times New Roman" w:hAnsi="Times New Roman" w:cs="Times New Roman"/>
            <w:b/>
            <w:bCs/>
            <w:sz w:val="24"/>
            <w:szCs w:val="24"/>
            <w:shd w:val="clear" w:color="auto" w:fill="FFFFFF"/>
          </w:rPr>
          <w:delText xml:space="preserve"> S. F., </w:delText>
        </w:r>
      </w:del>
      <w:ins w:id="429" w:author="Shrovnal, Jeremiah [6]" w:date="2023-02-17T11:07:00Z">
        <w:r w:rsidR="00C44E74">
          <w:rPr>
            <w:rFonts w:ascii="Times New Roman" w:hAnsi="Times New Roman" w:cs="Times New Roman"/>
            <w:b/>
            <w:bCs/>
            <w:sz w:val="24"/>
            <w:szCs w:val="24"/>
            <w:shd w:val="clear" w:color="auto" w:fill="FFFFFF"/>
          </w:rPr>
          <w:t xml:space="preserve"> D. J. </w:t>
        </w:r>
      </w:ins>
      <w:r w:rsidRPr="007A472E">
        <w:rPr>
          <w:rFonts w:ascii="Times New Roman" w:hAnsi="Times New Roman" w:cs="Times New Roman"/>
          <w:b/>
          <w:bCs/>
          <w:sz w:val="24"/>
          <w:szCs w:val="24"/>
          <w:shd w:val="clear" w:color="auto" w:fill="FFFFFF"/>
        </w:rPr>
        <w:t xml:space="preserve">Yurkowski, </w:t>
      </w:r>
      <w:del w:id="430" w:author="Shrovnal, Jeremiah [6]" w:date="2023-02-17T11:07:00Z">
        <w:r w:rsidRPr="007A472E" w:rsidDel="00C44E74">
          <w:rPr>
            <w:rFonts w:ascii="Times New Roman" w:hAnsi="Times New Roman" w:cs="Times New Roman"/>
            <w:b/>
            <w:bCs/>
            <w:sz w:val="24"/>
            <w:szCs w:val="24"/>
            <w:shd w:val="clear" w:color="auto" w:fill="FFFFFF"/>
          </w:rPr>
          <w:delText xml:space="preserve">D. J., </w:delText>
        </w:r>
      </w:del>
      <w:r w:rsidRPr="007A472E">
        <w:rPr>
          <w:rFonts w:ascii="Times New Roman" w:hAnsi="Times New Roman" w:cs="Times New Roman"/>
          <w:b/>
          <w:bCs/>
          <w:sz w:val="24"/>
          <w:szCs w:val="24"/>
          <w:shd w:val="clear" w:color="auto" w:fill="FFFFFF"/>
        </w:rPr>
        <w:t>and A.</w:t>
      </w:r>
      <w:r w:rsidR="0099395C">
        <w:rPr>
          <w:rFonts w:ascii="Times New Roman" w:hAnsi="Times New Roman" w:cs="Times New Roman"/>
          <w:b/>
          <w:bCs/>
          <w:sz w:val="24"/>
          <w:szCs w:val="24"/>
          <w:shd w:val="clear" w:color="auto" w:fill="FFFFFF"/>
        </w:rPr>
        <w:t xml:space="preserve"> </w:t>
      </w:r>
      <w:r w:rsidRPr="007A472E">
        <w:rPr>
          <w:rFonts w:ascii="Times New Roman" w:hAnsi="Times New Roman" w:cs="Times New Roman"/>
          <w:b/>
          <w:bCs/>
          <w:sz w:val="24"/>
          <w:szCs w:val="24"/>
          <w:shd w:val="clear" w:color="auto" w:fill="FFFFFF"/>
        </w:rPr>
        <w:t>T. Fisk.</w:t>
      </w:r>
      <w:r>
        <w:rPr>
          <w:rFonts w:ascii="Times New Roman" w:hAnsi="Times New Roman" w:cs="Times New Roman"/>
          <w:sz w:val="24"/>
          <w:szCs w:val="24"/>
          <w:shd w:val="clear" w:color="auto" w:fill="FFFFFF"/>
        </w:rPr>
        <w:t xml:space="preserve"> 2016. </w:t>
      </w:r>
      <w:r w:rsidRPr="00BA2C3D">
        <w:rPr>
          <w:rFonts w:ascii="Times New Roman" w:hAnsi="Times New Roman" w:cs="Times New Roman"/>
          <w:sz w:val="24"/>
          <w:szCs w:val="24"/>
          <w:shd w:val="clear" w:color="auto" w:fill="FFFFFF"/>
        </w:rPr>
        <w:t>Foraging ecology of Bowfin (</w:t>
      </w:r>
      <w:r w:rsidRPr="007A472E">
        <w:rPr>
          <w:rFonts w:ascii="Times New Roman" w:hAnsi="Times New Roman" w:cs="Times New Roman"/>
          <w:i/>
          <w:iCs/>
          <w:sz w:val="24"/>
          <w:szCs w:val="24"/>
          <w:shd w:val="clear" w:color="auto" w:fill="FFFFFF"/>
        </w:rPr>
        <w:t>Amia calva</w:t>
      </w:r>
      <w:r w:rsidRPr="00BA2C3D">
        <w:rPr>
          <w:rFonts w:ascii="Times New Roman" w:hAnsi="Times New Roman" w:cs="Times New Roman"/>
          <w:sz w:val="24"/>
          <w:szCs w:val="24"/>
          <w:shd w:val="clear" w:color="auto" w:fill="FFFFFF"/>
        </w:rPr>
        <w:t>), in the Lake Huron–Erie Corridor of the Laurentian Great Lakes: Individual specialists in generalist populations. </w:t>
      </w:r>
      <w:r w:rsidRPr="007A472E">
        <w:rPr>
          <w:rFonts w:ascii="Times New Roman" w:hAnsi="Times New Roman" w:cs="Times New Roman"/>
          <w:sz w:val="24"/>
          <w:szCs w:val="24"/>
          <w:shd w:val="clear" w:color="auto" w:fill="FFFFFF"/>
        </w:rPr>
        <w:t>Journal of Great Lakes Research</w:t>
      </w:r>
      <w:r w:rsidRPr="00BA2C3D">
        <w:rPr>
          <w:rFonts w:ascii="Times New Roman" w:hAnsi="Times New Roman" w:cs="Times New Roman"/>
          <w:sz w:val="24"/>
          <w:szCs w:val="24"/>
          <w:shd w:val="clear" w:color="auto" w:fill="FFFFFF"/>
        </w:rPr>
        <w:t> 42</w:t>
      </w:r>
      <w:r>
        <w:rPr>
          <w:rFonts w:ascii="Times New Roman" w:hAnsi="Times New Roman" w:cs="Times New Roman"/>
          <w:sz w:val="24"/>
          <w:szCs w:val="24"/>
          <w:shd w:val="clear" w:color="auto" w:fill="FFFFFF"/>
        </w:rPr>
        <w:t xml:space="preserve">: </w:t>
      </w:r>
      <w:r w:rsidRPr="00BA2C3D">
        <w:rPr>
          <w:rFonts w:ascii="Times New Roman" w:hAnsi="Times New Roman" w:cs="Times New Roman"/>
          <w:sz w:val="24"/>
          <w:szCs w:val="24"/>
          <w:shd w:val="clear" w:color="auto" w:fill="FFFFFF"/>
        </w:rPr>
        <w:t>1452-1460.</w:t>
      </w:r>
    </w:p>
    <w:p w14:paraId="5EC16072" w14:textId="628C8587" w:rsidR="002F03FC" w:rsidRDefault="002F03FC" w:rsidP="002F03FC">
      <w:pPr>
        <w:spacing w:after="0" w:line="480" w:lineRule="auto"/>
        <w:rPr>
          <w:rFonts w:ascii="Times New Roman" w:hAnsi="Times New Roman" w:cs="Times New Roman"/>
          <w:sz w:val="24"/>
          <w:szCs w:val="24"/>
          <w:shd w:val="clear" w:color="auto" w:fill="FFFFFF"/>
        </w:rPr>
      </w:pPr>
      <w:r w:rsidRPr="00632407">
        <w:rPr>
          <w:rFonts w:ascii="Times New Roman" w:hAnsi="Times New Roman" w:cs="Times New Roman"/>
          <w:b/>
          <w:bCs/>
          <w:sz w:val="24"/>
          <w:szCs w:val="24"/>
          <w:shd w:val="clear" w:color="auto" w:fill="FFFFFF"/>
        </w:rPr>
        <w:t>Oele, D.</w:t>
      </w:r>
      <w:r w:rsidR="0099395C">
        <w:rPr>
          <w:rFonts w:ascii="Times New Roman" w:hAnsi="Times New Roman" w:cs="Times New Roman"/>
          <w:b/>
          <w:bCs/>
          <w:sz w:val="24"/>
          <w:szCs w:val="24"/>
          <w:shd w:val="clear" w:color="auto" w:fill="FFFFFF"/>
        </w:rPr>
        <w:t xml:space="preserve"> </w:t>
      </w:r>
      <w:r w:rsidRPr="00632407">
        <w:rPr>
          <w:rFonts w:ascii="Times New Roman" w:hAnsi="Times New Roman" w:cs="Times New Roman"/>
          <w:b/>
          <w:bCs/>
          <w:sz w:val="24"/>
          <w:szCs w:val="24"/>
          <w:shd w:val="clear" w:color="auto" w:fill="FFFFFF"/>
        </w:rPr>
        <w:t xml:space="preserve">L., </w:t>
      </w:r>
      <w:ins w:id="431" w:author="Shrovnal, Jeremiah [6]" w:date="2023-02-17T11:07:00Z">
        <w:r w:rsidR="00C44E74">
          <w:rPr>
            <w:rFonts w:ascii="Times New Roman" w:hAnsi="Times New Roman" w:cs="Times New Roman"/>
            <w:b/>
            <w:bCs/>
            <w:sz w:val="24"/>
            <w:szCs w:val="24"/>
            <w:shd w:val="clear" w:color="auto" w:fill="FFFFFF"/>
          </w:rPr>
          <w:t xml:space="preserve">J. D. </w:t>
        </w:r>
      </w:ins>
      <w:r w:rsidRPr="00632407">
        <w:rPr>
          <w:rFonts w:ascii="Times New Roman" w:hAnsi="Times New Roman" w:cs="Times New Roman"/>
          <w:b/>
          <w:bCs/>
          <w:sz w:val="24"/>
          <w:szCs w:val="24"/>
          <w:shd w:val="clear" w:color="auto" w:fill="FFFFFF"/>
        </w:rPr>
        <w:t>Hogan,</w:t>
      </w:r>
      <w:del w:id="432" w:author="Shrovnal, Jeremiah [6]" w:date="2023-02-17T11:07:00Z">
        <w:r w:rsidRPr="00632407" w:rsidDel="00C44E74">
          <w:rPr>
            <w:rFonts w:ascii="Times New Roman" w:hAnsi="Times New Roman" w:cs="Times New Roman"/>
            <w:b/>
            <w:bCs/>
            <w:sz w:val="24"/>
            <w:szCs w:val="24"/>
            <w:shd w:val="clear" w:color="auto" w:fill="FFFFFF"/>
          </w:rPr>
          <w:delText xml:space="preserve"> J.</w:delText>
        </w:r>
        <w:r w:rsidR="0099395C" w:rsidDel="00C44E74">
          <w:rPr>
            <w:rFonts w:ascii="Times New Roman" w:hAnsi="Times New Roman" w:cs="Times New Roman"/>
            <w:b/>
            <w:bCs/>
            <w:sz w:val="24"/>
            <w:szCs w:val="24"/>
            <w:shd w:val="clear" w:color="auto" w:fill="FFFFFF"/>
          </w:rPr>
          <w:delText xml:space="preserve"> </w:delText>
        </w:r>
        <w:r w:rsidRPr="00632407" w:rsidDel="00C44E74">
          <w:rPr>
            <w:rFonts w:ascii="Times New Roman" w:hAnsi="Times New Roman" w:cs="Times New Roman"/>
            <w:b/>
            <w:bCs/>
            <w:sz w:val="24"/>
            <w:szCs w:val="24"/>
            <w:shd w:val="clear" w:color="auto" w:fill="FFFFFF"/>
          </w:rPr>
          <w:delText xml:space="preserve">D. </w:delText>
        </w:r>
      </w:del>
      <w:ins w:id="433" w:author="Shrovnal, Jeremiah [6]" w:date="2023-02-17T11:07:00Z">
        <w:r w:rsidR="00C44E74">
          <w:rPr>
            <w:rFonts w:ascii="Times New Roman" w:hAnsi="Times New Roman" w:cs="Times New Roman"/>
            <w:b/>
            <w:bCs/>
            <w:sz w:val="24"/>
            <w:szCs w:val="24"/>
            <w:shd w:val="clear" w:color="auto" w:fill="FFFFFF"/>
          </w:rPr>
          <w:t xml:space="preserve"> </w:t>
        </w:r>
      </w:ins>
      <w:r w:rsidRPr="00632407">
        <w:rPr>
          <w:rFonts w:ascii="Times New Roman" w:hAnsi="Times New Roman" w:cs="Times New Roman"/>
          <w:b/>
          <w:bCs/>
          <w:sz w:val="24"/>
          <w:szCs w:val="24"/>
          <w:shd w:val="clear" w:color="auto" w:fill="FFFFFF"/>
        </w:rPr>
        <w:t>and P. B. McIntyre.</w:t>
      </w:r>
      <w:r w:rsidRPr="00632407">
        <w:rPr>
          <w:rFonts w:ascii="Times New Roman" w:hAnsi="Times New Roman" w:cs="Times New Roman"/>
          <w:sz w:val="24"/>
          <w:szCs w:val="24"/>
          <w:shd w:val="clear" w:color="auto" w:fill="FFFFFF"/>
        </w:rPr>
        <w:t xml:space="preserve"> 2015. Chemical tracking of northern pike migrations: If we restore access to breeding habitat, will they come?. Journal of Great Lakes Research 41</w:t>
      </w:r>
      <w:r>
        <w:rPr>
          <w:rFonts w:ascii="Times New Roman" w:hAnsi="Times New Roman" w:cs="Times New Roman"/>
          <w:sz w:val="24"/>
          <w:szCs w:val="24"/>
          <w:shd w:val="clear" w:color="auto" w:fill="FFFFFF"/>
        </w:rPr>
        <w:t xml:space="preserve">: </w:t>
      </w:r>
      <w:r w:rsidRPr="00632407">
        <w:rPr>
          <w:rFonts w:ascii="Times New Roman" w:hAnsi="Times New Roman" w:cs="Times New Roman"/>
          <w:sz w:val="24"/>
          <w:szCs w:val="24"/>
          <w:shd w:val="clear" w:color="auto" w:fill="FFFFFF"/>
        </w:rPr>
        <w:t>853-861.</w:t>
      </w:r>
    </w:p>
    <w:p w14:paraId="3B9DEF06" w14:textId="76D3AC9C" w:rsidR="002F03FC" w:rsidRPr="00BA2C3D" w:rsidRDefault="002F03FC" w:rsidP="002F03FC">
      <w:pPr>
        <w:spacing w:after="0" w:line="480" w:lineRule="auto"/>
        <w:rPr>
          <w:rFonts w:ascii="Times New Roman" w:eastAsia="ヒラギノ角ゴ Pro W3" w:hAnsi="Times New Roman" w:cs="Times New Roman"/>
          <w:sz w:val="24"/>
          <w:szCs w:val="24"/>
          <w:shd w:val="clear" w:color="auto" w:fill="FFFFFF"/>
        </w:rPr>
      </w:pPr>
      <w:r w:rsidRPr="0007740E">
        <w:rPr>
          <w:rFonts w:ascii="Times New Roman" w:eastAsia="ヒラギノ角ゴ Pro W3" w:hAnsi="Times New Roman" w:cs="Times New Roman"/>
          <w:b/>
          <w:bCs/>
          <w:sz w:val="24"/>
          <w:szCs w:val="24"/>
          <w:shd w:val="clear" w:color="auto" w:fill="FFFFFF"/>
        </w:rPr>
        <w:t>Oele, D.</w:t>
      </w:r>
      <w:r w:rsidR="0099395C">
        <w:rPr>
          <w:rFonts w:ascii="Times New Roman" w:eastAsia="ヒラギノ角ゴ Pro W3" w:hAnsi="Times New Roman" w:cs="Times New Roman"/>
          <w:b/>
          <w:bCs/>
          <w:sz w:val="24"/>
          <w:szCs w:val="24"/>
          <w:shd w:val="clear" w:color="auto" w:fill="FFFFFF"/>
        </w:rPr>
        <w:t xml:space="preserve"> </w:t>
      </w:r>
      <w:r w:rsidRPr="0007740E">
        <w:rPr>
          <w:rFonts w:ascii="Times New Roman" w:eastAsia="ヒラギノ角ゴ Pro W3" w:hAnsi="Times New Roman" w:cs="Times New Roman"/>
          <w:b/>
          <w:bCs/>
          <w:sz w:val="24"/>
          <w:szCs w:val="24"/>
          <w:shd w:val="clear" w:color="auto" w:fill="FFFFFF"/>
        </w:rPr>
        <w:t>L., Gaeta, J.</w:t>
      </w:r>
      <w:r w:rsidR="0099395C">
        <w:rPr>
          <w:rFonts w:ascii="Times New Roman" w:eastAsia="ヒラギノ角ゴ Pro W3" w:hAnsi="Times New Roman" w:cs="Times New Roman"/>
          <w:b/>
          <w:bCs/>
          <w:sz w:val="24"/>
          <w:szCs w:val="24"/>
          <w:shd w:val="clear" w:color="auto" w:fill="FFFFFF"/>
        </w:rPr>
        <w:t xml:space="preserve"> </w:t>
      </w:r>
      <w:r w:rsidRPr="0007740E">
        <w:rPr>
          <w:rFonts w:ascii="Times New Roman" w:eastAsia="ヒラギノ角ゴ Pro W3" w:hAnsi="Times New Roman" w:cs="Times New Roman"/>
          <w:b/>
          <w:bCs/>
          <w:sz w:val="24"/>
          <w:szCs w:val="24"/>
          <w:shd w:val="clear" w:color="auto" w:fill="FFFFFF"/>
        </w:rPr>
        <w:t>W., Rypel, A.</w:t>
      </w:r>
      <w:r w:rsidR="0099395C">
        <w:rPr>
          <w:rFonts w:ascii="Times New Roman" w:eastAsia="ヒラギノ角ゴ Pro W3" w:hAnsi="Times New Roman" w:cs="Times New Roman"/>
          <w:b/>
          <w:bCs/>
          <w:sz w:val="24"/>
          <w:szCs w:val="24"/>
          <w:shd w:val="clear" w:color="auto" w:fill="FFFFFF"/>
        </w:rPr>
        <w:t xml:space="preserve"> </w:t>
      </w:r>
      <w:r w:rsidRPr="0007740E">
        <w:rPr>
          <w:rFonts w:ascii="Times New Roman" w:eastAsia="ヒラギノ角ゴ Pro W3" w:hAnsi="Times New Roman" w:cs="Times New Roman"/>
          <w:b/>
          <w:bCs/>
          <w:sz w:val="24"/>
          <w:szCs w:val="24"/>
          <w:shd w:val="clear" w:color="auto" w:fill="FFFFFF"/>
        </w:rPr>
        <w:t>L. and P.</w:t>
      </w:r>
      <w:r w:rsidR="0099395C">
        <w:rPr>
          <w:rFonts w:ascii="Times New Roman" w:eastAsia="ヒラギノ角ゴ Pro W3" w:hAnsi="Times New Roman" w:cs="Times New Roman"/>
          <w:b/>
          <w:bCs/>
          <w:sz w:val="24"/>
          <w:szCs w:val="24"/>
          <w:shd w:val="clear" w:color="auto" w:fill="FFFFFF"/>
        </w:rPr>
        <w:t xml:space="preserve"> </w:t>
      </w:r>
      <w:r w:rsidRPr="0007740E">
        <w:rPr>
          <w:rFonts w:ascii="Times New Roman" w:eastAsia="ヒラギノ角ゴ Pro W3" w:hAnsi="Times New Roman" w:cs="Times New Roman"/>
          <w:b/>
          <w:bCs/>
          <w:sz w:val="24"/>
          <w:szCs w:val="24"/>
          <w:shd w:val="clear" w:color="auto" w:fill="FFFFFF"/>
        </w:rPr>
        <w:t>B. McIntyre.</w:t>
      </w:r>
      <w:r w:rsidRPr="0007740E">
        <w:rPr>
          <w:rFonts w:ascii="Times New Roman" w:eastAsia="ヒラギノ角ゴ Pro W3" w:hAnsi="Times New Roman" w:cs="Times New Roman"/>
          <w:sz w:val="24"/>
          <w:szCs w:val="24"/>
          <w:shd w:val="clear" w:color="auto" w:fill="FFFFFF"/>
        </w:rPr>
        <w:t xml:space="preserve"> 2019. Growth and recruitment dynamics of young‐of‐year northern pike: Implications for habitat conservation and management. Ecology of Freshwater Fish 28</w:t>
      </w:r>
      <w:r>
        <w:rPr>
          <w:rFonts w:ascii="Times New Roman" w:eastAsia="ヒラギノ角ゴ Pro W3" w:hAnsi="Times New Roman" w:cs="Times New Roman"/>
          <w:sz w:val="24"/>
          <w:szCs w:val="24"/>
          <w:shd w:val="clear" w:color="auto" w:fill="FFFFFF"/>
        </w:rPr>
        <w:t xml:space="preserve">: </w:t>
      </w:r>
      <w:r w:rsidRPr="0007740E">
        <w:rPr>
          <w:rFonts w:ascii="Times New Roman" w:eastAsia="ヒラギノ角ゴ Pro W3" w:hAnsi="Times New Roman" w:cs="Times New Roman"/>
          <w:sz w:val="24"/>
          <w:szCs w:val="24"/>
          <w:shd w:val="clear" w:color="auto" w:fill="FFFFFF"/>
        </w:rPr>
        <w:t>285-301.</w:t>
      </w:r>
    </w:p>
    <w:p w14:paraId="34E78B74" w14:textId="00BCC610" w:rsidR="002F03FC" w:rsidRDefault="002F03FC" w:rsidP="002F03FC">
      <w:pPr>
        <w:spacing w:after="0" w:line="480" w:lineRule="auto"/>
        <w:rPr>
          <w:rFonts w:ascii="Times New Roman" w:hAnsi="Times New Roman" w:cs="Times New Roman"/>
          <w:sz w:val="24"/>
          <w:szCs w:val="24"/>
          <w:shd w:val="clear" w:color="auto" w:fill="FFFFFF"/>
        </w:rPr>
      </w:pPr>
      <w:r w:rsidRPr="004E71CD">
        <w:rPr>
          <w:rFonts w:ascii="Times New Roman" w:hAnsi="Times New Roman" w:cs="Times New Roman"/>
          <w:b/>
          <w:bCs/>
          <w:sz w:val="24"/>
          <w:szCs w:val="24"/>
          <w:shd w:val="clear" w:color="auto" w:fill="FFFFFF"/>
        </w:rPr>
        <w:t>Ogle, D.</w:t>
      </w:r>
      <w:r w:rsidR="0099395C">
        <w:rPr>
          <w:rFonts w:ascii="Times New Roman" w:hAnsi="Times New Roman" w:cs="Times New Roman"/>
          <w:b/>
          <w:bCs/>
          <w:sz w:val="24"/>
          <w:szCs w:val="24"/>
          <w:shd w:val="clear" w:color="auto" w:fill="FFFFFF"/>
        </w:rPr>
        <w:t xml:space="preserve"> </w:t>
      </w:r>
      <w:r w:rsidRPr="004E71CD">
        <w:rPr>
          <w:rFonts w:ascii="Times New Roman" w:hAnsi="Times New Roman" w:cs="Times New Roman"/>
          <w:b/>
          <w:bCs/>
          <w:sz w:val="24"/>
          <w:szCs w:val="24"/>
          <w:shd w:val="clear" w:color="auto" w:fill="FFFFFF"/>
        </w:rPr>
        <w:t>H., T.</w:t>
      </w:r>
      <w:r w:rsidR="0099395C">
        <w:rPr>
          <w:rFonts w:ascii="Times New Roman" w:hAnsi="Times New Roman" w:cs="Times New Roman"/>
          <w:b/>
          <w:bCs/>
          <w:sz w:val="24"/>
          <w:szCs w:val="24"/>
          <w:shd w:val="clear" w:color="auto" w:fill="FFFFFF"/>
        </w:rPr>
        <w:t xml:space="preserve"> </w:t>
      </w:r>
      <w:r w:rsidRPr="004E71CD">
        <w:rPr>
          <w:rFonts w:ascii="Times New Roman" w:hAnsi="Times New Roman" w:cs="Times New Roman"/>
          <w:b/>
          <w:bCs/>
          <w:sz w:val="24"/>
          <w:szCs w:val="24"/>
          <w:shd w:val="clear" w:color="auto" w:fill="FFFFFF"/>
        </w:rPr>
        <w:t>O. Brenden, and J.</w:t>
      </w:r>
      <w:r w:rsidR="0099395C">
        <w:rPr>
          <w:rFonts w:ascii="Times New Roman" w:hAnsi="Times New Roman" w:cs="Times New Roman"/>
          <w:b/>
          <w:bCs/>
          <w:sz w:val="24"/>
          <w:szCs w:val="24"/>
          <w:shd w:val="clear" w:color="auto" w:fill="FFFFFF"/>
        </w:rPr>
        <w:t xml:space="preserve"> </w:t>
      </w:r>
      <w:r w:rsidRPr="004E71CD">
        <w:rPr>
          <w:rFonts w:ascii="Times New Roman" w:hAnsi="Times New Roman" w:cs="Times New Roman"/>
          <w:b/>
          <w:bCs/>
          <w:sz w:val="24"/>
          <w:szCs w:val="24"/>
          <w:shd w:val="clear" w:color="auto" w:fill="FFFFFF"/>
        </w:rPr>
        <w:t>L. McCormick.</w:t>
      </w:r>
      <w:r w:rsidRPr="00BA2C3D">
        <w:rPr>
          <w:rFonts w:ascii="Times New Roman" w:hAnsi="Times New Roman" w:cs="Times New Roman"/>
          <w:sz w:val="24"/>
          <w:szCs w:val="24"/>
          <w:shd w:val="clear" w:color="auto" w:fill="FFFFFF"/>
        </w:rPr>
        <w:t xml:space="preserve"> 2017. Growth </w:t>
      </w:r>
      <w:r>
        <w:rPr>
          <w:rFonts w:ascii="Times New Roman" w:hAnsi="Times New Roman" w:cs="Times New Roman"/>
          <w:sz w:val="24"/>
          <w:szCs w:val="24"/>
          <w:shd w:val="clear" w:color="auto" w:fill="FFFFFF"/>
        </w:rPr>
        <w:t>e</w:t>
      </w:r>
      <w:r w:rsidRPr="00BA2C3D">
        <w:rPr>
          <w:rFonts w:ascii="Times New Roman" w:hAnsi="Times New Roman" w:cs="Times New Roman"/>
          <w:sz w:val="24"/>
          <w:szCs w:val="24"/>
          <w:shd w:val="clear" w:color="auto" w:fill="FFFFFF"/>
        </w:rPr>
        <w:t xml:space="preserve">stimation: </w:t>
      </w:r>
      <w:r>
        <w:rPr>
          <w:rFonts w:ascii="Times New Roman" w:hAnsi="Times New Roman" w:cs="Times New Roman"/>
          <w:sz w:val="24"/>
          <w:szCs w:val="24"/>
          <w:shd w:val="clear" w:color="auto" w:fill="FFFFFF"/>
        </w:rPr>
        <w:t>g</w:t>
      </w:r>
      <w:r w:rsidRPr="00BA2C3D">
        <w:rPr>
          <w:rFonts w:ascii="Times New Roman" w:hAnsi="Times New Roman" w:cs="Times New Roman"/>
          <w:sz w:val="24"/>
          <w:szCs w:val="24"/>
          <w:shd w:val="clear" w:color="auto" w:fill="FFFFFF"/>
        </w:rPr>
        <w:t xml:space="preserve">rowth </w:t>
      </w:r>
      <w:r>
        <w:rPr>
          <w:rFonts w:ascii="Times New Roman" w:hAnsi="Times New Roman" w:cs="Times New Roman"/>
          <w:sz w:val="24"/>
          <w:szCs w:val="24"/>
          <w:shd w:val="clear" w:color="auto" w:fill="FFFFFF"/>
        </w:rPr>
        <w:t>m</w:t>
      </w:r>
      <w:r w:rsidRPr="00BA2C3D">
        <w:rPr>
          <w:rFonts w:ascii="Times New Roman" w:hAnsi="Times New Roman" w:cs="Times New Roman"/>
          <w:sz w:val="24"/>
          <w:szCs w:val="24"/>
          <w:shd w:val="clear" w:color="auto" w:fill="FFFFFF"/>
        </w:rPr>
        <w:t xml:space="preserve">odels and </w:t>
      </w:r>
      <w:r>
        <w:rPr>
          <w:rFonts w:ascii="Times New Roman" w:hAnsi="Times New Roman" w:cs="Times New Roman"/>
          <w:sz w:val="24"/>
          <w:szCs w:val="24"/>
          <w:shd w:val="clear" w:color="auto" w:fill="FFFFFF"/>
        </w:rPr>
        <w:t>s</w:t>
      </w:r>
      <w:r w:rsidRPr="00BA2C3D">
        <w:rPr>
          <w:rFonts w:ascii="Times New Roman" w:hAnsi="Times New Roman" w:cs="Times New Roman"/>
          <w:sz w:val="24"/>
          <w:szCs w:val="24"/>
          <w:shd w:val="clear" w:color="auto" w:fill="FFFFFF"/>
        </w:rPr>
        <w:t xml:space="preserve">tatistical </w:t>
      </w:r>
      <w:r>
        <w:rPr>
          <w:rFonts w:ascii="Times New Roman" w:hAnsi="Times New Roman" w:cs="Times New Roman"/>
          <w:sz w:val="24"/>
          <w:szCs w:val="24"/>
          <w:shd w:val="clear" w:color="auto" w:fill="FFFFFF"/>
        </w:rPr>
        <w:t>i</w:t>
      </w:r>
      <w:r w:rsidRPr="00BA2C3D">
        <w:rPr>
          <w:rFonts w:ascii="Times New Roman" w:hAnsi="Times New Roman" w:cs="Times New Roman"/>
          <w:sz w:val="24"/>
          <w:szCs w:val="24"/>
          <w:shd w:val="clear" w:color="auto" w:fill="FFFFFF"/>
        </w:rPr>
        <w:t>nference</w:t>
      </w:r>
      <w:r>
        <w:rPr>
          <w:rFonts w:ascii="Times New Roman" w:hAnsi="Times New Roman" w:cs="Times New Roman"/>
          <w:sz w:val="24"/>
          <w:szCs w:val="24"/>
          <w:shd w:val="clear" w:color="auto" w:fill="FFFFFF"/>
        </w:rPr>
        <w:t>, p. 265-359</w:t>
      </w:r>
      <w:r w:rsidRPr="00BA2C3D">
        <w:rPr>
          <w:rFonts w:ascii="Times New Roman" w:hAnsi="Times New Roman" w:cs="Times New Roman"/>
          <w:sz w:val="24"/>
          <w:szCs w:val="24"/>
          <w:shd w:val="clear" w:color="auto" w:fill="FFFFFF"/>
        </w:rPr>
        <w:t xml:space="preserve">. </w:t>
      </w:r>
      <w:r w:rsidRPr="004E71CD">
        <w:rPr>
          <w:rFonts w:ascii="Times New Roman" w:hAnsi="Times New Roman" w:cs="Times New Roman"/>
          <w:i/>
          <w:iCs/>
          <w:sz w:val="24"/>
          <w:szCs w:val="24"/>
          <w:shd w:val="clear" w:color="auto" w:fill="FFFFFF"/>
        </w:rPr>
        <w:t>In</w:t>
      </w:r>
      <w:r>
        <w:rPr>
          <w:rFonts w:ascii="Times New Roman" w:hAnsi="Times New Roman" w:cs="Times New Roman"/>
          <w:i/>
          <w:iCs/>
          <w:sz w:val="24"/>
          <w:szCs w:val="24"/>
          <w:shd w:val="clear" w:color="auto" w:fill="FFFFFF"/>
        </w:rPr>
        <w:t>:</w:t>
      </w:r>
      <w:r w:rsidRPr="00BA2C3D">
        <w:rPr>
          <w:rFonts w:ascii="Times New Roman" w:hAnsi="Times New Roman" w:cs="Times New Roman"/>
          <w:sz w:val="24"/>
          <w:szCs w:val="24"/>
          <w:shd w:val="clear" w:color="auto" w:fill="FFFFFF"/>
        </w:rPr>
        <w:t xml:space="preserve"> Age and </w:t>
      </w:r>
      <w:r>
        <w:rPr>
          <w:rFonts w:ascii="Times New Roman" w:hAnsi="Times New Roman" w:cs="Times New Roman"/>
          <w:sz w:val="24"/>
          <w:szCs w:val="24"/>
          <w:shd w:val="clear" w:color="auto" w:fill="FFFFFF"/>
        </w:rPr>
        <w:t>G</w:t>
      </w:r>
      <w:r w:rsidRPr="00BA2C3D">
        <w:rPr>
          <w:rFonts w:ascii="Times New Roman" w:hAnsi="Times New Roman" w:cs="Times New Roman"/>
          <w:sz w:val="24"/>
          <w:szCs w:val="24"/>
          <w:shd w:val="clear" w:color="auto" w:fill="FFFFFF"/>
        </w:rPr>
        <w:t xml:space="preserve">rowth of </w:t>
      </w:r>
      <w:r>
        <w:rPr>
          <w:rFonts w:ascii="Times New Roman" w:hAnsi="Times New Roman" w:cs="Times New Roman"/>
          <w:sz w:val="24"/>
          <w:szCs w:val="24"/>
          <w:shd w:val="clear" w:color="auto" w:fill="FFFFFF"/>
        </w:rPr>
        <w:t>F</w:t>
      </w:r>
      <w:r w:rsidRPr="00BA2C3D">
        <w:rPr>
          <w:rFonts w:ascii="Times New Roman" w:hAnsi="Times New Roman" w:cs="Times New Roman"/>
          <w:sz w:val="24"/>
          <w:szCs w:val="24"/>
          <w:shd w:val="clear" w:color="auto" w:fill="FFFFFF"/>
        </w:rPr>
        <w:t xml:space="preserve">ishes: </w:t>
      </w:r>
      <w:r>
        <w:rPr>
          <w:rFonts w:ascii="Times New Roman" w:hAnsi="Times New Roman" w:cs="Times New Roman"/>
          <w:sz w:val="24"/>
          <w:szCs w:val="24"/>
          <w:shd w:val="clear" w:color="auto" w:fill="FFFFFF"/>
        </w:rPr>
        <w:t>P</w:t>
      </w:r>
      <w:r w:rsidRPr="00BA2C3D">
        <w:rPr>
          <w:rFonts w:ascii="Times New Roman" w:hAnsi="Times New Roman" w:cs="Times New Roman"/>
          <w:sz w:val="24"/>
          <w:szCs w:val="24"/>
          <w:shd w:val="clear" w:color="auto" w:fill="FFFFFF"/>
        </w:rPr>
        <w:t xml:space="preserve">rinciples and </w:t>
      </w:r>
      <w:r>
        <w:rPr>
          <w:rFonts w:ascii="Times New Roman" w:hAnsi="Times New Roman" w:cs="Times New Roman"/>
          <w:sz w:val="24"/>
          <w:szCs w:val="24"/>
          <w:shd w:val="clear" w:color="auto" w:fill="FFFFFF"/>
        </w:rPr>
        <w:t>T</w:t>
      </w:r>
      <w:r w:rsidRPr="00BA2C3D">
        <w:rPr>
          <w:rFonts w:ascii="Times New Roman" w:hAnsi="Times New Roman" w:cs="Times New Roman"/>
          <w:sz w:val="24"/>
          <w:szCs w:val="24"/>
          <w:shd w:val="clear" w:color="auto" w:fill="FFFFFF"/>
        </w:rPr>
        <w:t>echniques. American Fisheries Society, Bethesda, Maryland.</w:t>
      </w:r>
    </w:p>
    <w:p w14:paraId="31DDA58D" w14:textId="77777777" w:rsidR="002F03FC" w:rsidRPr="00BA2C3D" w:rsidRDefault="002F03FC" w:rsidP="002F03FC">
      <w:pPr>
        <w:spacing w:after="0" w:line="480" w:lineRule="auto"/>
        <w:rPr>
          <w:rFonts w:ascii="Times New Roman" w:hAnsi="Times New Roman" w:cs="Times New Roman"/>
          <w:sz w:val="24"/>
          <w:szCs w:val="24"/>
          <w:shd w:val="clear" w:color="auto" w:fill="FFFFFF"/>
        </w:rPr>
      </w:pPr>
      <w:r w:rsidRPr="0085679F">
        <w:rPr>
          <w:rFonts w:ascii="Times New Roman" w:hAnsi="Times New Roman" w:cs="Times New Roman"/>
          <w:b/>
          <w:bCs/>
          <w:sz w:val="24"/>
          <w:szCs w:val="24"/>
          <w:shd w:val="clear" w:color="auto" w:fill="FFFFFF"/>
        </w:rPr>
        <w:t>Oksanen, J.</w:t>
      </w:r>
      <w:r>
        <w:rPr>
          <w:rFonts w:ascii="Times New Roman" w:hAnsi="Times New Roman" w:cs="Times New Roman"/>
          <w:sz w:val="24"/>
          <w:szCs w:val="24"/>
          <w:shd w:val="clear" w:color="auto" w:fill="FFFFFF"/>
        </w:rPr>
        <w:t xml:space="preserve"> 2013. vegan: ecological diversity. R Project. </w:t>
      </w:r>
    </w:p>
    <w:p w14:paraId="1F24E5D8" w14:textId="67A81147" w:rsidR="002F03FC" w:rsidRDefault="002F03FC" w:rsidP="002F03FC">
      <w:pPr>
        <w:spacing w:after="0" w:line="480" w:lineRule="auto"/>
        <w:rPr>
          <w:rFonts w:ascii="Times New Roman" w:hAnsi="Times New Roman" w:cs="Times New Roman"/>
          <w:sz w:val="24"/>
          <w:szCs w:val="24"/>
          <w:shd w:val="clear" w:color="auto" w:fill="FFFFFF"/>
        </w:rPr>
      </w:pPr>
      <w:r w:rsidRPr="0091130E">
        <w:rPr>
          <w:rFonts w:ascii="Times New Roman" w:hAnsi="Times New Roman" w:cs="Times New Roman"/>
          <w:b/>
          <w:bCs/>
          <w:sz w:val="24"/>
          <w:szCs w:val="24"/>
          <w:shd w:val="clear" w:color="auto" w:fill="FFFFFF"/>
        </w:rPr>
        <w:t xml:space="preserve">Page, </w:t>
      </w:r>
      <w:r w:rsidR="0099395C">
        <w:rPr>
          <w:rFonts w:ascii="Times New Roman" w:hAnsi="Times New Roman" w:cs="Times New Roman"/>
          <w:b/>
          <w:bCs/>
          <w:sz w:val="24"/>
          <w:szCs w:val="24"/>
          <w:shd w:val="clear" w:color="auto" w:fill="FFFFFF"/>
        </w:rPr>
        <w:t>L.</w:t>
      </w:r>
      <w:r w:rsidRPr="0091130E">
        <w:rPr>
          <w:rFonts w:ascii="Times New Roman" w:hAnsi="Times New Roman" w:cs="Times New Roman"/>
          <w:b/>
          <w:bCs/>
          <w:sz w:val="24"/>
          <w:szCs w:val="24"/>
          <w:shd w:val="clear" w:color="auto" w:fill="FFFFFF"/>
        </w:rPr>
        <w:t xml:space="preserve"> M., E</w:t>
      </w:r>
      <w:r w:rsidR="0099395C">
        <w:rPr>
          <w:rFonts w:ascii="Times New Roman" w:hAnsi="Times New Roman" w:cs="Times New Roman"/>
          <w:b/>
          <w:bCs/>
          <w:sz w:val="24"/>
          <w:szCs w:val="24"/>
          <w:shd w:val="clear" w:color="auto" w:fill="FFFFFF"/>
        </w:rPr>
        <w:t xml:space="preserve">. </w:t>
      </w:r>
      <w:r w:rsidRPr="0091130E">
        <w:rPr>
          <w:rFonts w:ascii="Times New Roman" w:hAnsi="Times New Roman" w:cs="Times New Roman"/>
          <w:b/>
          <w:bCs/>
          <w:sz w:val="24"/>
          <w:szCs w:val="24"/>
          <w:shd w:val="clear" w:color="auto" w:fill="FFFFFF"/>
        </w:rPr>
        <w:t>C. Beckham, and B</w:t>
      </w:r>
      <w:r w:rsidR="0099395C">
        <w:rPr>
          <w:rFonts w:ascii="Times New Roman" w:hAnsi="Times New Roman" w:cs="Times New Roman"/>
          <w:b/>
          <w:bCs/>
          <w:sz w:val="24"/>
          <w:szCs w:val="24"/>
          <w:shd w:val="clear" w:color="auto" w:fill="FFFFFF"/>
        </w:rPr>
        <w:t>.</w:t>
      </w:r>
      <w:r w:rsidRPr="0091130E">
        <w:rPr>
          <w:rFonts w:ascii="Times New Roman" w:hAnsi="Times New Roman" w:cs="Times New Roman"/>
          <w:b/>
          <w:bCs/>
          <w:sz w:val="24"/>
          <w:szCs w:val="24"/>
          <w:shd w:val="clear" w:color="auto" w:fill="FFFFFF"/>
        </w:rPr>
        <w:t xml:space="preserve"> M. Burr. </w:t>
      </w:r>
      <w:r w:rsidRPr="00BA2C3D">
        <w:rPr>
          <w:rFonts w:ascii="Times New Roman" w:hAnsi="Times New Roman" w:cs="Times New Roman"/>
          <w:sz w:val="24"/>
          <w:szCs w:val="24"/>
          <w:shd w:val="clear" w:color="auto" w:fill="FFFFFF"/>
        </w:rPr>
        <w:t>1991</w:t>
      </w:r>
      <w:r>
        <w:rPr>
          <w:rFonts w:ascii="Times New Roman" w:hAnsi="Times New Roman" w:cs="Times New Roman"/>
          <w:sz w:val="24"/>
          <w:szCs w:val="24"/>
          <w:shd w:val="clear" w:color="auto" w:fill="FFFFFF"/>
        </w:rPr>
        <w:t xml:space="preserve">. </w:t>
      </w:r>
      <w:r w:rsidRPr="0091130E">
        <w:rPr>
          <w:rFonts w:ascii="Times New Roman" w:hAnsi="Times New Roman" w:cs="Times New Roman"/>
          <w:sz w:val="24"/>
          <w:szCs w:val="24"/>
          <w:shd w:val="clear" w:color="auto" w:fill="FFFFFF"/>
        </w:rPr>
        <w:t>Freshwater fishes: North America North of Mexico</w:t>
      </w:r>
      <w:r w:rsidRPr="00BA2C3D">
        <w:rPr>
          <w:rFonts w:ascii="Times New Roman" w:hAnsi="Times New Roman" w:cs="Times New Roman"/>
          <w:sz w:val="24"/>
          <w:szCs w:val="24"/>
          <w:shd w:val="clear" w:color="auto" w:fill="FFFFFF"/>
        </w:rPr>
        <w:t>. Easton Press,</w:t>
      </w:r>
      <w:r>
        <w:rPr>
          <w:rFonts w:ascii="Times New Roman" w:hAnsi="Times New Roman" w:cs="Times New Roman"/>
          <w:sz w:val="24"/>
          <w:szCs w:val="24"/>
          <w:shd w:val="clear" w:color="auto" w:fill="FFFFFF"/>
        </w:rPr>
        <w:t xml:space="preserve"> Norwalk, Connecticut</w:t>
      </w:r>
      <w:r w:rsidRPr="00BA2C3D">
        <w:rPr>
          <w:rFonts w:ascii="Times New Roman" w:hAnsi="Times New Roman" w:cs="Times New Roman"/>
          <w:sz w:val="24"/>
          <w:szCs w:val="24"/>
          <w:shd w:val="clear" w:color="auto" w:fill="FFFFFF"/>
        </w:rPr>
        <w:t>.</w:t>
      </w:r>
    </w:p>
    <w:p w14:paraId="65925E37" w14:textId="777927F6" w:rsidR="002F03FC" w:rsidRDefault="002F03FC" w:rsidP="002F03FC">
      <w:pPr>
        <w:spacing w:after="0" w:line="480" w:lineRule="auto"/>
        <w:rPr>
          <w:rFonts w:ascii="Times New Roman" w:hAnsi="Times New Roman" w:cs="Times New Roman"/>
          <w:sz w:val="24"/>
          <w:szCs w:val="24"/>
          <w:shd w:val="clear" w:color="auto" w:fill="FFFFFF"/>
        </w:rPr>
      </w:pPr>
      <w:r w:rsidRPr="00AA7AEB">
        <w:rPr>
          <w:rFonts w:ascii="Times New Roman" w:hAnsi="Times New Roman" w:cs="Times New Roman"/>
          <w:b/>
          <w:bCs/>
          <w:sz w:val="24"/>
          <w:szCs w:val="24"/>
          <w:shd w:val="clear" w:color="auto" w:fill="FFFFFF"/>
        </w:rPr>
        <w:t>Pinheiro, J.</w:t>
      </w:r>
      <w:r w:rsidR="0099395C">
        <w:rPr>
          <w:rFonts w:ascii="Times New Roman" w:hAnsi="Times New Roman" w:cs="Times New Roman"/>
          <w:b/>
          <w:bCs/>
          <w:sz w:val="24"/>
          <w:szCs w:val="24"/>
          <w:shd w:val="clear" w:color="auto" w:fill="FFFFFF"/>
        </w:rPr>
        <w:t xml:space="preserve"> </w:t>
      </w:r>
      <w:r w:rsidRPr="00AA7AEB">
        <w:rPr>
          <w:rFonts w:ascii="Times New Roman" w:hAnsi="Times New Roman" w:cs="Times New Roman"/>
          <w:b/>
          <w:bCs/>
          <w:sz w:val="24"/>
          <w:szCs w:val="24"/>
          <w:shd w:val="clear" w:color="auto" w:fill="FFFFFF"/>
        </w:rPr>
        <w:t>C. and D.</w:t>
      </w:r>
      <w:r w:rsidR="0099395C">
        <w:rPr>
          <w:rFonts w:ascii="Times New Roman" w:hAnsi="Times New Roman" w:cs="Times New Roman"/>
          <w:b/>
          <w:bCs/>
          <w:sz w:val="24"/>
          <w:szCs w:val="24"/>
          <w:shd w:val="clear" w:color="auto" w:fill="FFFFFF"/>
        </w:rPr>
        <w:t xml:space="preserve"> </w:t>
      </w:r>
      <w:r w:rsidRPr="00AA7AEB">
        <w:rPr>
          <w:rFonts w:ascii="Times New Roman" w:hAnsi="Times New Roman" w:cs="Times New Roman"/>
          <w:b/>
          <w:bCs/>
          <w:sz w:val="24"/>
          <w:szCs w:val="24"/>
          <w:shd w:val="clear" w:color="auto" w:fill="FFFFFF"/>
        </w:rPr>
        <w:t>M. Bates.</w:t>
      </w:r>
      <w:r w:rsidRPr="00AA7AEB">
        <w:rPr>
          <w:rFonts w:ascii="Times New Roman" w:hAnsi="Times New Roman" w:cs="Times New Roman"/>
          <w:sz w:val="24"/>
          <w:szCs w:val="24"/>
          <w:shd w:val="clear" w:color="auto" w:fill="FFFFFF"/>
        </w:rPr>
        <w:t xml:space="preserve"> 2000. Linear mixed-effects models: basic concepts and examples</w:t>
      </w:r>
      <w:r>
        <w:rPr>
          <w:rFonts w:ascii="Times New Roman" w:hAnsi="Times New Roman" w:cs="Times New Roman"/>
          <w:sz w:val="24"/>
          <w:szCs w:val="24"/>
          <w:shd w:val="clear" w:color="auto" w:fill="FFFFFF"/>
        </w:rPr>
        <w:t>, p. 3-56</w:t>
      </w:r>
      <w:r w:rsidRPr="00AA7AEB">
        <w:rPr>
          <w:rFonts w:ascii="Times New Roman" w:hAnsi="Times New Roman" w:cs="Times New Roman"/>
          <w:sz w:val="24"/>
          <w:szCs w:val="24"/>
          <w:shd w:val="clear" w:color="auto" w:fill="FFFFFF"/>
        </w:rPr>
        <w:t xml:space="preserve">. </w:t>
      </w:r>
      <w:r w:rsidRPr="00AA7AEB">
        <w:rPr>
          <w:rFonts w:ascii="Times New Roman" w:hAnsi="Times New Roman" w:cs="Times New Roman"/>
          <w:i/>
          <w:iCs/>
          <w:sz w:val="24"/>
          <w:szCs w:val="24"/>
          <w:shd w:val="clear" w:color="auto" w:fill="FFFFFF"/>
        </w:rPr>
        <w:t>In:</w:t>
      </w:r>
      <w:r>
        <w:rPr>
          <w:rFonts w:ascii="Times New Roman" w:hAnsi="Times New Roman" w:cs="Times New Roman"/>
          <w:sz w:val="24"/>
          <w:szCs w:val="24"/>
          <w:shd w:val="clear" w:color="auto" w:fill="FFFFFF"/>
        </w:rPr>
        <w:t xml:space="preserve"> </w:t>
      </w:r>
      <w:r w:rsidRPr="00AA7AEB">
        <w:rPr>
          <w:rFonts w:ascii="Times New Roman" w:hAnsi="Times New Roman" w:cs="Times New Roman"/>
          <w:sz w:val="24"/>
          <w:szCs w:val="24"/>
          <w:shd w:val="clear" w:color="auto" w:fill="FFFFFF"/>
        </w:rPr>
        <w:t xml:space="preserve">Mixed-effects </w:t>
      </w:r>
      <w:r>
        <w:rPr>
          <w:rFonts w:ascii="Times New Roman" w:hAnsi="Times New Roman" w:cs="Times New Roman"/>
          <w:sz w:val="24"/>
          <w:szCs w:val="24"/>
          <w:shd w:val="clear" w:color="auto" w:fill="FFFFFF"/>
        </w:rPr>
        <w:t>M</w:t>
      </w:r>
      <w:r w:rsidRPr="00AA7AEB">
        <w:rPr>
          <w:rFonts w:ascii="Times New Roman" w:hAnsi="Times New Roman" w:cs="Times New Roman"/>
          <w:sz w:val="24"/>
          <w:szCs w:val="24"/>
          <w:shd w:val="clear" w:color="auto" w:fill="FFFFFF"/>
        </w:rPr>
        <w:t>odels in S and S-Plus.</w:t>
      </w:r>
      <w:r>
        <w:rPr>
          <w:rFonts w:ascii="Times New Roman" w:hAnsi="Times New Roman" w:cs="Times New Roman"/>
          <w:sz w:val="24"/>
          <w:szCs w:val="24"/>
          <w:shd w:val="clear" w:color="auto" w:fill="FFFFFF"/>
        </w:rPr>
        <w:t xml:space="preserve"> Springer Science and Business Media, Berlin, Germany. </w:t>
      </w:r>
    </w:p>
    <w:p w14:paraId="3B356083" w14:textId="0465E285" w:rsidR="002F03FC" w:rsidRPr="00BA2C3D" w:rsidDel="00C44E74" w:rsidRDefault="002F03FC" w:rsidP="002F03FC">
      <w:pPr>
        <w:spacing w:after="0" w:line="480" w:lineRule="auto"/>
        <w:rPr>
          <w:del w:id="434" w:author="Shrovnal, Jeremiah [6]" w:date="2023-02-17T11:08:00Z"/>
          <w:rFonts w:ascii="Times New Roman" w:hAnsi="Times New Roman" w:cs="Times New Roman"/>
          <w:sz w:val="24"/>
          <w:szCs w:val="24"/>
          <w:shd w:val="clear" w:color="auto" w:fill="FFFFFF"/>
        </w:rPr>
      </w:pPr>
      <w:del w:id="435" w:author="Shrovnal, Jeremiah [6]" w:date="2023-02-17T11:08:00Z">
        <w:r w:rsidRPr="00344945" w:rsidDel="00C44E74">
          <w:rPr>
            <w:rFonts w:ascii="Times New Roman" w:hAnsi="Times New Roman" w:cs="Times New Roman"/>
            <w:b/>
            <w:bCs/>
            <w:sz w:val="24"/>
            <w:szCs w:val="24"/>
            <w:shd w:val="clear" w:color="auto" w:fill="FFFFFF"/>
          </w:rPr>
          <w:delText>Pinheiro, J., Bates, D., DebRoy, S., and Sarkar, D.</w:delText>
        </w:r>
        <w:r w:rsidDel="00C44E74">
          <w:rPr>
            <w:rFonts w:ascii="Times New Roman" w:hAnsi="Times New Roman" w:cs="Times New Roman"/>
            <w:sz w:val="24"/>
            <w:szCs w:val="24"/>
            <w:shd w:val="clear" w:color="auto" w:fill="FFFFFF"/>
          </w:rPr>
          <w:delText xml:space="preserve"> 2020. nlme: l</w:delText>
        </w:r>
        <w:r w:rsidRPr="00344945" w:rsidDel="00C44E74">
          <w:rPr>
            <w:rFonts w:ascii="Times New Roman" w:hAnsi="Times New Roman" w:cs="Times New Roman"/>
            <w:sz w:val="24"/>
            <w:szCs w:val="24"/>
            <w:shd w:val="clear" w:color="auto" w:fill="FFFFFF"/>
          </w:rPr>
          <w:delText xml:space="preserve">inear and </w:delText>
        </w:r>
        <w:r w:rsidDel="00C44E74">
          <w:rPr>
            <w:rFonts w:ascii="Times New Roman" w:hAnsi="Times New Roman" w:cs="Times New Roman"/>
            <w:sz w:val="24"/>
            <w:szCs w:val="24"/>
            <w:shd w:val="clear" w:color="auto" w:fill="FFFFFF"/>
          </w:rPr>
          <w:delText>n</w:delText>
        </w:r>
        <w:r w:rsidRPr="00344945" w:rsidDel="00C44E74">
          <w:rPr>
            <w:rFonts w:ascii="Times New Roman" w:hAnsi="Times New Roman" w:cs="Times New Roman"/>
            <w:sz w:val="24"/>
            <w:szCs w:val="24"/>
            <w:shd w:val="clear" w:color="auto" w:fill="FFFFFF"/>
          </w:rPr>
          <w:delText xml:space="preserve">onlinear </w:delText>
        </w:r>
        <w:r w:rsidDel="00C44E74">
          <w:rPr>
            <w:rFonts w:ascii="Times New Roman" w:hAnsi="Times New Roman" w:cs="Times New Roman"/>
            <w:sz w:val="24"/>
            <w:szCs w:val="24"/>
            <w:shd w:val="clear" w:color="auto" w:fill="FFFFFF"/>
          </w:rPr>
          <w:delText>m</w:delText>
        </w:r>
        <w:r w:rsidRPr="00344945" w:rsidDel="00C44E74">
          <w:rPr>
            <w:rFonts w:ascii="Times New Roman" w:hAnsi="Times New Roman" w:cs="Times New Roman"/>
            <w:sz w:val="24"/>
            <w:szCs w:val="24"/>
            <w:shd w:val="clear" w:color="auto" w:fill="FFFFFF"/>
          </w:rPr>
          <w:delText xml:space="preserve">ixed </w:delText>
        </w:r>
        <w:r w:rsidDel="00C44E74">
          <w:rPr>
            <w:rFonts w:ascii="Times New Roman" w:hAnsi="Times New Roman" w:cs="Times New Roman"/>
            <w:sz w:val="24"/>
            <w:szCs w:val="24"/>
            <w:shd w:val="clear" w:color="auto" w:fill="FFFFFF"/>
          </w:rPr>
          <w:delText>e</w:delText>
        </w:r>
        <w:r w:rsidRPr="00344945" w:rsidDel="00C44E74">
          <w:rPr>
            <w:rFonts w:ascii="Times New Roman" w:hAnsi="Times New Roman" w:cs="Times New Roman"/>
            <w:sz w:val="24"/>
            <w:szCs w:val="24"/>
            <w:shd w:val="clear" w:color="auto" w:fill="FFFFFF"/>
          </w:rPr>
          <w:delText xml:space="preserve">ffects </w:delText>
        </w:r>
        <w:r w:rsidDel="00C44E74">
          <w:rPr>
            <w:rFonts w:ascii="Times New Roman" w:hAnsi="Times New Roman" w:cs="Times New Roman"/>
            <w:sz w:val="24"/>
            <w:szCs w:val="24"/>
            <w:shd w:val="clear" w:color="auto" w:fill="FFFFFF"/>
          </w:rPr>
          <w:delText>m</w:delText>
        </w:r>
        <w:r w:rsidRPr="00344945" w:rsidDel="00C44E74">
          <w:rPr>
            <w:rFonts w:ascii="Times New Roman" w:hAnsi="Times New Roman" w:cs="Times New Roman"/>
            <w:sz w:val="24"/>
            <w:szCs w:val="24"/>
            <w:shd w:val="clear" w:color="auto" w:fill="FFFFFF"/>
          </w:rPr>
          <w:delText xml:space="preserve">odels. R </w:delText>
        </w:r>
        <w:r w:rsidDel="00C44E74">
          <w:rPr>
            <w:rFonts w:ascii="Times New Roman" w:hAnsi="Times New Roman" w:cs="Times New Roman"/>
            <w:sz w:val="24"/>
            <w:szCs w:val="24"/>
            <w:shd w:val="clear" w:color="auto" w:fill="FFFFFF"/>
          </w:rPr>
          <w:delText>Core Team.</w:delText>
        </w:r>
      </w:del>
    </w:p>
    <w:p w14:paraId="09C45716" w14:textId="01A454C5" w:rsidR="002F03FC" w:rsidRDefault="002F03FC" w:rsidP="002F03FC">
      <w:pPr>
        <w:spacing w:after="0" w:line="480" w:lineRule="auto"/>
        <w:rPr>
          <w:rFonts w:ascii="Times New Roman" w:hAnsi="Times New Roman" w:cs="Times New Roman"/>
          <w:sz w:val="24"/>
          <w:szCs w:val="24"/>
          <w:shd w:val="clear" w:color="auto" w:fill="FFFFFF"/>
        </w:rPr>
      </w:pPr>
      <w:r w:rsidRPr="00317C68">
        <w:rPr>
          <w:rFonts w:ascii="Times New Roman" w:hAnsi="Times New Roman" w:cs="Times New Roman"/>
          <w:b/>
          <w:bCs/>
          <w:sz w:val="24"/>
          <w:szCs w:val="24"/>
          <w:shd w:val="clear" w:color="auto" w:fill="FFFFFF"/>
        </w:rPr>
        <w:t xml:space="preserve">Porter, N. J., </w:t>
      </w:r>
      <w:ins w:id="436" w:author="Shrovnal, Jeremiah [6]" w:date="2023-02-17T11:08:00Z">
        <w:r w:rsidR="00C44E74">
          <w:rPr>
            <w:rFonts w:ascii="Times New Roman" w:hAnsi="Times New Roman" w:cs="Times New Roman"/>
            <w:b/>
            <w:bCs/>
            <w:sz w:val="24"/>
            <w:szCs w:val="24"/>
            <w:shd w:val="clear" w:color="auto" w:fill="FFFFFF"/>
          </w:rPr>
          <w:t xml:space="preserve">T. F. </w:t>
        </w:r>
      </w:ins>
      <w:r w:rsidRPr="00317C68">
        <w:rPr>
          <w:rFonts w:ascii="Times New Roman" w:hAnsi="Times New Roman" w:cs="Times New Roman"/>
          <w:b/>
          <w:bCs/>
          <w:sz w:val="24"/>
          <w:szCs w:val="24"/>
          <w:shd w:val="clear" w:color="auto" w:fill="FFFFFF"/>
        </w:rPr>
        <w:t xml:space="preserve">Bonvechio, </w:t>
      </w:r>
      <w:del w:id="437" w:author="Shrovnal, Jeremiah [6]" w:date="2023-02-17T11:08:00Z">
        <w:r w:rsidRPr="00317C68" w:rsidDel="00C44E74">
          <w:rPr>
            <w:rFonts w:ascii="Times New Roman" w:hAnsi="Times New Roman" w:cs="Times New Roman"/>
            <w:b/>
            <w:bCs/>
            <w:sz w:val="24"/>
            <w:szCs w:val="24"/>
            <w:shd w:val="clear" w:color="auto" w:fill="FFFFFF"/>
          </w:rPr>
          <w:delText xml:space="preserve">T. F., </w:delText>
        </w:r>
      </w:del>
      <w:ins w:id="438" w:author="Shrovnal, Jeremiah [6]" w:date="2023-02-17T11:08:00Z">
        <w:r w:rsidR="00C44E74">
          <w:rPr>
            <w:rFonts w:ascii="Times New Roman" w:hAnsi="Times New Roman" w:cs="Times New Roman"/>
            <w:b/>
            <w:bCs/>
            <w:sz w:val="24"/>
            <w:szCs w:val="24"/>
            <w:shd w:val="clear" w:color="auto" w:fill="FFFFFF"/>
          </w:rPr>
          <w:t xml:space="preserve">J. L. </w:t>
        </w:r>
      </w:ins>
      <w:r w:rsidRPr="00317C68">
        <w:rPr>
          <w:rFonts w:ascii="Times New Roman" w:hAnsi="Times New Roman" w:cs="Times New Roman"/>
          <w:b/>
          <w:bCs/>
          <w:sz w:val="24"/>
          <w:szCs w:val="24"/>
          <w:shd w:val="clear" w:color="auto" w:fill="FFFFFF"/>
        </w:rPr>
        <w:t xml:space="preserve">McCormick, </w:t>
      </w:r>
      <w:del w:id="439" w:author="Shrovnal, Jeremiah [6]" w:date="2023-02-17T11:08:00Z">
        <w:r w:rsidRPr="00317C68" w:rsidDel="00C44E74">
          <w:rPr>
            <w:rFonts w:ascii="Times New Roman" w:hAnsi="Times New Roman" w:cs="Times New Roman"/>
            <w:b/>
            <w:bCs/>
            <w:sz w:val="24"/>
            <w:szCs w:val="24"/>
            <w:shd w:val="clear" w:color="auto" w:fill="FFFFFF"/>
          </w:rPr>
          <w:delText xml:space="preserve">J. L., </w:delText>
        </w:r>
      </w:del>
      <w:r>
        <w:rPr>
          <w:rFonts w:ascii="Times New Roman" w:hAnsi="Times New Roman" w:cs="Times New Roman"/>
          <w:b/>
          <w:bCs/>
          <w:sz w:val="24"/>
          <w:szCs w:val="24"/>
          <w:shd w:val="clear" w:color="auto" w:fill="FFFFFF"/>
        </w:rPr>
        <w:t>and M.</w:t>
      </w:r>
      <w:r w:rsidR="0099395C">
        <w:rPr>
          <w:rFonts w:ascii="Times New Roman" w:hAnsi="Times New Roman" w:cs="Times New Roman"/>
          <w:b/>
          <w:bCs/>
          <w:sz w:val="24"/>
          <w:szCs w:val="24"/>
          <w:shd w:val="clear" w:color="auto" w:fill="FFFFFF"/>
        </w:rPr>
        <w:t xml:space="preserve"> </w:t>
      </w:r>
      <w:r>
        <w:rPr>
          <w:rFonts w:ascii="Times New Roman" w:hAnsi="Times New Roman" w:cs="Times New Roman"/>
          <w:b/>
          <w:bCs/>
          <w:sz w:val="24"/>
          <w:szCs w:val="24"/>
          <w:shd w:val="clear" w:color="auto" w:fill="FFFFFF"/>
        </w:rPr>
        <w:t>C.</w:t>
      </w:r>
      <w:r w:rsidRPr="00317C68">
        <w:rPr>
          <w:rFonts w:ascii="Times New Roman" w:hAnsi="Times New Roman" w:cs="Times New Roman"/>
          <w:b/>
          <w:bCs/>
          <w:sz w:val="24"/>
          <w:szCs w:val="24"/>
          <w:shd w:val="clear" w:color="auto" w:fill="FFFFFF"/>
        </w:rPr>
        <w:t xml:space="preserve"> Quist.</w:t>
      </w:r>
      <w:r w:rsidRPr="00BA2C3D">
        <w:rPr>
          <w:rFonts w:ascii="Times New Roman" w:hAnsi="Times New Roman" w:cs="Times New Roman"/>
          <w:sz w:val="24"/>
          <w:szCs w:val="24"/>
          <w:shd w:val="clear" w:color="auto" w:fill="FFFFFF"/>
        </w:rPr>
        <w:t xml:space="preserve"> 2014. Population dynamics of </w:t>
      </w:r>
      <w:r>
        <w:rPr>
          <w:rFonts w:ascii="Times New Roman" w:hAnsi="Times New Roman" w:cs="Times New Roman"/>
          <w:sz w:val="24"/>
          <w:szCs w:val="24"/>
          <w:shd w:val="clear" w:color="auto" w:fill="FFFFFF"/>
        </w:rPr>
        <w:t>Bowfin</w:t>
      </w:r>
      <w:r w:rsidRPr="00BA2C3D">
        <w:rPr>
          <w:rFonts w:ascii="Times New Roman" w:hAnsi="Times New Roman" w:cs="Times New Roman"/>
          <w:sz w:val="24"/>
          <w:szCs w:val="24"/>
          <w:shd w:val="clear" w:color="auto" w:fill="FFFFFF"/>
        </w:rPr>
        <w:t xml:space="preserve"> in a South Georgia reservoir: latitudinal comparisons of </w:t>
      </w:r>
      <w:r w:rsidRPr="00BA2C3D">
        <w:rPr>
          <w:rFonts w:ascii="Times New Roman" w:hAnsi="Times New Roman" w:cs="Times New Roman"/>
          <w:sz w:val="24"/>
          <w:szCs w:val="24"/>
          <w:shd w:val="clear" w:color="auto" w:fill="FFFFFF"/>
        </w:rPr>
        <w:lastRenderedPageBreak/>
        <w:t>population structure, growth, and mortality. </w:t>
      </w:r>
      <w:r w:rsidRPr="00317C68">
        <w:rPr>
          <w:rFonts w:ascii="Times New Roman" w:hAnsi="Times New Roman" w:cs="Times New Roman"/>
          <w:sz w:val="24"/>
          <w:szCs w:val="24"/>
          <w:shd w:val="clear" w:color="auto" w:fill="FFFFFF"/>
        </w:rPr>
        <w:t>Journal of the Southeastern Association of Fish and Wildlife Agencies 1</w:t>
      </w:r>
      <w:r>
        <w:rPr>
          <w:rFonts w:ascii="Times New Roman" w:hAnsi="Times New Roman" w:cs="Times New Roman"/>
          <w:sz w:val="24"/>
          <w:szCs w:val="24"/>
          <w:shd w:val="clear" w:color="auto" w:fill="FFFFFF"/>
        </w:rPr>
        <w:t>:</w:t>
      </w:r>
      <w:r w:rsidRPr="00BA2C3D">
        <w:rPr>
          <w:rFonts w:ascii="Times New Roman" w:hAnsi="Times New Roman" w:cs="Times New Roman"/>
          <w:sz w:val="24"/>
          <w:szCs w:val="24"/>
          <w:shd w:val="clear" w:color="auto" w:fill="FFFFFF"/>
        </w:rPr>
        <w:t xml:space="preserve"> 103-109.</w:t>
      </w:r>
    </w:p>
    <w:p w14:paraId="4C4DA422" w14:textId="5B7166C2" w:rsidR="002F03FC" w:rsidRDefault="002F03FC" w:rsidP="002F03FC">
      <w:pPr>
        <w:spacing w:after="0" w:line="480" w:lineRule="auto"/>
        <w:rPr>
          <w:rFonts w:ascii="Times New Roman" w:hAnsi="Times New Roman" w:cs="Times New Roman"/>
          <w:sz w:val="24"/>
          <w:szCs w:val="24"/>
          <w:shd w:val="clear" w:color="auto" w:fill="FFFFFF"/>
        </w:rPr>
      </w:pPr>
      <w:r w:rsidRPr="00D41FB8">
        <w:rPr>
          <w:rFonts w:ascii="Times New Roman" w:hAnsi="Times New Roman" w:cs="Times New Roman"/>
          <w:b/>
          <w:bCs/>
          <w:sz w:val="24"/>
          <w:szCs w:val="24"/>
          <w:shd w:val="clear" w:color="auto" w:fill="FFFFFF"/>
        </w:rPr>
        <w:t>Post, D.</w:t>
      </w:r>
      <w:r w:rsidR="00796773">
        <w:rPr>
          <w:rFonts w:ascii="Times New Roman" w:hAnsi="Times New Roman" w:cs="Times New Roman"/>
          <w:b/>
          <w:bCs/>
          <w:sz w:val="24"/>
          <w:szCs w:val="24"/>
          <w:shd w:val="clear" w:color="auto" w:fill="FFFFFF"/>
        </w:rPr>
        <w:t xml:space="preserve"> </w:t>
      </w:r>
      <w:r w:rsidRPr="00D41FB8">
        <w:rPr>
          <w:rFonts w:ascii="Times New Roman" w:hAnsi="Times New Roman" w:cs="Times New Roman"/>
          <w:b/>
          <w:bCs/>
          <w:sz w:val="24"/>
          <w:szCs w:val="24"/>
          <w:shd w:val="clear" w:color="auto" w:fill="FFFFFF"/>
        </w:rPr>
        <w:t>M.</w:t>
      </w:r>
      <w:r w:rsidRPr="00D41FB8">
        <w:rPr>
          <w:rFonts w:ascii="Times New Roman" w:hAnsi="Times New Roman" w:cs="Times New Roman"/>
          <w:sz w:val="24"/>
          <w:szCs w:val="24"/>
          <w:shd w:val="clear" w:color="auto" w:fill="FFFFFF"/>
        </w:rPr>
        <w:t xml:space="preserve"> 2002. Using stable isotopes to estimate trophic position: models, methods, and assumptions. Ecology 83</w:t>
      </w:r>
      <w:r>
        <w:rPr>
          <w:rFonts w:ascii="Times New Roman" w:hAnsi="Times New Roman" w:cs="Times New Roman"/>
          <w:sz w:val="24"/>
          <w:szCs w:val="24"/>
          <w:shd w:val="clear" w:color="auto" w:fill="FFFFFF"/>
        </w:rPr>
        <w:t xml:space="preserve">: </w:t>
      </w:r>
      <w:r w:rsidRPr="00D41FB8">
        <w:rPr>
          <w:rFonts w:ascii="Times New Roman" w:hAnsi="Times New Roman" w:cs="Times New Roman"/>
          <w:sz w:val="24"/>
          <w:szCs w:val="24"/>
          <w:shd w:val="clear" w:color="auto" w:fill="FFFFFF"/>
        </w:rPr>
        <w:t>703-718.</w:t>
      </w:r>
    </w:p>
    <w:p w14:paraId="599E8E95" w14:textId="39C22178" w:rsidR="002F03FC" w:rsidRDefault="002F03FC" w:rsidP="002F03FC">
      <w:pPr>
        <w:spacing w:after="0" w:line="480" w:lineRule="auto"/>
        <w:rPr>
          <w:rFonts w:ascii="Times New Roman" w:hAnsi="Times New Roman" w:cs="Times New Roman"/>
          <w:sz w:val="24"/>
          <w:szCs w:val="24"/>
          <w:shd w:val="clear" w:color="auto" w:fill="FFFFFF"/>
        </w:rPr>
      </w:pPr>
      <w:r w:rsidRPr="0007740E">
        <w:rPr>
          <w:rFonts w:ascii="Times New Roman" w:hAnsi="Times New Roman" w:cs="Times New Roman"/>
          <w:b/>
          <w:bCs/>
          <w:sz w:val="24"/>
          <w:szCs w:val="24"/>
          <w:shd w:val="clear" w:color="auto" w:fill="FFFFFF"/>
        </w:rPr>
        <w:t xml:space="preserve">Qualls, T. M., </w:t>
      </w:r>
      <w:ins w:id="440" w:author="Shrovnal, Jeremiah [6]" w:date="2023-02-17T11:08:00Z">
        <w:r w:rsidR="00C44E74">
          <w:rPr>
            <w:rFonts w:ascii="Times New Roman" w:hAnsi="Times New Roman" w:cs="Times New Roman"/>
            <w:b/>
            <w:bCs/>
            <w:sz w:val="24"/>
            <w:szCs w:val="24"/>
            <w:shd w:val="clear" w:color="auto" w:fill="FFFFFF"/>
          </w:rPr>
          <w:t xml:space="preserve">H. J. </w:t>
        </w:r>
      </w:ins>
      <w:r w:rsidRPr="0007740E">
        <w:rPr>
          <w:rFonts w:ascii="Times New Roman" w:hAnsi="Times New Roman" w:cs="Times New Roman"/>
          <w:b/>
          <w:bCs/>
          <w:sz w:val="24"/>
          <w:szCs w:val="24"/>
          <w:shd w:val="clear" w:color="auto" w:fill="FFFFFF"/>
        </w:rPr>
        <w:t xml:space="preserve">Harris, </w:t>
      </w:r>
      <w:del w:id="441" w:author="Shrovnal, Jeremiah [6]" w:date="2023-02-17T11:08:00Z">
        <w:r w:rsidRPr="0007740E" w:rsidDel="00C44E74">
          <w:rPr>
            <w:rFonts w:ascii="Times New Roman" w:hAnsi="Times New Roman" w:cs="Times New Roman"/>
            <w:b/>
            <w:bCs/>
            <w:sz w:val="24"/>
            <w:szCs w:val="24"/>
            <w:shd w:val="clear" w:color="auto" w:fill="FFFFFF"/>
          </w:rPr>
          <w:delText>H.</w:delText>
        </w:r>
        <w:r w:rsidR="00796773" w:rsidDel="00C44E74">
          <w:rPr>
            <w:rFonts w:ascii="Times New Roman" w:hAnsi="Times New Roman" w:cs="Times New Roman"/>
            <w:b/>
            <w:bCs/>
            <w:sz w:val="24"/>
            <w:szCs w:val="24"/>
            <w:shd w:val="clear" w:color="auto" w:fill="FFFFFF"/>
          </w:rPr>
          <w:delText xml:space="preserve"> </w:delText>
        </w:r>
        <w:r w:rsidRPr="0007740E" w:rsidDel="00C44E74">
          <w:rPr>
            <w:rFonts w:ascii="Times New Roman" w:hAnsi="Times New Roman" w:cs="Times New Roman"/>
            <w:b/>
            <w:bCs/>
            <w:sz w:val="24"/>
            <w:szCs w:val="24"/>
            <w:shd w:val="clear" w:color="auto" w:fill="FFFFFF"/>
          </w:rPr>
          <w:delText xml:space="preserve">J. </w:delText>
        </w:r>
      </w:del>
      <w:r w:rsidRPr="0007740E">
        <w:rPr>
          <w:rFonts w:ascii="Times New Roman" w:hAnsi="Times New Roman" w:cs="Times New Roman"/>
          <w:b/>
          <w:bCs/>
          <w:sz w:val="24"/>
          <w:szCs w:val="24"/>
          <w:shd w:val="clear" w:color="auto" w:fill="FFFFFF"/>
        </w:rPr>
        <w:t xml:space="preserve">and </w:t>
      </w:r>
      <w:r>
        <w:rPr>
          <w:rFonts w:ascii="Times New Roman" w:hAnsi="Times New Roman" w:cs="Times New Roman"/>
          <w:b/>
          <w:bCs/>
          <w:sz w:val="24"/>
          <w:szCs w:val="24"/>
          <w:shd w:val="clear" w:color="auto" w:fill="FFFFFF"/>
        </w:rPr>
        <w:t>V.</w:t>
      </w:r>
      <w:r w:rsidR="00796773">
        <w:rPr>
          <w:rFonts w:ascii="Times New Roman" w:hAnsi="Times New Roman" w:cs="Times New Roman"/>
          <w:b/>
          <w:bCs/>
          <w:sz w:val="24"/>
          <w:szCs w:val="24"/>
          <w:shd w:val="clear" w:color="auto" w:fill="FFFFFF"/>
        </w:rPr>
        <w:t xml:space="preserve"> </w:t>
      </w:r>
      <w:r>
        <w:rPr>
          <w:rFonts w:ascii="Times New Roman" w:hAnsi="Times New Roman" w:cs="Times New Roman"/>
          <w:b/>
          <w:bCs/>
          <w:sz w:val="24"/>
          <w:szCs w:val="24"/>
          <w:shd w:val="clear" w:color="auto" w:fill="FFFFFF"/>
        </w:rPr>
        <w:t xml:space="preserve">A. </w:t>
      </w:r>
      <w:r w:rsidRPr="0007740E">
        <w:rPr>
          <w:rFonts w:ascii="Times New Roman" w:hAnsi="Times New Roman" w:cs="Times New Roman"/>
          <w:b/>
          <w:bCs/>
          <w:sz w:val="24"/>
          <w:szCs w:val="24"/>
          <w:shd w:val="clear" w:color="auto" w:fill="FFFFFF"/>
        </w:rPr>
        <w:t>Harris.</w:t>
      </w:r>
      <w:r>
        <w:rPr>
          <w:rFonts w:ascii="Times New Roman" w:hAnsi="Times New Roman" w:cs="Times New Roman"/>
          <w:b/>
          <w:bCs/>
          <w:sz w:val="24"/>
          <w:szCs w:val="24"/>
          <w:shd w:val="clear" w:color="auto" w:fill="FFFFFF"/>
        </w:rPr>
        <w:t xml:space="preserve"> </w:t>
      </w:r>
      <w:r w:rsidRPr="0007740E">
        <w:rPr>
          <w:rFonts w:ascii="Times New Roman" w:hAnsi="Times New Roman" w:cs="Times New Roman"/>
          <w:sz w:val="24"/>
          <w:szCs w:val="24"/>
          <w:shd w:val="clear" w:color="auto" w:fill="FFFFFF"/>
        </w:rPr>
        <w:t>2013. The state of the bay: the condition of the bay of Green Bay/Lake Michigan 2013. University of Wisconsin Sea Grant Institute</w:t>
      </w:r>
      <w:r>
        <w:rPr>
          <w:rFonts w:ascii="Times New Roman" w:hAnsi="Times New Roman" w:cs="Times New Roman"/>
          <w:sz w:val="24"/>
          <w:szCs w:val="24"/>
          <w:shd w:val="clear" w:color="auto" w:fill="FFFFFF"/>
        </w:rPr>
        <w:t xml:space="preserve">, Madison, Wisconsin. </w:t>
      </w:r>
    </w:p>
    <w:p w14:paraId="32D0C8FD" w14:textId="1586AFAD" w:rsidR="002F03FC" w:rsidRDefault="002F03FC" w:rsidP="002F03FC">
      <w:pPr>
        <w:spacing w:after="0" w:line="480" w:lineRule="auto"/>
        <w:rPr>
          <w:ins w:id="442" w:author="Shrovnal, Jeremiah [6]" w:date="2023-02-17T11:11:00Z"/>
          <w:rFonts w:ascii="Times New Roman" w:hAnsi="Times New Roman" w:cs="Times New Roman"/>
          <w:sz w:val="24"/>
          <w:szCs w:val="24"/>
          <w:shd w:val="clear" w:color="auto" w:fill="FFFFFF"/>
        </w:rPr>
      </w:pPr>
      <w:r w:rsidRPr="00D41FB8">
        <w:rPr>
          <w:rFonts w:ascii="Times New Roman" w:hAnsi="Times New Roman" w:cs="Times New Roman"/>
          <w:b/>
          <w:bCs/>
          <w:sz w:val="24"/>
          <w:szCs w:val="24"/>
          <w:shd w:val="clear" w:color="auto" w:fill="FFFFFF"/>
        </w:rPr>
        <w:t xml:space="preserve">Quezada‐Romegialli, C., </w:t>
      </w:r>
      <w:ins w:id="443" w:author="Shrovnal, Jeremiah [6]" w:date="2023-02-17T11:08:00Z">
        <w:r w:rsidR="00C44E74">
          <w:rPr>
            <w:rFonts w:ascii="Times New Roman" w:hAnsi="Times New Roman" w:cs="Times New Roman"/>
            <w:b/>
            <w:bCs/>
            <w:sz w:val="24"/>
            <w:szCs w:val="24"/>
            <w:shd w:val="clear" w:color="auto" w:fill="FFFFFF"/>
          </w:rPr>
          <w:t xml:space="preserve">A. L. </w:t>
        </w:r>
      </w:ins>
      <w:r w:rsidRPr="00D41FB8">
        <w:rPr>
          <w:rFonts w:ascii="Times New Roman" w:hAnsi="Times New Roman" w:cs="Times New Roman"/>
          <w:b/>
          <w:bCs/>
          <w:sz w:val="24"/>
          <w:szCs w:val="24"/>
          <w:shd w:val="clear" w:color="auto" w:fill="FFFFFF"/>
        </w:rPr>
        <w:t xml:space="preserve">Jackson, </w:t>
      </w:r>
      <w:del w:id="444" w:author="Shrovnal, Jeremiah [6]" w:date="2023-02-17T11:08:00Z">
        <w:r w:rsidRPr="00D41FB8" w:rsidDel="00C44E74">
          <w:rPr>
            <w:rFonts w:ascii="Times New Roman" w:hAnsi="Times New Roman" w:cs="Times New Roman"/>
            <w:b/>
            <w:bCs/>
            <w:sz w:val="24"/>
            <w:szCs w:val="24"/>
            <w:shd w:val="clear" w:color="auto" w:fill="FFFFFF"/>
          </w:rPr>
          <w:delText>A.</w:delText>
        </w:r>
        <w:r w:rsidR="00796773" w:rsidDel="00C44E74">
          <w:rPr>
            <w:rFonts w:ascii="Times New Roman" w:hAnsi="Times New Roman" w:cs="Times New Roman"/>
            <w:b/>
            <w:bCs/>
            <w:sz w:val="24"/>
            <w:szCs w:val="24"/>
            <w:shd w:val="clear" w:color="auto" w:fill="FFFFFF"/>
          </w:rPr>
          <w:delText xml:space="preserve"> </w:delText>
        </w:r>
        <w:r w:rsidRPr="00D41FB8" w:rsidDel="00C44E74">
          <w:rPr>
            <w:rFonts w:ascii="Times New Roman" w:hAnsi="Times New Roman" w:cs="Times New Roman"/>
            <w:b/>
            <w:bCs/>
            <w:sz w:val="24"/>
            <w:szCs w:val="24"/>
            <w:shd w:val="clear" w:color="auto" w:fill="FFFFFF"/>
          </w:rPr>
          <w:delText xml:space="preserve">L., </w:delText>
        </w:r>
      </w:del>
      <w:ins w:id="445" w:author="Shrovnal, Jeremiah [6]" w:date="2023-02-17T11:08:00Z">
        <w:r w:rsidR="00C44E74">
          <w:rPr>
            <w:rFonts w:ascii="Times New Roman" w:hAnsi="Times New Roman" w:cs="Times New Roman"/>
            <w:b/>
            <w:bCs/>
            <w:sz w:val="24"/>
            <w:szCs w:val="24"/>
            <w:shd w:val="clear" w:color="auto" w:fill="FFFFFF"/>
          </w:rPr>
          <w:t xml:space="preserve">B. </w:t>
        </w:r>
      </w:ins>
      <w:r w:rsidRPr="00D41FB8">
        <w:rPr>
          <w:rFonts w:ascii="Times New Roman" w:hAnsi="Times New Roman" w:cs="Times New Roman"/>
          <w:b/>
          <w:bCs/>
          <w:sz w:val="24"/>
          <w:szCs w:val="24"/>
          <w:shd w:val="clear" w:color="auto" w:fill="FFFFFF"/>
        </w:rPr>
        <w:t xml:space="preserve">Hayden, </w:t>
      </w:r>
      <w:del w:id="446" w:author="Shrovnal, Jeremiah [6]" w:date="2023-02-17T11:09:00Z">
        <w:r w:rsidRPr="00D41FB8" w:rsidDel="00C44E74">
          <w:rPr>
            <w:rFonts w:ascii="Times New Roman" w:hAnsi="Times New Roman" w:cs="Times New Roman"/>
            <w:b/>
            <w:bCs/>
            <w:sz w:val="24"/>
            <w:szCs w:val="24"/>
            <w:shd w:val="clear" w:color="auto" w:fill="FFFFFF"/>
          </w:rPr>
          <w:delText xml:space="preserve">B., </w:delText>
        </w:r>
      </w:del>
      <w:ins w:id="447" w:author="Shrovnal, Jeremiah [6]" w:date="2023-02-17T11:09:00Z">
        <w:r w:rsidR="00C44E74">
          <w:rPr>
            <w:rFonts w:ascii="Times New Roman" w:hAnsi="Times New Roman" w:cs="Times New Roman"/>
            <w:b/>
            <w:bCs/>
            <w:sz w:val="24"/>
            <w:szCs w:val="24"/>
            <w:shd w:val="clear" w:color="auto" w:fill="FFFFFF"/>
          </w:rPr>
          <w:t xml:space="preserve">K. K. </w:t>
        </w:r>
      </w:ins>
      <w:r w:rsidRPr="00D41FB8">
        <w:rPr>
          <w:rFonts w:ascii="Times New Roman" w:hAnsi="Times New Roman" w:cs="Times New Roman"/>
          <w:b/>
          <w:bCs/>
          <w:sz w:val="24"/>
          <w:szCs w:val="24"/>
          <w:shd w:val="clear" w:color="auto" w:fill="FFFFFF"/>
        </w:rPr>
        <w:t xml:space="preserve">Kahilainen, </w:t>
      </w:r>
      <w:del w:id="448" w:author="Shrovnal, Jeremiah [6]" w:date="2023-02-17T11:09:00Z">
        <w:r w:rsidRPr="00D41FB8" w:rsidDel="00C44E74">
          <w:rPr>
            <w:rFonts w:ascii="Times New Roman" w:hAnsi="Times New Roman" w:cs="Times New Roman"/>
            <w:b/>
            <w:bCs/>
            <w:sz w:val="24"/>
            <w:szCs w:val="24"/>
            <w:shd w:val="clear" w:color="auto" w:fill="FFFFFF"/>
          </w:rPr>
          <w:delText>K.</w:delText>
        </w:r>
        <w:r w:rsidR="00796773" w:rsidDel="00C44E74">
          <w:rPr>
            <w:rFonts w:ascii="Times New Roman" w:hAnsi="Times New Roman" w:cs="Times New Roman"/>
            <w:b/>
            <w:bCs/>
            <w:sz w:val="24"/>
            <w:szCs w:val="24"/>
            <w:shd w:val="clear" w:color="auto" w:fill="FFFFFF"/>
          </w:rPr>
          <w:delText xml:space="preserve"> </w:delText>
        </w:r>
        <w:r w:rsidRPr="00D41FB8" w:rsidDel="00C44E74">
          <w:rPr>
            <w:rFonts w:ascii="Times New Roman" w:hAnsi="Times New Roman" w:cs="Times New Roman"/>
            <w:b/>
            <w:bCs/>
            <w:sz w:val="24"/>
            <w:szCs w:val="24"/>
            <w:shd w:val="clear" w:color="auto" w:fill="FFFFFF"/>
          </w:rPr>
          <w:delText xml:space="preserve">K., </w:delText>
        </w:r>
      </w:del>
      <w:ins w:id="449" w:author="Shrovnal, Jeremiah [6]" w:date="2023-02-17T11:10:00Z">
        <w:r w:rsidR="00142E32">
          <w:rPr>
            <w:rFonts w:ascii="Times New Roman" w:hAnsi="Times New Roman" w:cs="Times New Roman"/>
            <w:b/>
            <w:bCs/>
            <w:sz w:val="24"/>
            <w:szCs w:val="24"/>
            <w:shd w:val="clear" w:color="auto" w:fill="FFFFFF"/>
          </w:rPr>
          <w:t>C.</w:t>
        </w:r>
      </w:ins>
      <w:ins w:id="450" w:author="Shrovnal, Jeremiah [6]" w:date="2023-02-17T11:11:00Z">
        <w:r w:rsidR="00142E32">
          <w:rPr>
            <w:rFonts w:ascii="Times New Roman" w:hAnsi="Times New Roman" w:cs="Times New Roman"/>
            <w:b/>
            <w:bCs/>
            <w:sz w:val="24"/>
            <w:szCs w:val="24"/>
            <w:shd w:val="clear" w:color="auto" w:fill="FFFFFF"/>
          </w:rPr>
          <w:t xml:space="preserve"> </w:t>
        </w:r>
      </w:ins>
      <w:r w:rsidRPr="00D41FB8">
        <w:rPr>
          <w:rFonts w:ascii="Times New Roman" w:hAnsi="Times New Roman" w:cs="Times New Roman"/>
          <w:b/>
          <w:bCs/>
          <w:sz w:val="24"/>
          <w:szCs w:val="24"/>
          <w:shd w:val="clear" w:color="auto" w:fill="FFFFFF"/>
        </w:rPr>
        <w:t xml:space="preserve">Lopes, and </w:t>
      </w:r>
      <w:r>
        <w:rPr>
          <w:rFonts w:ascii="Times New Roman" w:hAnsi="Times New Roman" w:cs="Times New Roman"/>
          <w:b/>
          <w:bCs/>
          <w:sz w:val="24"/>
          <w:szCs w:val="24"/>
          <w:shd w:val="clear" w:color="auto" w:fill="FFFFFF"/>
        </w:rPr>
        <w:t xml:space="preserve">C. </w:t>
      </w:r>
      <w:r w:rsidRPr="00D41FB8">
        <w:rPr>
          <w:rFonts w:ascii="Times New Roman" w:hAnsi="Times New Roman" w:cs="Times New Roman"/>
          <w:b/>
          <w:bCs/>
          <w:sz w:val="24"/>
          <w:szCs w:val="24"/>
          <w:shd w:val="clear" w:color="auto" w:fill="FFFFFF"/>
        </w:rPr>
        <w:t>Harrod</w:t>
      </w:r>
      <w:r>
        <w:rPr>
          <w:rFonts w:ascii="Times New Roman" w:hAnsi="Times New Roman" w:cs="Times New Roman"/>
          <w:b/>
          <w:bCs/>
          <w:sz w:val="24"/>
          <w:szCs w:val="24"/>
          <w:shd w:val="clear" w:color="auto" w:fill="FFFFFF"/>
        </w:rPr>
        <w:t>.</w:t>
      </w:r>
      <w:r w:rsidRPr="00D41FB8">
        <w:rPr>
          <w:rFonts w:ascii="Times New Roman" w:hAnsi="Times New Roman" w:cs="Times New Roman"/>
          <w:sz w:val="24"/>
          <w:szCs w:val="24"/>
          <w:shd w:val="clear" w:color="auto" w:fill="FFFFFF"/>
        </w:rPr>
        <w:t xml:space="preserve"> 2018. tRophicPosition, an R package for the Bayesian estimation of trophic position from consumer stable isotope ratios. Methods in Ecology and Evolution</w:t>
      </w:r>
      <w:r>
        <w:rPr>
          <w:rFonts w:ascii="Times New Roman" w:hAnsi="Times New Roman" w:cs="Times New Roman"/>
          <w:sz w:val="24"/>
          <w:szCs w:val="24"/>
          <w:shd w:val="clear" w:color="auto" w:fill="FFFFFF"/>
        </w:rPr>
        <w:t xml:space="preserve"> </w:t>
      </w:r>
      <w:r w:rsidRPr="00D41FB8">
        <w:rPr>
          <w:rFonts w:ascii="Times New Roman" w:hAnsi="Times New Roman" w:cs="Times New Roman"/>
          <w:sz w:val="24"/>
          <w:szCs w:val="24"/>
          <w:shd w:val="clear" w:color="auto" w:fill="FFFFFF"/>
        </w:rPr>
        <w:t>9</w:t>
      </w:r>
      <w:r>
        <w:rPr>
          <w:rFonts w:ascii="Times New Roman" w:hAnsi="Times New Roman" w:cs="Times New Roman"/>
          <w:sz w:val="24"/>
          <w:szCs w:val="24"/>
          <w:shd w:val="clear" w:color="auto" w:fill="FFFFFF"/>
        </w:rPr>
        <w:t xml:space="preserve">: </w:t>
      </w:r>
      <w:r w:rsidRPr="00D41FB8">
        <w:rPr>
          <w:rFonts w:ascii="Times New Roman" w:hAnsi="Times New Roman" w:cs="Times New Roman"/>
          <w:sz w:val="24"/>
          <w:szCs w:val="24"/>
          <w:shd w:val="clear" w:color="auto" w:fill="FFFFFF"/>
        </w:rPr>
        <w:t>1592-1599.</w:t>
      </w:r>
    </w:p>
    <w:p w14:paraId="6B0E3D96" w14:textId="606C0D10" w:rsidR="00142E32" w:rsidRPr="00BA2C3D" w:rsidRDefault="00142E32" w:rsidP="002F03FC">
      <w:pPr>
        <w:spacing w:after="0" w:line="480" w:lineRule="auto"/>
        <w:rPr>
          <w:rFonts w:ascii="Times New Roman" w:hAnsi="Times New Roman" w:cs="Times New Roman"/>
          <w:sz w:val="24"/>
          <w:szCs w:val="24"/>
          <w:shd w:val="clear" w:color="auto" w:fill="FFFFFF"/>
        </w:rPr>
      </w:pPr>
      <w:ins w:id="451" w:author="Shrovnal, Jeremiah [6]" w:date="2023-02-17T11:11:00Z">
        <w:r w:rsidRPr="00D41FB8">
          <w:rPr>
            <w:rFonts w:ascii="Times New Roman" w:hAnsi="Times New Roman" w:cs="Times New Roman"/>
            <w:b/>
            <w:bCs/>
            <w:sz w:val="24"/>
            <w:szCs w:val="24"/>
            <w:shd w:val="clear" w:color="auto" w:fill="FFFFFF"/>
          </w:rPr>
          <w:t xml:space="preserve">Quezada‐Romegialli, C., </w:t>
        </w:r>
        <w:r>
          <w:rPr>
            <w:rFonts w:ascii="Times New Roman" w:hAnsi="Times New Roman" w:cs="Times New Roman"/>
            <w:b/>
            <w:bCs/>
            <w:sz w:val="24"/>
            <w:szCs w:val="24"/>
            <w:shd w:val="clear" w:color="auto" w:fill="FFFFFF"/>
          </w:rPr>
          <w:t xml:space="preserve">A. L. </w:t>
        </w:r>
        <w:r w:rsidRPr="00D41FB8">
          <w:rPr>
            <w:rFonts w:ascii="Times New Roman" w:hAnsi="Times New Roman" w:cs="Times New Roman"/>
            <w:b/>
            <w:bCs/>
            <w:sz w:val="24"/>
            <w:szCs w:val="24"/>
            <w:shd w:val="clear" w:color="auto" w:fill="FFFFFF"/>
          </w:rPr>
          <w:t xml:space="preserve">Jackson, </w:t>
        </w:r>
        <w:r>
          <w:rPr>
            <w:rFonts w:ascii="Times New Roman" w:hAnsi="Times New Roman" w:cs="Times New Roman"/>
            <w:b/>
            <w:bCs/>
            <w:sz w:val="24"/>
            <w:szCs w:val="24"/>
            <w:shd w:val="clear" w:color="auto" w:fill="FFFFFF"/>
          </w:rPr>
          <w:t xml:space="preserve">B. </w:t>
        </w:r>
        <w:r w:rsidRPr="00D41FB8">
          <w:rPr>
            <w:rFonts w:ascii="Times New Roman" w:hAnsi="Times New Roman" w:cs="Times New Roman"/>
            <w:b/>
            <w:bCs/>
            <w:sz w:val="24"/>
            <w:szCs w:val="24"/>
            <w:shd w:val="clear" w:color="auto" w:fill="FFFFFF"/>
          </w:rPr>
          <w:t xml:space="preserve">Hayden, </w:t>
        </w:r>
        <w:r>
          <w:rPr>
            <w:rFonts w:ascii="Times New Roman" w:hAnsi="Times New Roman" w:cs="Times New Roman"/>
            <w:b/>
            <w:bCs/>
            <w:sz w:val="24"/>
            <w:szCs w:val="24"/>
            <w:shd w:val="clear" w:color="auto" w:fill="FFFFFF"/>
          </w:rPr>
          <w:t xml:space="preserve">K. K. </w:t>
        </w:r>
        <w:r w:rsidRPr="00D41FB8">
          <w:rPr>
            <w:rFonts w:ascii="Times New Roman" w:hAnsi="Times New Roman" w:cs="Times New Roman"/>
            <w:b/>
            <w:bCs/>
            <w:sz w:val="24"/>
            <w:szCs w:val="24"/>
            <w:shd w:val="clear" w:color="auto" w:fill="FFFFFF"/>
          </w:rPr>
          <w:t xml:space="preserve">Kahilainen, </w:t>
        </w:r>
        <w:r>
          <w:rPr>
            <w:rFonts w:ascii="Times New Roman" w:hAnsi="Times New Roman" w:cs="Times New Roman"/>
            <w:b/>
            <w:bCs/>
            <w:sz w:val="24"/>
            <w:szCs w:val="24"/>
            <w:shd w:val="clear" w:color="auto" w:fill="FFFFFF"/>
          </w:rPr>
          <w:t xml:space="preserve">C. </w:t>
        </w:r>
        <w:r w:rsidRPr="00D41FB8">
          <w:rPr>
            <w:rFonts w:ascii="Times New Roman" w:hAnsi="Times New Roman" w:cs="Times New Roman"/>
            <w:b/>
            <w:bCs/>
            <w:sz w:val="24"/>
            <w:szCs w:val="24"/>
            <w:shd w:val="clear" w:color="auto" w:fill="FFFFFF"/>
          </w:rPr>
          <w:t xml:space="preserve">Lopes, and </w:t>
        </w:r>
        <w:r>
          <w:rPr>
            <w:rFonts w:ascii="Times New Roman" w:hAnsi="Times New Roman" w:cs="Times New Roman"/>
            <w:b/>
            <w:bCs/>
            <w:sz w:val="24"/>
            <w:szCs w:val="24"/>
            <w:shd w:val="clear" w:color="auto" w:fill="FFFFFF"/>
          </w:rPr>
          <w:t xml:space="preserve">C. </w:t>
        </w:r>
        <w:r w:rsidRPr="00D41FB8">
          <w:rPr>
            <w:rFonts w:ascii="Times New Roman" w:hAnsi="Times New Roman" w:cs="Times New Roman"/>
            <w:b/>
            <w:bCs/>
            <w:sz w:val="24"/>
            <w:szCs w:val="24"/>
            <w:shd w:val="clear" w:color="auto" w:fill="FFFFFF"/>
          </w:rPr>
          <w:t>Harrod</w:t>
        </w:r>
        <w:r>
          <w:rPr>
            <w:rFonts w:ascii="Times New Roman" w:hAnsi="Times New Roman" w:cs="Times New Roman"/>
            <w:b/>
            <w:bCs/>
            <w:sz w:val="24"/>
            <w:szCs w:val="24"/>
            <w:shd w:val="clear" w:color="auto" w:fill="FFFFFF"/>
          </w:rPr>
          <w:t>.</w:t>
        </w:r>
        <w:r w:rsidRPr="00D41FB8">
          <w:rPr>
            <w:rFonts w:ascii="Times New Roman" w:hAnsi="Times New Roman" w:cs="Times New Roman"/>
            <w:sz w:val="24"/>
            <w:szCs w:val="24"/>
            <w:shd w:val="clear" w:color="auto" w:fill="FFFFFF"/>
          </w:rPr>
          <w:t xml:space="preserve"> 2018. tRophicPosition</w:t>
        </w:r>
        <w:r>
          <w:rPr>
            <w:rFonts w:ascii="Times New Roman" w:hAnsi="Times New Roman" w:cs="Times New Roman"/>
            <w:sz w:val="24"/>
            <w:szCs w:val="24"/>
            <w:shd w:val="clear" w:color="auto" w:fill="FFFFFF"/>
          </w:rPr>
          <w:t>: Bayesian Trophic Po</w:t>
        </w:r>
      </w:ins>
      <w:ins w:id="452" w:author="Shrovnal, Jeremiah [6]" w:date="2023-02-17T11:12:00Z">
        <w:r>
          <w:rPr>
            <w:rFonts w:ascii="Times New Roman" w:hAnsi="Times New Roman" w:cs="Times New Roman"/>
            <w:sz w:val="24"/>
            <w:szCs w:val="24"/>
            <w:shd w:val="clear" w:color="auto" w:fill="FFFFFF"/>
          </w:rPr>
          <w:t>sition Calculation with Stable Isotopes. R package version 0.7.5.</w:t>
        </w:r>
      </w:ins>
    </w:p>
    <w:p w14:paraId="0EBB6A1B" w14:textId="77777777" w:rsidR="002F03FC" w:rsidRPr="00BA2C3D" w:rsidRDefault="002F03FC" w:rsidP="002F03FC">
      <w:pPr>
        <w:spacing w:after="0" w:line="480" w:lineRule="auto"/>
        <w:rPr>
          <w:rFonts w:ascii="Times New Roman" w:eastAsia="ヒラギノ角ゴ Pro W3" w:hAnsi="Times New Roman" w:cs="Times New Roman"/>
          <w:sz w:val="24"/>
          <w:szCs w:val="24"/>
        </w:rPr>
      </w:pPr>
      <w:r w:rsidRPr="00D022A5">
        <w:rPr>
          <w:rFonts w:ascii="Times New Roman" w:hAnsi="Times New Roman" w:cs="Times New Roman"/>
          <w:b/>
          <w:bCs/>
          <w:color w:val="333333"/>
          <w:sz w:val="24"/>
          <w:szCs w:val="24"/>
          <w:shd w:val="clear" w:color="auto" w:fill="FFFFFF"/>
        </w:rPr>
        <w:t>R Core Team.</w:t>
      </w:r>
      <w:r w:rsidRPr="00BA2C3D">
        <w:rPr>
          <w:rFonts w:ascii="Times New Roman" w:hAnsi="Times New Roman" w:cs="Times New Roman"/>
          <w:sz w:val="24"/>
          <w:szCs w:val="24"/>
          <w:shd w:val="clear" w:color="auto" w:fill="FFFFFF"/>
        </w:rPr>
        <w:t> 2019. R: a language and environment for statistical computing. R Foundation for Statistical Computing, Vienna, Austria. </w:t>
      </w:r>
      <w:hyperlink r:id="rId14" w:tgtFrame="_blank" w:history="1">
        <w:r w:rsidRPr="00BA2C3D">
          <w:rPr>
            <w:rFonts w:ascii="Times New Roman" w:hAnsi="Times New Roman" w:cs="Times New Roman"/>
            <w:color w:val="174758"/>
            <w:sz w:val="24"/>
            <w:szCs w:val="24"/>
            <w:u w:val="single"/>
            <w:shd w:val="clear" w:color="auto" w:fill="FFFFFF"/>
          </w:rPr>
          <w:t>https://r-project.org/</w:t>
        </w:r>
      </w:hyperlink>
    </w:p>
    <w:p w14:paraId="46E23944" w14:textId="77777777" w:rsidR="002F03FC" w:rsidRPr="00BA2C3D" w:rsidRDefault="002F03FC" w:rsidP="002F03FC">
      <w:pPr>
        <w:spacing w:after="0" w:line="480" w:lineRule="auto"/>
        <w:rPr>
          <w:rFonts w:ascii="Times New Roman" w:hAnsi="Times New Roman" w:cs="Times New Roman"/>
          <w:i/>
          <w:iCs/>
          <w:sz w:val="24"/>
          <w:szCs w:val="24"/>
          <w:lang w:val="en"/>
        </w:rPr>
      </w:pPr>
      <w:r w:rsidRPr="005C3457">
        <w:rPr>
          <w:rFonts w:ascii="Times New Roman" w:hAnsi="Times New Roman" w:cs="Times New Roman"/>
          <w:b/>
          <w:bCs/>
          <w:sz w:val="24"/>
          <w:szCs w:val="24"/>
          <w:lang w:val="en"/>
        </w:rPr>
        <w:t>Reighard, J.</w:t>
      </w:r>
      <w:r w:rsidRPr="005C3457">
        <w:rPr>
          <w:rFonts w:ascii="Times New Roman" w:hAnsi="Times New Roman" w:cs="Times New Roman"/>
          <w:iCs/>
          <w:sz w:val="24"/>
          <w:szCs w:val="24"/>
          <w:lang w:val="en"/>
        </w:rPr>
        <w:t xml:space="preserve"> </w:t>
      </w:r>
      <w:r w:rsidRPr="00BA2C3D">
        <w:rPr>
          <w:rFonts w:ascii="Times New Roman" w:hAnsi="Times New Roman" w:cs="Times New Roman"/>
          <w:iCs/>
          <w:sz w:val="24"/>
          <w:szCs w:val="24"/>
          <w:lang w:val="en"/>
        </w:rPr>
        <w:t>1903</w:t>
      </w:r>
      <w:r>
        <w:rPr>
          <w:rFonts w:ascii="Times New Roman" w:hAnsi="Times New Roman" w:cs="Times New Roman"/>
          <w:iCs/>
          <w:sz w:val="24"/>
          <w:szCs w:val="24"/>
          <w:lang w:val="en"/>
        </w:rPr>
        <w:t>.</w:t>
      </w:r>
      <w:r w:rsidRPr="00BA2C3D">
        <w:rPr>
          <w:rFonts w:ascii="Times New Roman" w:hAnsi="Times New Roman" w:cs="Times New Roman"/>
          <w:i/>
          <w:iCs/>
          <w:sz w:val="24"/>
          <w:szCs w:val="24"/>
          <w:lang w:val="en"/>
        </w:rPr>
        <w:t xml:space="preserve"> </w:t>
      </w:r>
      <w:r w:rsidRPr="00BA2C3D">
        <w:rPr>
          <w:rFonts w:ascii="Times New Roman" w:hAnsi="Times New Roman" w:cs="Times New Roman"/>
          <w:sz w:val="24"/>
          <w:szCs w:val="24"/>
          <w:lang w:val="en"/>
        </w:rPr>
        <w:t xml:space="preserve">The natural history of </w:t>
      </w:r>
      <w:r w:rsidRPr="00BA2C3D">
        <w:rPr>
          <w:rFonts w:ascii="Times New Roman" w:hAnsi="Times New Roman" w:cs="Times New Roman"/>
          <w:i/>
          <w:iCs/>
          <w:sz w:val="24"/>
          <w:szCs w:val="24"/>
          <w:lang w:val="en"/>
        </w:rPr>
        <w:t>Amia calva</w:t>
      </w:r>
      <w:r w:rsidRPr="00BA2C3D">
        <w:rPr>
          <w:rFonts w:ascii="Times New Roman" w:hAnsi="Times New Roman" w:cs="Times New Roman"/>
          <w:sz w:val="24"/>
          <w:szCs w:val="24"/>
          <w:lang w:val="en"/>
        </w:rPr>
        <w:t xml:space="preserve"> (Linnaeus)</w:t>
      </w:r>
      <w:r w:rsidRPr="00BA2C3D">
        <w:rPr>
          <w:rFonts w:ascii="Times New Roman" w:hAnsi="Times New Roman" w:cs="Times New Roman"/>
          <w:i/>
          <w:iCs/>
          <w:sz w:val="24"/>
          <w:szCs w:val="24"/>
          <w:lang w:val="en"/>
        </w:rPr>
        <w:t xml:space="preserve">. </w:t>
      </w:r>
      <w:r w:rsidRPr="00563692">
        <w:rPr>
          <w:rFonts w:ascii="Times New Roman" w:hAnsi="Times New Roman" w:cs="Times New Roman"/>
          <w:sz w:val="24"/>
          <w:szCs w:val="24"/>
          <w:lang w:val="en"/>
        </w:rPr>
        <w:t>Mark. Anniversary</w:t>
      </w:r>
      <w:r>
        <w:rPr>
          <w:rFonts w:ascii="Times New Roman" w:hAnsi="Times New Roman" w:cs="Times New Roman"/>
          <w:sz w:val="24"/>
          <w:szCs w:val="24"/>
          <w:lang w:val="en"/>
        </w:rPr>
        <w:t xml:space="preserve"> </w:t>
      </w:r>
      <w:r w:rsidRPr="00563692">
        <w:rPr>
          <w:rFonts w:ascii="Times New Roman" w:hAnsi="Times New Roman" w:cs="Times New Roman"/>
          <w:sz w:val="24"/>
          <w:szCs w:val="24"/>
          <w:lang w:val="en"/>
        </w:rPr>
        <w:t>4</w:t>
      </w:r>
      <w:r>
        <w:rPr>
          <w:rFonts w:ascii="Times New Roman" w:hAnsi="Times New Roman" w:cs="Times New Roman"/>
          <w:sz w:val="24"/>
          <w:szCs w:val="24"/>
          <w:lang w:val="en"/>
        </w:rPr>
        <w:t>:</w:t>
      </w:r>
      <w:r w:rsidRPr="00BA2C3D">
        <w:rPr>
          <w:rFonts w:ascii="Times New Roman" w:hAnsi="Times New Roman" w:cs="Times New Roman"/>
          <w:i/>
          <w:iCs/>
          <w:sz w:val="24"/>
          <w:szCs w:val="24"/>
          <w:lang w:val="en"/>
        </w:rPr>
        <w:t xml:space="preserve"> </w:t>
      </w:r>
      <w:r w:rsidRPr="00BA2C3D">
        <w:rPr>
          <w:rFonts w:ascii="Times New Roman" w:hAnsi="Times New Roman" w:cs="Times New Roman"/>
          <w:iCs/>
          <w:sz w:val="24"/>
          <w:szCs w:val="24"/>
          <w:lang w:val="en"/>
        </w:rPr>
        <w:t>57</w:t>
      </w:r>
      <w:r w:rsidRPr="00BA2C3D">
        <w:rPr>
          <w:rFonts w:ascii="Times New Roman" w:hAnsi="Times New Roman" w:cs="Times New Roman"/>
          <w:i/>
          <w:iCs/>
          <w:sz w:val="24"/>
          <w:szCs w:val="24"/>
          <w:lang w:val="en"/>
        </w:rPr>
        <w:t>–</w:t>
      </w:r>
      <w:r w:rsidRPr="00BA2C3D">
        <w:rPr>
          <w:rFonts w:ascii="Times New Roman" w:hAnsi="Times New Roman" w:cs="Times New Roman"/>
          <w:sz w:val="24"/>
          <w:szCs w:val="24"/>
          <w:lang w:val="en"/>
        </w:rPr>
        <w:t>108</w:t>
      </w:r>
      <w:r w:rsidRPr="00BA2C3D">
        <w:rPr>
          <w:rFonts w:ascii="Times New Roman" w:hAnsi="Times New Roman" w:cs="Times New Roman"/>
          <w:i/>
          <w:iCs/>
          <w:sz w:val="24"/>
          <w:szCs w:val="24"/>
          <w:lang w:val="en"/>
        </w:rPr>
        <w:t>.</w:t>
      </w:r>
    </w:p>
    <w:p w14:paraId="6FBBCD07" w14:textId="13D24472" w:rsidR="002F03FC" w:rsidRPr="003351D4" w:rsidRDefault="002F03FC" w:rsidP="002F03FC">
      <w:pPr>
        <w:spacing w:after="0" w:line="480" w:lineRule="auto"/>
        <w:rPr>
          <w:rFonts w:ascii="Times New Roman" w:hAnsi="Times New Roman" w:cs="Times New Roman"/>
          <w:sz w:val="24"/>
          <w:szCs w:val="24"/>
        </w:rPr>
      </w:pPr>
      <w:r w:rsidRPr="003351D4">
        <w:rPr>
          <w:rFonts w:ascii="Times New Roman" w:hAnsi="Times New Roman" w:cs="Times New Roman"/>
          <w:b/>
          <w:bCs/>
          <w:sz w:val="24"/>
          <w:szCs w:val="24"/>
        </w:rPr>
        <w:t>Ricker, W.</w:t>
      </w:r>
      <w:r w:rsidR="00796773">
        <w:rPr>
          <w:rFonts w:ascii="Times New Roman" w:hAnsi="Times New Roman" w:cs="Times New Roman"/>
          <w:b/>
          <w:bCs/>
          <w:sz w:val="24"/>
          <w:szCs w:val="24"/>
        </w:rPr>
        <w:t xml:space="preserve"> </w:t>
      </w:r>
      <w:r w:rsidRPr="003351D4">
        <w:rPr>
          <w:rFonts w:ascii="Times New Roman" w:hAnsi="Times New Roman" w:cs="Times New Roman"/>
          <w:b/>
          <w:bCs/>
          <w:sz w:val="24"/>
          <w:szCs w:val="24"/>
        </w:rPr>
        <w:t>E.</w:t>
      </w:r>
      <w:r>
        <w:rPr>
          <w:rFonts w:ascii="Times New Roman" w:hAnsi="Times New Roman" w:cs="Times New Roman"/>
          <w:b/>
          <w:bCs/>
          <w:sz w:val="24"/>
          <w:szCs w:val="24"/>
        </w:rPr>
        <w:t xml:space="preserve"> </w:t>
      </w:r>
      <w:r w:rsidRPr="003351D4">
        <w:rPr>
          <w:rFonts w:ascii="Times New Roman" w:hAnsi="Times New Roman" w:cs="Times New Roman"/>
          <w:sz w:val="24"/>
          <w:szCs w:val="24"/>
        </w:rPr>
        <w:t xml:space="preserve">1975. Computation and </w:t>
      </w:r>
      <w:r>
        <w:rPr>
          <w:rFonts w:ascii="Times New Roman" w:hAnsi="Times New Roman" w:cs="Times New Roman"/>
          <w:sz w:val="24"/>
          <w:szCs w:val="24"/>
        </w:rPr>
        <w:t>I</w:t>
      </w:r>
      <w:r w:rsidRPr="003351D4">
        <w:rPr>
          <w:rFonts w:ascii="Times New Roman" w:hAnsi="Times New Roman" w:cs="Times New Roman"/>
          <w:sz w:val="24"/>
          <w:szCs w:val="24"/>
        </w:rPr>
        <w:t xml:space="preserve">nterpretation of </w:t>
      </w:r>
      <w:r>
        <w:rPr>
          <w:rFonts w:ascii="Times New Roman" w:hAnsi="Times New Roman" w:cs="Times New Roman"/>
          <w:sz w:val="24"/>
          <w:szCs w:val="24"/>
        </w:rPr>
        <w:t>B</w:t>
      </w:r>
      <w:r w:rsidRPr="003351D4">
        <w:rPr>
          <w:rFonts w:ascii="Times New Roman" w:hAnsi="Times New Roman" w:cs="Times New Roman"/>
          <w:sz w:val="24"/>
          <w:szCs w:val="24"/>
        </w:rPr>
        <w:t xml:space="preserve">iological </w:t>
      </w:r>
      <w:r>
        <w:rPr>
          <w:rFonts w:ascii="Times New Roman" w:hAnsi="Times New Roman" w:cs="Times New Roman"/>
          <w:sz w:val="24"/>
          <w:szCs w:val="24"/>
        </w:rPr>
        <w:t>S</w:t>
      </w:r>
      <w:r w:rsidRPr="003351D4">
        <w:rPr>
          <w:rFonts w:ascii="Times New Roman" w:hAnsi="Times New Roman" w:cs="Times New Roman"/>
          <w:sz w:val="24"/>
          <w:szCs w:val="24"/>
        </w:rPr>
        <w:t xml:space="preserve">tatistics of </w:t>
      </w:r>
      <w:r>
        <w:rPr>
          <w:rFonts w:ascii="Times New Roman" w:hAnsi="Times New Roman" w:cs="Times New Roman"/>
          <w:sz w:val="24"/>
          <w:szCs w:val="24"/>
        </w:rPr>
        <w:t>F</w:t>
      </w:r>
      <w:r w:rsidRPr="003351D4">
        <w:rPr>
          <w:rFonts w:ascii="Times New Roman" w:hAnsi="Times New Roman" w:cs="Times New Roman"/>
          <w:sz w:val="24"/>
          <w:szCs w:val="24"/>
        </w:rPr>
        <w:t xml:space="preserve">ish </w:t>
      </w:r>
      <w:r>
        <w:rPr>
          <w:rFonts w:ascii="Times New Roman" w:hAnsi="Times New Roman" w:cs="Times New Roman"/>
          <w:sz w:val="24"/>
          <w:szCs w:val="24"/>
        </w:rPr>
        <w:t>P</w:t>
      </w:r>
      <w:r w:rsidRPr="003351D4">
        <w:rPr>
          <w:rFonts w:ascii="Times New Roman" w:hAnsi="Times New Roman" w:cs="Times New Roman"/>
          <w:sz w:val="24"/>
          <w:szCs w:val="24"/>
        </w:rPr>
        <w:t>opulations</w:t>
      </w:r>
      <w:r>
        <w:rPr>
          <w:rFonts w:ascii="Times New Roman" w:hAnsi="Times New Roman" w:cs="Times New Roman"/>
          <w:sz w:val="24"/>
          <w:szCs w:val="24"/>
        </w:rPr>
        <w:t xml:space="preserve"> (Bulletin 191)</w:t>
      </w:r>
      <w:r w:rsidRPr="003351D4">
        <w:rPr>
          <w:rFonts w:ascii="Times New Roman" w:hAnsi="Times New Roman" w:cs="Times New Roman"/>
          <w:sz w:val="24"/>
          <w:szCs w:val="24"/>
        </w:rPr>
        <w:t xml:space="preserve">. </w:t>
      </w:r>
      <w:r>
        <w:rPr>
          <w:rFonts w:ascii="Times New Roman" w:hAnsi="Times New Roman" w:cs="Times New Roman"/>
          <w:sz w:val="24"/>
          <w:szCs w:val="24"/>
        </w:rPr>
        <w:t xml:space="preserve">Fisheries Research Board of Canada, Ottawa, Canada. </w:t>
      </w:r>
    </w:p>
    <w:p w14:paraId="12B571E4" w14:textId="75491EC8" w:rsidR="002F03FC" w:rsidRPr="00BA2C3D" w:rsidRDefault="002F03FC" w:rsidP="002F03FC">
      <w:pPr>
        <w:spacing w:after="0" w:line="480" w:lineRule="auto"/>
        <w:rPr>
          <w:rFonts w:ascii="Times New Roman" w:hAnsi="Times New Roman" w:cs="Times New Roman"/>
          <w:sz w:val="24"/>
          <w:szCs w:val="24"/>
        </w:rPr>
      </w:pPr>
      <w:r w:rsidRPr="008B0631">
        <w:rPr>
          <w:rFonts w:ascii="Times New Roman" w:hAnsi="Times New Roman" w:cs="Times New Roman"/>
          <w:b/>
          <w:bCs/>
          <w:sz w:val="24"/>
          <w:szCs w:val="24"/>
        </w:rPr>
        <w:t>Ricker, W.</w:t>
      </w:r>
      <w:r w:rsidR="00796773">
        <w:rPr>
          <w:rFonts w:ascii="Times New Roman" w:hAnsi="Times New Roman" w:cs="Times New Roman"/>
          <w:b/>
          <w:bCs/>
          <w:sz w:val="24"/>
          <w:szCs w:val="24"/>
        </w:rPr>
        <w:t xml:space="preserve"> </w:t>
      </w:r>
      <w:r w:rsidRPr="008B0631">
        <w:rPr>
          <w:rFonts w:ascii="Times New Roman" w:hAnsi="Times New Roman" w:cs="Times New Roman"/>
          <w:b/>
          <w:bCs/>
          <w:sz w:val="24"/>
          <w:szCs w:val="24"/>
        </w:rPr>
        <w:t>E.</w:t>
      </w:r>
      <w:r w:rsidRPr="00BA2C3D">
        <w:rPr>
          <w:rFonts w:ascii="Times New Roman" w:hAnsi="Times New Roman" w:cs="Times New Roman"/>
          <w:sz w:val="24"/>
          <w:szCs w:val="24"/>
        </w:rPr>
        <w:t xml:space="preserve"> 1979. Growth rates and models</w:t>
      </w:r>
      <w:r>
        <w:rPr>
          <w:rFonts w:ascii="Times New Roman" w:hAnsi="Times New Roman" w:cs="Times New Roman"/>
          <w:sz w:val="24"/>
          <w:szCs w:val="24"/>
        </w:rPr>
        <w:t xml:space="preserve">, p. </w:t>
      </w:r>
      <w:r w:rsidRPr="00BA2C3D">
        <w:rPr>
          <w:rFonts w:ascii="Times New Roman" w:hAnsi="Times New Roman" w:cs="Times New Roman"/>
          <w:sz w:val="24"/>
          <w:szCs w:val="24"/>
        </w:rPr>
        <w:t>677-743</w:t>
      </w:r>
      <w:r>
        <w:rPr>
          <w:rFonts w:ascii="Times New Roman" w:hAnsi="Times New Roman" w:cs="Times New Roman"/>
          <w:sz w:val="24"/>
          <w:szCs w:val="24"/>
        </w:rPr>
        <w:t>.</w:t>
      </w:r>
      <w:r w:rsidRPr="00BA2C3D">
        <w:rPr>
          <w:rFonts w:ascii="Times New Roman" w:hAnsi="Times New Roman" w:cs="Times New Roman"/>
          <w:sz w:val="24"/>
          <w:szCs w:val="24"/>
        </w:rPr>
        <w:t xml:space="preserve"> </w:t>
      </w:r>
      <w:r w:rsidRPr="008B0631">
        <w:rPr>
          <w:rFonts w:ascii="Times New Roman" w:hAnsi="Times New Roman" w:cs="Times New Roman"/>
          <w:i/>
          <w:iCs/>
          <w:sz w:val="24"/>
          <w:szCs w:val="24"/>
        </w:rPr>
        <w:t>In</w:t>
      </w:r>
      <w:r>
        <w:rPr>
          <w:rFonts w:ascii="Times New Roman" w:hAnsi="Times New Roman" w:cs="Times New Roman"/>
          <w:sz w:val="24"/>
          <w:szCs w:val="24"/>
        </w:rPr>
        <w:t>:</w:t>
      </w:r>
      <w:r w:rsidRPr="00BA2C3D">
        <w:rPr>
          <w:rFonts w:ascii="Times New Roman" w:hAnsi="Times New Roman" w:cs="Times New Roman"/>
          <w:sz w:val="24"/>
          <w:szCs w:val="24"/>
        </w:rPr>
        <w:t xml:space="preserve"> Fish Physiology, Vol. 8: Bioenergetics and Growth. W.S. Hoar, D.J. Randall, and J.R. Brett</w:t>
      </w:r>
      <w:r>
        <w:rPr>
          <w:rFonts w:ascii="Times New Roman" w:hAnsi="Times New Roman" w:cs="Times New Roman"/>
          <w:sz w:val="24"/>
          <w:szCs w:val="24"/>
        </w:rPr>
        <w:t xml:space="preserve"> (</w:t>
      </w:r>
      <w:r w:rsidRPr="00BA2C3D">
        <w:rPr>
          <w:rFonts w:ascii="Times New Roman" w:hAnsi="Times New Roman" w:cs="Times New Roman"/>
          <w:sz w:val="24"/>
          <w:szCs w:val="24"/>
        </w:rPr>
        <w:t>ed</w:t>
      </w:r>
      <w:r>
        <w:rPr>
          <w:rFonts w:ascii="Times New Roman" w:hAnsi="Times New Roman" w:cs="Times New Roman"/>
          <w:sz w:val="24"/>
          <w:szCs w:val="24"/>
        </w:rPr>
        <w:t>s.)</w:t>
      </w:r>
      <w:r w:rsidRPr="00BA2C3D">
        <w:rPr>
          <w:rFonts w:ascii="Times New Roman" w:hAnsi="Times New Roman" w:cs="Times New Roman"/>
          <w:sz w:val="24"/>
          <w:szCs w:val="24"/>
        </w:rPr>
        <w:t>. Academic Press, N</w:t>
      </w:r>
      <w:r>
        <w:rPr>
          <w:rFonts w:ascii="Times New Roman" w:hAnsi="Times New Roman" w:cs="Times New Roman"/>
          <w:sz w:val="24"/>
          <w:szCs w:val="24"/>
        </w:rPr>
        <w:t xml:space="preserve">ew York. </w:t>
      </w:r>
    </w:p>
    <w:p w14:paraId="55DF047B" w14:textId="77777777" w:rsidR="002F03FC" w:rsidRPr="00BA2C3D" w:rsidRDefault="002F03FC" w:rsidP="002F03FC">
      <w:pPr>
        <w:spacing w:after="0" w:line="480" w:lineRule="auto"/>
        <w:rPr>
          <w:rFonts w:ascii="Times New Roman" w:hAnsi="Times New Roman" w:cs="Times New Roman"/>
          <w:sz w:val="24"/>
          <w:szCs w:val="24"/>
        </w:rPr>
      </w:pPr>
      <w:r w:rsidRPr="007A472E">
        <w:rPr>
          <w:rFonts w:ascii="Times New Roman" w:hAnsi="Times New Roman" w:cs="Times New Roman"/>
          <w:b/>
          <w:bCs/>
          <w:sz w:val="24"/>
          <w:szCs w:val="24"/>
        </w:rPr>
        <w:lastRenderedPageBreak/>
        <w:t>Sager, P.E. and S. Richman.</w:t>
      </w:r>
      <w:r w:rsidRPr="00BA2C3D">
        <w:rPr>
          <w:rFonts w:ascii="Times New Roman" w:hAnsi="Times New Roman" w:cs="Times New Roman"/>
          <w:sz w:val="24"/>
          <w:szCs w:val="24"/>
        </w:rPr>
        <w:t xml:space="preserve"> 1991. Functional </w:t>
      </w:r>
      <w:r>
        <w:rPr>
          <w:rFonts w:ascii="Times New Roman" w:hAnsi="Times New Roman" w:cs="Times New Roman"/>
          <w:sz w:val="24"/>
          <w:szCs w:val="24"/>
        </w:rPr>
        <w:t>i</w:t>
      </w:r>
      <w:r w:rsidRPr="00BA2C3D">
        <w:rPr>
          <w:rFonts w:ascii="Times New Roman" w:hAnsi="Times New Roman" w:cs="Times New Roman"/>
          <w:sz w:val="24"/>
          <w:szCs w:val="24"/>
        </w:rPr>
        <w:t xml:space="preserve">nteraction of </w:t>
      </w:r>
      <w:r>
        <w:rPr>
          <w:rFonts w:ascii="Times New Roman" w:hAnsi="Times New Roman" w:cs="Times New Roman"/>
          <w:sz w:val="24"/>
          <w:szCs w:val="24"/>
        </w:rPr>
        <w:t>p</w:t>
      </w:r>
      <w:r w:rsidRPr="00BA2C3D">
        <w:rPr>
          <w:rFonts w:ascii="Times New Roman" w:hAnsi="Times New Roman" w:cs="Times New Roman"/>
          <w:sz w:val="24"/>
          <w:szCs w:val="24"/>
        </w:rPr>
        <w:t xml:space="preserve">hytoplankton and </w:t>
      </w:r>
      <w:r>
        <w:rPr>
          <w:rFonts w:ascii="Times New Roman" w:hAnsi="Times New Roman" w:cs="Times New Roman"/>
          <w:sz w:val="24"/>
          <w:szCs w:val="24"/>
        </w:rPr>
        <w:t>z</w:t>
      </w:r>
      <w:r w:rsidRPr="00BA2C3D">
        <w:rPr>
          <w:rFonts w:ascii="Times New Roman" w:hAnsi="Times New Roman" w:cs="Times New Roman"/>
          <w:sz w:val="24"/>
          <w:szCs w:val="24"/>
        </w:rPr>
        <w:t xml:space="preserve">ooplankton </w:t>
      </w:r>
      <w:r>
        <w:rPr>
          <w:rFonts w:ascii="Times New Roman" w:hAnsi="Times New Roman" w:cs="Times New Roman"/>
          <w:sz w:val="24"/>
          <w:szCs w:val="24"/>
        </w:rPr>
        <w:t>a</w:t>
      </w:r>
      <w:r w:rsidRPr="00BA2C3D">
        <w:rPr>
          <w:rFonts w:ascii="Times New Roman" w:hAnsi="Times New Roman" w:cs="Times New Roman"/>
          <w:sz w:val="24"/>
          <w:szCs w:val="24"/>
        </w:rPr>
        <w:t xml:space="preserve">long the </w:t>
      </w:r>
      <w:r>
        <w:rPr>
          <w:rFonts w:ascii="Times New Roman" w:hAnsi="Times New Roman" w:cs="Times New Roman"/>
          <w:sz w:val="24"/>
          <w:szCs w:val="24"/>
        </w:rPr>
        <w:t>t</w:t>
      </w:r>
      <w:r w:rsidRPr="00BA2C3D">
        <w:rPr>
          <w:rFonts w:ascii="Times New Roman" w:hAnsi="Times New Roman" w:cs="Times New Roman"/>
          <w:sz w:val="24"/>
          <w:szCs w:val="24"/>
        </w:rPr>
        <w:t xml:space="preserve">rophic </w:t>
      </w:r>
      <w:r>
        <w:rPr>
          <w:rFonts w:ascii="Times New Roman" w:hAnsi="Times New Roman" w:cs="Times New Roman"/>
          <w:sz w:val="24"/>
          <w:szCs w:val="24"/>
        </w:rPr>
        <w:t>g</w:t>
      </w:r>
      <w:r w:rsidRPr="00BA2C3D">
        <w:rPr>
          <w:rFonts w:ascii="Times New Roman" w:hAnsi="Times New Roman" w:cs="Times New Roman"/>
          <w:sz w:val="24"/>
          <w:szCs w:val="24"/>
        </w:rPr>
        <w:t xml:space="preserve">radient in Green Bay, Lake Michigan. </w:t>
      </w:r>
      <w:r w:rsidRPr="007A472E">
        <w:rPr>
          <w:rFonts w:ascii="Times New Roman" w:hAnsi="Times New Roman" w:cs="Times New Roman"/>
          <w:iCs/>
          <w:sz w:val="24"/>
          <w:szCs w:val="24"/>
        </w:rPr>
        <w:t>Canadian Journal of Fisheries and Aquatic Sciences 48</w:t>
      </w:r>
      <w:r w:rsidRPr="00BA2C3D">
        <w:rPr>
          <w:rFonts w:ascii="Times New Roman" w:hAnsi="Times New Roman" w:cs="Times New Roman"/>
          <w:sz w:val="24"/>
          <w:szCs w:val="24"/>
        </w:rPr>
        <w:t>: 116-122.</w:t>
      </w:r>
    </w:p>
    <w:p w14:paraId="67BBB58D" w14:textId="77777777" w:rsidR="002F03FC" w:rsidRPr="00BA2C3D" w:rsidRDefault="002F03FC" w:rsidP="002F03FC">
      <w:pPr>
        <w:spacing w:after="0" w:line="480" w:lineRule="auto"/>
        <w:rPr>
          <w:rFonts w:ascii="Times New Roman" w:hAnsi="Times New Roman" w:cs="Times New Roman"/>
          <w:sz w:val="24"/>
          <w:szCs w:val="24"/>
        </w:rPr>
      </w:pPr>
      <w:r w:rsidRPr="00D022A5">
        <w:rPr>
          <w:rFonts w:ascii="Times New Roman" w:hAnsi="Times New Roman" w:cs="Times New Roman"/>
          <w:b/>
          <w:bCs/>
          <w:sz w:val="24"/>
          <w:szCs w:val="24"/>
        </w:rPr>
        <w:t>SAS Institute.</w:t>
      </w:r>
      <w:r w:rsidRPr="00BA2C3D">
        <w:rPr>
          <w:rFonts w:ascii="Times New Roman" w:hAnsi="Times New Roman" w:cs="Times New Roman"/>
          <w:sz w:val="24"/>
          <w:szCs w:val="24"/>
        </w:rPr>
        <w:t xml:space="preserve"> 2013. SAS version 9.4. SAS Institute, Cary, North Carolina, USA. </w:t>
      </w:r>
    </w:p>
    <w:p w14:paraId="2730DE61" w14:textId="77777777" w:rsidR="002F03FC" w:rsidRDefault="002F03FC" w:rsidP="002F03FC">
      <w:pPr>
        <w:spacing w:after="0" w:line="480" w:lineRule="auto"/>
        <w:rPr>
          <w:rFonts w:ascii="Times New Roman" w:hAnsi="Times New Roman" w:cs="Times New Roman"/>
          <w:sz w:val="24"/>
          <w:szCs w:val="24"/>
          <w:shd w:val="clear" w:color="auto" w:fill="FFFFFF"/>
        </w:rPr>
      </w:pPr>
      <w:r w:rsidRPr="005C3457">
        <w:rPr>
          <w:rFonts w:ascii="Times New Roman" w:hAnsi="Times New Roman" w:cs="Times New Roman"/>
          <w:b/>
          <w:bCs/>
          <w:sz w:val="24"/>
          <w:szCs w:val="24"/>
          <w:shd w:val="clear" w:color="auto" w:fill="FFFFFF"/>
        </w:rPr>
        <w:t>Scarnecchia</w:t>
      </w:r>
      <w:r w:rsidRPr="00796773">
        <w:rPr>
          <w:rFonts w:ascii="Times New Roman" w:hAnsi="Times New Roman" w:cs="Times New Roman"/>
          <w:b/>
          <w:bCs/>
          <w:sz w:val="24"/>
          <w:szCs w:val="24"/>
          <w:shd w:val="clear" w:color="auto" w:fill="FFFFFF"/>
        </w:rPr>
        <w:t>, D. L.</w:t>
      </w:r>
      <w:r w:rsidRPr="00BA2C3D">
        <w:rPr>
          <w:rFonts w:ascii="Times New Roman" w:hAnsi="Times New Roman" w:cs="Times New Roman"/>
          <w:sz w:val="24"/>
          <w:szCs w:val="24"/>
          <w:shd w:val="clear" w:color="auto" w:fill="FFFFFF"/>
        </w:rPr>
        <w:t xml:space="preserve"> (1992). A reappraisal of </w:t>
      </w:r>
      <w:r>
        <w:rPr>
          <w:rFonts w:ascii="Times New Roman" w:hAnsi="Times New Roman" w:cs="Times New Roman"/>
          <w:sz w:val="24"/>
          <w:szCs w:val="24"/>
          <w:shd w:val="clear" w:color="auto" w:fill="FFFFFF"/>
        </w:rPr>
        <w:t>G</w:t>
      </w:r>
      <w:r w:rsidRPr="00BA2C3D">
        <w:rPr>
          <w:rFonts w:ascii="Times New Roman" w:hAnsi="Times New Roman" w:cs="Times New Roman"/>
          <w:sz w:val="24"/>
          <w:szCs w:val="24"/>
          <w:shd w:val="clear" w:color="auto" w:fill="FFFFFF"/>
        </w:rPr>
        <w:t xml:space="preserve">ars and </w:t>
      </w:r>
      <w:r>
        <w:rPr>
          <w:rFonts w:ascii="Times New Roman" w:hAnsi="Times New Roman" w:cs="Times New Roman"/>
          <w:sz w:val="24"/>
          <w:szCs w:val="24"/>
          <w:shd w:val="clear" w:color="auto" w:fill="FFFFFF"/>
        </w:rPr>
        <w:t>Bowfin</w:t>
      </w:r>
      <w:r w:rsidRPr="00BA2C3D">
        <w:rPr>
          <w:rFonts w:ascii="Times New Roman" w:hAnsi="Times New Roman" w:cs="Times New Roman"/>
          <w:sz w:val="24"/>
          <w:szCs w:val="24"/>
          <w:shd w:val="clear" w:color="auto" w:fill="FFFFFF"/>
        </w:rPr>
        <w:t xml:space="preserve">s in fishery management. </w:t>
      </w:r>
      <w:r w:rsidRPr="005C3457">
        <w:rPr>
          <w:rFonts w:ascii="Times New Roman" w:hAnsi="Times New Roman" w:cs="Times New Roman"/>
          <w:sz w:val="24"/>
          <w:szCs w:val="24"/>
          <w:shd w:val="clear" w:color="auto" w:fill="FFFFFF"/>
        </w:rPr>
        <w:t>Fisheries</w:t>
      </w:r>
      <w:r w:rsidRPr="00BA2C3D">
        <w:rPr>
          <w:rFonts w:ascii="Times New Roman" w:hAnsi="Times New Roman" w:cs="Times New Roman"/>
          <w:i/>
          <w:iCs/>
          <w:sz w:val="24"/>
          <w:szCs w:val="24"/>
          <w:shd w:val="clear" w:color="auto" w:fill="FFFFFF"/>
        </w:rPr>
        <w:t xml:space="preserve"> </w:t>
      </w:r>
      <w:r w:rsidRPr="005C3457">
        <w:rPr>
          <w:rFonts w:ascii="Times New Roman" w:hAnsi="Times New Roman" w:cs="Times New Roman"/>
          <w:sz w:val="24"/>
          <w:szCs w:val="24"/>
          <w:shd w:val="clear" w:color="auto" w:fill="FFFFFF"/>
        </w:rPr>
        <w:t>17:</w:t>
      </w:r>
      <w:r>
        <w:rPr>
          <w:rFonts w:ascii="Times New Roman" w:hAnsi="Times New Roman" w:cs="Times New Roman"/>
          <w:i/>
          <w:iCs/>
          <w:sz w:val="24"/>
          <w:szCs w:val="24"/>
          <w:shd w:val="clear" w:color="auto" w:fill="FFFFFF"/>
        </w:rPr>
        <w:t xml:space="preserve"> </w:t>
      </w:r>
      <w:r w:rsidRPr="00BA2C3D">
        <w:rPr>
          <w:rFonts w:ascii="Times New Roman" w:hAnsi="Times New Roman" w:cs="Times New Roman"/>
          <w:sz w:val="24"/>
          <w:szCs w:val="24"/>
          <w:shd w:val="clear" w:color="auto" w:fill="FFFFFF"/>
        </w:rPr>
        <w:t>6-12.</w:t>
      </w:r>
    </w:p>
    <w:p w14:paraId="18D00841" w14:textId="285B10FC" w:rsidR="002F03FC" w:rsidRPr="00BA2C3D" w:rsidRDefault="002F03FC" w:rsidP="002F03FC">
      <w:pPr>
        <w:spacing w:after="0" w:line="480" w:lineRule="auto"/>
        <w:rPr>
          <w:rFonts w:ascii="Times New Roman" w:hAnsi="Times New Roman" w:cs="Times New Roman"/>
          <w:sz w:val="24"/>
          <w:szCs w:val="24"/>
          <w:shd w:val="clear" w:color="auto" w:fill="FFFFFF"/>
        </w:rPr>
      </w:pPr>
      <w:r w:rsidRPr="009C09D3">
        <w:rPr>
          <w:rFonts w:ascii="Times New Roman" w:hAnsi="Times New Roman" w:cs="Times New Roman"/>
          <w:b/>
          <w:bCs/>
          <w:sz w:val="24"/>
          <w:szCs w:val="24"/>
          <w:shd w:val="clear" w:color="auto" w:fill="FFFFFF"/>
        </w:rPr>
        <w:t>Schoen, L.</w:t>
      </w:r>
      <w:r w:rsidR="00796773">
        <w:rPr>
          <w:rFonts w:ascii="Times New Roman" w:hAnsi="Times New Roman" w:cs="Times New Roman"/>
          <w:b/>
          <w:bCs/>
          <w:sz w:val="24"/>
          <w:szCs w:val="24"/>
          <w:shd w:val="clear" w:color="auto" w:fill="FFFFFF"/>
        </w:rPr>
        <w:t xml:space="preserve"> </w:t>
      </w:r>
      <w:r w:rsidRPr="009C09D3">
        <w:rPr>
          <w:rFonts w:ascii="Times New Roman" w:hAnsi="Times New Roman" w:cs="Times New Roman"/>
          <w:b/>
          <w:bCs/>
          <w:sz w:val="24"/>
          <w:szCs w:val="24"/>
          <w:shd w:val="clear" w:color="auto" w:fill="FFFFFF"/>
        </w:rPr>
        <w:t xml:space="preserve">S., </w:t>
      </w:r>
      <w:ins w:id="453" w:author="Shrovnal, Jeremiah [6]" w:date="2023-02-17T11:12:00Z">
        <w:r w:rsidR="00142E32">
          <w:rPr>
            <w:rFonts w:ascii="Times New Roman" w:hAnsi="Times New Roman" w:cs="Times New Roman"/>
            <w:b/>
            <w:bCs/>
            <w:sz w:val="24"/>
            <w:szCs w:val="24"/>
            <w:shd w:val="clear" w:color="auto" w:fill="FFFFFF"/>
          </w:rPr>
          <w:t xml:space="preserve">J. J. </w:t>
        </w:r>
      </w:ins>
      <w:r w:rsidRPr="009C09D3">
        <w:rPr>
          <w:rFonts w:ascii="Times New Roman" w:hAnsi="Times New Roman" w:cs="Times New Roman"/>
          <w:b/>
          <w:bCs/>
          <w:sz w:val="24"/>
          <w:szCs w:val="24"/>
          <w:shd w:val="clear" w:color="auto" w:fill="FFFFFF"/>
        </w:rPr>
        <w:t>Student, J.</w:t>
      </w:r>
      <w:r w:rsidR="00796773">
        <w:rPr>
          <w:rFonts w:ascii="Times New Roman" w:hAnsi="Times New Roman" w:cs="Times New Roman"/>
          <w:b/>
          <w:bCs/>
          <w:sz w:val="24"/>
          <w:szCs w:val="24"/>
          <w:shd w:val="clear" w:color="auto" w:fill="FFFFFF"/>
        </w:rPr>
        <w:t xml:space="preserve"> </w:t>
      </w:r>
      <w:del w:id="454" w:author="Shrovnal, Jeremiah [6]" w:date="2023-02-17T11:12:00Z">
        <w:r w:rsidRPr="009C09D3" w:rsidDel="00142E32">
          <w:rPr>
            <w:rFonts w:ascii="Times New Roman" w:hAnsi="Times New Roman" w:cs="Times New Roman"/>
            <w:b/>
            <w:bCs/>
            <w:sz w:val="24"/>
            <w:szCs w:val="24"/>
            <w:shd w:val="clear" w:color="auto" w:fill="FFFFFF"/>
          </w:rPr>
          <w:delText>J</w:delText>
        </w:r>
      </w:del>
      <w:ins w:id="455" w:author="Shrovnal, Jeremiah [6]" w:date="2023-02-17T11:12:00Z">
        <w:r w:rsidR="00142E32">
          <w:rPr>
            <w:rFonts w:ascii="Times New Roman" w:hAnsi="Times New Roman" w:cs="Times New Roman"/>
            <w:b/>
            <w:bCs/>
            <w:sz w:val="24"/>
            <w:szCs w:val="24"/>
            <w:shd w:val="clear" w:color="auto" w:fill="FFFFFF"/>
          </w:rPr>
          <w:t>C</w:t>
        </w:r>
      </w:ins>
      <w:r w:rsidRPr="009C09D3">
        <w:rPr>
          <w:rFonts w:ascii="Times New Roman" w:hAnsi="Times New Roman" w:cs="Times New Roman"/>
          <w:b/>
          <w:bCs/>
          <w:sz w:val="24"/>
          <w:szCs w:val="24"/>
          <w:shd w:val="clear" w:color="auto" w:fill="FFFFFF"/>
        </w:rPr>
        <w:t xml:space="preserve">., Hoffman, </w:t>
      </w:r>
      <w:del w:id="456" w:author="Shrovnal, Jeremiah [6]" w:date="2023-02-17T11:12:00Z">
        <w:r w:rsidRPr="009C09D3" w:rsidDel="00142E32">
          <w:rPr>
            <w:rFonts w:ascii="Times New Roman" w:hAnsi="Times New Roman" w:cs="Times New Roman"/>
            <w:b/>
            <w:bCs/>
            <w:sz w:val="24"/>
            <w:szCs w:val="24"/>
            <w:shd w:val="clear" w:color="auto" w:fill="FFFFFF"/>
          </w:rPr>
          <w:delText>J.</w:delText>
        </w:r>
        <w:r w:rsidR="00796773" w:rsidDel="00142E32">
          <w:rPr>
            <w:rFonts w:ascii="Times New Roman" w:hAnsi="Times New Roman" w:cs="Times New Roman"/>
            <w:b/>
            <w:bCs/>
            <w:sz w:val="24"/>
            <w:szCs w:val="24"/>
            <w:shd w:val="clear" w:color="auto" w:fill="FFFFFF"/>
          </w:rPr>
          <w:delText xml:space="preserve"> </w:delText>
        </w:r>
        <w:r w:rsidRPr="009C09D3" w:rsidDel="00142E32">
          <w:rPr>
            <w:rFonts w:ascii="Times New Roman" w:hAnsi="Times New Roman" w:cs="Times New Roman"/>
            <w:b/>
            <w:bCs/>
            <w:sz w:val="24"/>
            <w:szCs w:val="24"/>
            <w:shd w:val="clear" w:color="auto" w:fill="FFFFFF"/>
          </w:rPr>
          <w:delText>C.,</w:delText>
        </w:r>
      </w:del>
      <w:ins w:id="457" w:author="Shrovnal, Jeremiah [6]" w:date="2023-02-17T11:12:00Z">
        <w:r w:rsidR="00142E32">
          <w:rPr>
            <w:rFonts w:ascii="Times New Roman" w:hAnsi="Times New Roman" w:cs="Times New Roman"/>
            <w:b/>
            <w:bCs/>
            <w:sz w:val="24"/>
            <w:szCs w:val="24"/>
            <w:shd w:val="clear" w:color="auto" w:fill="FFFFFF"/>
          </w:rPr>
          <w:t xml:space="preserve">M. E. </w:t>
        </w:r>
      </w:ins>
      <w:r w:rsidRPr="009C09D3">
        <w:rPr>
          <w:rFonts w:ascii="Times New Roman" w:hAnsi="Times New Roman" w:cs="Times New Roman"/>
          <w:b/>
          <w:bCs/>
          <w:sz w:val="24"/>
          <w:szCs w:val="24"/>
          <w:shd w:val="clear" w:color="auto" w:fill="FFFFFF"/>
        </w:rPr>
        <w:t xml:space="preserve"> Sierszen, </w:t>
      </w:r>
      <w:del w:id="458" w:author="Shrovnal, Jeremiah [6]" w:date="2023-02-17T11:12:00Z">
        <w:r w:rsidRPr="009C09D3" w:rsidDel="00142E32">
          <w:rPr>
            <w:rFonts w:ascii="Times New Roman" w:hAnsi="Times New Roman" w:cs="Times New Roman"/>
            <w:b/>
            <w:bCs/>
            <w:sz w:val="24"/>
            <w:szCs w:val="24"/>
            <w:shd w:val="clear" w:color="auto" w:fill="FFFFFF"/>
          </w:rPr>
          <w:delText>M.</w:delText>
        </w:r>
        <w:r w:rsidR="00796773" w:rsidDel="00142E32">
          <w:rPr>
            <w:rFonts w:ascii="Times New Roman" w:hAnsi="Times New Roman" w:cs="Times New Roman"/>
            <w:b/>
            <w:bCs/>
            <w:sz w:val="24"/>
            <w:szCs w:val="24"/>
            <w:shd w:val="clear" w:color="auto" w:fill="FFFFFF"/>
          </w:rPr>
          <w:delText xml:space="preserve"> </w:delText>
        </w:r>
        <w:r w:rsidRPr="009C09D3" w:rsidDel="00142E32">
          <w:rPr>
            <w:rFonts w:ascii="Times New Roman" w:hAnsi="Times New Roman" w:cs="Times New Roman"/>
            <w:b/>
            <w:bCs/>
            <w:sz w:val="24"/>
            <w:szCs w:val="24"/>
            <w:shd w:val="clear" w:color="auto" w:fill="FFFFFF"/>
          </w:rPr>
          <w:delText xml:space="preserve">E. </w:delText>
        </w:r>
      </w:del>
      <w:r w:rsidRPr="009C09D3">
        <w:rPr>
          <w:rFonts w:ascii="Times New Roman" w:hAnsi="Times New Roman" w:cs="Times New Roman"/>
          <w:b/>
          <w:bCs/>
          <w:sz w:val="24"/>
          <w:szCs w:val="24"/>
          <w:shd w:val="clear" w:color="auto" w:fill="FFFFFF"/>
        </w:rPr>
        <w:t>and D.</w:t>
      </w:r>
      <w:r w:rsidR="00796773">
        <w:rPr>
          <w:rFonts w:ascii="Times New Roman" w:hAnsi="Times New Roman" w:cs="Times New Roman"/>
          <w:b/>
          <w:bCs/>
          <w:sz w:val="24"/>
          <w:szCs w:val="24"/>
          <w:shd w:val="clear" w:color="auto" w:fill="FFFFFF"/>
        </w:rPr>
        <w:t xml:space="preserve"> </w:t>
      </w:r>
      <w:r w:rsidRPr="009C09D3">
        <w:rPr>
          <w:rFonts w:ascii="Times New Roman" w:hAnsi="Times New Roman" w:cs="Times New Roman"/>
          <w:b/>
          <w:bCs/>
          <w:sz w:val="24"/>
          <w:szCs w:val="24"/>
          <w:shd w:val="clear" w:color="auto" w:fill="FFFFFF"/>
        </w:rPr>
        <w:t>G. Uzarski.</w:t>
      </w:r>
      <w:r>
        <w:rPr>
          <w:rFonts w:ascii="Times New Roman" w:hAnsi="Times New Roman" w:cs="Times New Roman"/>
          <w:sz w:val="24"/>
          <w:szCs w:val="24"/>
          <w:shd w:val="clear" w:color="auto" w:fill="FFFFFF"/>
        </w:rPr>
        <w:t xml:space="preserve"> </w:t>
      </w:r>
      <w:r w:rsidRPr="009C09D3">
        <w:rPr>
          <w:rFonts w:ascii="Times New Roman" w:hAnsi="Times New Roman" w:cs="Times New Roman"/>
          <w:sz w:val="24"/>
          <w:szCs w:val="24"/>
          <w:shd w:val="clear" w:color="auto" w:fill="FFFFFF"/>
        </w:rPr>
        <w:t>2016. Reconstructing fish movements between coastal wetland and nearshore habitats of the Great Lakes. Limnology and Oceanography</w:t>
      </w:r>
      <w:r>
        <w:rPr>
          <w:rFonts w:ascii="Times New Roman" w:hAnsi="Times New Roman" w:cs="Times New Roman"/>
          <w:sz w:val="24"/>
          <w:szCs w:val="24"/>
          <w:shd w:val="clear" w:color="auto" w:fill="FFFFFF"/>
        </w:rPr>
        <w:t xml:space="preserve"> </w:t>
      </w:r>
      <w:r w:rsidRPr="009C09D3">
        <w:rPr>
          <w:rFonts w:ascii="Times New Roman" w:hAnsi="Times New Roman" w:cs="Times New Roman"/>
          <w:sz w:val="24"/>
          <w:szCs w:val="24"/>
          <w:shd w:val="clear" w:color="auto" w:fill="FFFFFF"/>
        </w:rPr>
        <w:t>61</w:t>
      </w:r>
      <w:r>
        <w:rPr>
          <w:rFonts w:ascii="Times New Roman" w:hAnsi="Times New Roman" w:cs="Times New Roman"/>
          <w:sz w:val="24"/>
          <w:szCs w:val="24"/>
          <w:shd w:val="clear" w:color="auto" w:fill="FFFFFF"/>
        </w:rPr>
        <w:t xml:space="preserve">: </w:t>
      </w:r>
      <w:r w:rsidRPr="009C09D3">
        <w:rPr>
          <w:rFonts w:ascii="Times New Roman" w:hAnsi="Times New Roman" w:cs="Times New Roman"/>
          <w:sz w:val="24"/>
          <w:szCs w:val="24"/>
          <w:shd w:val="clear" w:color="auto" w:fill="FFFFFF"/>
        </w:rPr>
        <w:t>1800-1813.</w:t>
      </w:r>
    </w:p>
    <w:p w14:paraId="7FD9775B" w14:textId="77777777" w:rsidR="002F03FC" w:rsidRPr="00BA2C3D" w:rsidRDefault="002F03FC" w:rsidP="002F03FC">
      <w:pPr>
        <w:spacing w:after="0" w:line="480" w:lineRule="auto"/>
        <w:rPr>
          <w:rFonts w:ascii="Times New Roman" w:hAnsi="Times New Roman" w:cs="Times New Roman"/>
          <w:sz w:val="24"/>
          <w:szCs w:val="24"/>
          <w:shd w:val="clear" w:color="auto" w:fill="FFFFFF"/>
        </w:rPr>
      </w:pPr>
      <w:r w:rsidRPr="008D68E7">
        <w:rPr>
          <w:rFonts w:ascii="Times New Roman" w:hAnsi="Times New Roman" w:cs="Times New Roman"/>
          <w:b/>
          <w:bCs/>
          <w:sz w:val="24"/>
          <w:szCs w:val="24"/>
        </w:rPr>
        <w:t>Schneider, J. C., P. W. Laarman, and H. Gowing.</w:t>
      </w:r>
      <w:r w:rsidRPr="00BA2C3D">
        <w:rPr>
          <w:rFonts w:ascii="Times New Roman" w:hAnsi="Times New Roman" w:cs="Times New Roman"/>
          <w:sz w:val="24"/>
          <w:szCs w:val="24"/>
        </w:rPr>
        <w:t xml:space="preserve"> 2000</w:t>
      </w:r>
      <w:r>
        <w:rPr>
          <w:rFonts w:ascii="Times New Roman" w:hAnsi="Times New Roman" w:cs="Times New Roman"/>
          <w:sz w:val="24"/>
          <w:szCs w:val="24"/>
        </w:rPr>
        <w:t>.</w:t>
      </w:r>
      <w:r w:rsidRPr="00BA2C3D">
        <w:rPr>
          <w:rFonts w:ascii="Times New Roman" w:hAnsi="Times New Roman" w:cs="Times New Roman"/>
          <w:sz w:val="24"/>
          <w:szCs w:val="24"/>
        </w:rPr>
        <w:t xml:space="preserve"> Length-weight relationships. </w:t>
      </w:r>
      <w:r w:rsidRPr="008D68E7">
        <w:rPr>
          <w:rFonts w:ascii="Times New Roman" w:hAnsi="Times New Roman" w:cs="Times New Roman"/>
          <w:i/>
          <w:iCs/>
          <w:sz w:val="24"/>
          <w:szCs w:val="24"/>
        </w:rPr>
        <w:t>I</w:t>
      </w:r>
      <w:r w:rsidRPr="00BA2C3D">
        <w:rPr>
          <w:rFonts w:ascii="Times New Roman" w:hAnsi="Times New Roman" w:cs="Times New Roman"/>
          <w:i/>
          <w:iCs/>
          <w:sz w:val="24"/>
          <w:szCs w:val="24"/>
        </w:rPr>
        <w:t>n</w:t>
      </w:r>
      <w:r>
        <w:rPr>
          <w:rFonts w:ascii="Times New Roman" w:hAnsi="Times New Roman" w:cs="Times New Roman"/>
          <w:i/>
          <w:iCs/>
          <w:sz w:val="24"/>
          <w:szCs w:val="24"/>
        </w:rPr>
        <w:t>:</w:t>
      </w:r>
      <w:r w:rsidRPr="00BA2C3D">
        <w:rPr>
          <w:rFonts w:ascii="Times New Roman" w:hAnsi="Times New Roman" w:cs="Times New Roman"/>
          <w:sz w:val="24"/>
          <w:szCs w:val="24"/>
        </w:rPr>
        <w:t xml:space="preserve"> Manual of </w:t>
      </w:r>
      <w:r>
        <w:rPr>
          <w:rFonts w:ascii="Times New Roman" w:hAnsi="Times New Roman" w:cs="Times New Roman"/>
          <w:sz w:val="24"/>
          <w:szCs w:val="24"/>
        </w:rPr>
        <w:t>Fi</w:t>
      </w:r>
      <w:r w:rsidRPr="00BA2C3D">
        <w:rPr>
          <w:rFonts w:ascii="Times New Roman" w:hAnsi="Times New Roman" w:cs="Times New Roman"/>
          <w:sz w:val="24"/>
          <w:szCs w:val="24"/>
        </w:rPr>
        <w:t xml:space="preserve">sheries </w:t>
      </w:r>
      <w:r>
        <w:rPr>
          <w:rFonts w:ascii="Times New Roman" w:hAnsi="Times New Roman" w:cs="Times New Roman"/>
          <w:sz w:val="24"/>
          <w:szCs w:val="24"/>
        </w:rPr>
        <w:t>S</w:t>
      </w:r>
      <w:r w:rsidRPr="00BA2C3D">
        <w:rPr>
          <w:rFonts w:ascii="Times New Roman" w:hAnsi="Times New Roman" w:cs="Times New Roman"/>
          <w:sz w:val="24"/>
          <w:szCs w:val="24"/>
        </w:rPr>
        <w:t xml:space="preserve">urvey </w:t>
      </w:r>
      <w:r>
        <w:rPr>
          <w:rFonts w:ascii="Times New Roman" w:hAnsi="Times New Roman" w:cs="Times New Roman"/>
          <w:sz w:val="24"/>
          <w:szCs w:val="24"/>
        </w:rPr>
        <w:t>M</w:t>
      </w:r>
      <w:r w:rsidRPr="00BA2C3D">
        <w:rPr>
          <w:rFonts w:ascii="Times New Roman" w:hAnsi="Times New Roman" w:cs="Times New Roman"/>
          <w:sz w:val="24"/>
          <w:szCs w:val="24"/>
        </w:rPr>
        <w:t>ethods II: with periodic updates. Schneider, J. C. (ed.). Michigan Department of Natural Resources, Ann Arbor</w:t>
      </w:r>
      <w:r>
        <w:rPr>
          <w:rFonts w:ascii="Times New Roman" w:hAnsi="Times New Roman" w:cs="Times New Roman"/>
          <w:sz w:val="24"/>
          <w:szCs w:val="24"/>
        </w:rPr>
        <w:t xml:space="preserve">, Michigan. </w:t>
      </w:r>
    </w:p>
    <w:p w14:paraId="54C4E4C7" w14:textId="77777777" w:rsidR="002F03FC" w:rsidRPr="00CE4FFF" w:rsidRDefault="002F03FC" w:rsidP="002F03FC">
      <w:pPr>
        <w:spacing w:after="0" w:line="480" w:lineRule="auto"/>
        <w:rPr>
          <w:rFonts w:ascii="Times New Roman" w:hAnsi="Times New Roman" w:cs="Times New Roman"/>
          <w:sz w:val="24"/>
          <w:szCs w:val="24"/>
        </w:rPr>
      </w:pPr>
      <w:r w:rsidRPr="00CE4FFF">
        <w:rPr>
          <w:rFonts w:ascii="Times New Roman" w:hAnsi="Times New Roman" w:cs="Times New Roman"/>
          <w:b/>
          <w:bCs/>
          <w:sz w:val="24"/>
          <w:szCs w:val="24"/>
          <w:shd w:val="clear" w:color="auto" w:fill="FFFFFF"/>
        </w:rPr>
        <w:t>Schoener, T. W.</w:t>
      </w:r>
      <w:r w:rsidRPr="00BA2C3D">
        <w:rPr>
          <w:rFonts w:ascii="Times New Roman" w:hAnsi="Times New Roman" w:cs="Times New Roman"/>
          <w:sz w:val="24"/>
          <w:szCs w:val="24"/>
          <w:shd w:val="clear" w:color="auto" w:fill="FFFFFF"/>
        </w:rPr>
        <w:t xml:space="preserve"> 1970. Non-synchronous spatial overlap of lizards in patchy habitats. </w:t>
      </w:r>
      <w:r w:rsidRPr="00CE4FFF">
        <w:rPr>
          <w:rFonts w:ascii="Times New Roman" w:hAnsi="Times New Roman" w:cs="Times New Roman"/>
          <w:sz w:val="24"/>
          <w:szCs w:val="24"/>
          <w:shd w:val="clear" w:color="auto" w:fill="FFFFFF"/>
        </w:rPr>
        <w:t>Ecology</w:t>
      </w:r>
      <w:r>
        <w:rPr>
          <w:rFonts w:ascii="Times New Roman" w:hAnsi="Times New Roman" w:cs="Times New Roman"/>
          <w:sz w:val="24"/>
          <w:szCs w:val="24"/>
          <w:shd w:val="clear" w:color="auto" w:fill="FFFFFF"/>
        </w:rPr>
        <w:t xml:space="preserve"> </w:t>
      </w:r>
      <w:r w:rsidRPr="00CE4FFF">
        <w:rPr>
          <w:rFonts w:ascii="Times New Roman" w:hAnsi="Times New Roman" w:cs="Times New Roman"/>
          <w:sz w:val="24"/>
          <w:szCs w:val="24"/>
          <w:shd w:val="clear" w:color="auto" w:fill="FFFFFF"/>
        </w:rPr>
        <w:t>51: 408-418.</w:t>
      </w:r>
    </w:p>
    <w:p w14:paraId="208996EA" w14:textId="299A2FF8" w:rsidR="002F03FC" w:rsidRPr="00BA2C3D" w:rsidRDefault="002F03FC" w:rsidP="002F03FC">
      <w:pPr>
        <w:spacing w:after="0" w:line="480" w:lineRule="auto"/>
        <w:rPr>
          <w:rFonts w:ascii="Times New Roman" w:hAnsi="Times New Roman" w:cs="Times New Roman"/>
          <w:sz w:val="24"/>
          <w:szCs w:val="24"/>
        </w:rPr>
      </w:pPr>
      <w:r w:rsidRPr="00344945">
        <w:rPr>
          <w:rFonts w:ascii="Times New Roman" w:hAnsi="Times New Roman" w:cs="Times New Roman"/>
          <w:b/>
          <w:bCs/>
          <w:sz w:val="24"/>
          <w:szCs w:val="24"/>
        </w:rPr>
        <w:t xml:space="preserve">Schramm Jr, H. L., </w:t>
      </w:r>
      <w:ins w:id="459" w:author="Shrovnal, Jeremiah [6]" w:date="2023-02-17T11:12:00Z">
        <w:r w:rsidR="00142E32">
          <w:rPr>
            <w:rFonts w:ascii="Times New Roman" w:hAnsi="Times New Roman" w:cs="Times New Roman"/>
            <w:b/>
            <w:bCs/>
            <w:sz w:val="24"/>
            <w:szCs w:val="24"/>
          </w:rPr>
          <w:t xml:space="preserve">S. P. </w:t>
        </w:r>
      </w:ins>
      <w:r w:rsidRPr="00344945">
        <w:rPr>
          <w:rFonts w:ascii="Times New Roman" w:hAnsi="Times New Roman" w:cs="Times New Roman"/>
          <w:b/>
          <w:bCs/>
          <w:sz w:val="24"/>
          <w:szCs w:val="24"/>
        </w:rPr>
        <w:t xml:space="preserve">Malvestuto, </w:t>
      </w:r>
      <w:del w:id="460" w:author="Shrovnal, Jeremiah [6]" w:date="2023-02-17T11:13:00Z">
        <w:r w:rsidRPr="00344945" w:rsidDel="00142E32">
          <w:rPr>
            <w:rFonts w:ascii="Times New Roman" w:hAnsi="Times New Roman" w:cs="Times New Roman"/>
            <w:b/>
            <w:bCs/>
            <w:sz w:val="24"/>
            <w:szCs w:val="24"/>
          </w:rPr>
          <w:delText xml:space="preserve">S. P., </w:delText>
        </w:r>
      </w:del>
      <w:r w:rsidRPr="00344945">
        <w:rPr>
          <w:rFonts w:ascii="Times New Roman" w:hAnsi="Times New Roman" w:cs="Times New Roman"/>
          <w:b/>
          <w:bCs/>
          <w:sz w:val="24"/>
          <w:szCs w:val="24"/>
        </w:rPr>
        <w:t>and W. A. Hubert</w:t>
      </w:r>
      <w:r>
        <w:rPr>
          <w:rFonts w:ascii="Times New Roman" w:hAnsi="Times New Roman" w:cs="Times New Roman"/>
          <w:b/>
          <w:bCs/>
          <w:sz w:val="24"/>
          <w:szCs w:val="24"/>
        </w:rPr>
        <w:t>.</w:t>
      </w:r>
      <w:r w:rsidRPr="00BA2C3D">
        <w:rPr>
          <w:rFonts w:ascii="Times New Roman" w:hAnsi="Times New Roman" w:cs="Times New Roman"/>
          <w:sz w:val="24"/>
          <w:szCs w:val="24"/>
        </w:rPr>
        <w:t xml:space="preserve"> 1992. Evaluation of procedures for back-calculation of lengths of </w:t>
      </w:r>
      <w:r>
        <w:rPr>
          <w:rFonts w:ascii="Times New Roman" w:hAnsi="Times New Roman" w:cs="Times New Roman"/>
          <w:sz w:val="24"/>
          <w:szCs w:val="24"/>
        </w:rPr>
        <w:t>L</w:t>
      </w:r>
      <w:r w:rsidRPr="00BA2C3D">
        <w:rPr>
          <w:rFonts w:ascii="Times New Roman" w:hAnsi="Times New Roman" w:cs="Times New Roman"/>
          <w:sz w:val="24"/>
          <w:szCs w:val="24"/>
        </w:rPr>
        <w:t xml:space="preserve">argemouth </w:t>
      </w:r>
      <w:r>
        <w:rPr>
          <w:rFonts w:ascii="Times New Roman" w:hAnsi="Times New Roman" w:cs="Times New Roman"/>
          <w:sz w:val="24"/>
          <w:szCs w:val="24"/>
        </w:rPr>
        <w:t>B</w:t>
      </w:r>
      <w:r w:rsidRPr="00BA2C3D">
        <w:rPr>
          <w:rFonts w:ascii="Times New Roman" w:hAnsi="Times New Roman" w:cs="Times New Roman"/>
          <w:sz w:val="24"/>
          <w:szCs w:val="24"/>
        </w:rPr>
        <w:t xml:space="preserve">ass aged by otoliths. </w:t>
      </w:r>
      <w:r w:rsidRPr="00344945">
        <w:rPr>
          <w:rFonts w:ascii="Times New Roman" w:hAnsi="Times New Roman" w:cs="Times New Roman"/>
          <w:sz w:val="24"/>
          <w:szCs w:val="24"/>
        </w:rPr>
        <w:t>North American Journal of Fisheries Management 1</w:t>
      </w:r>
      <w:r>
        <w:rPr>
          <w:rFonts w:ascii="Times New Roman" w:hAnsi="Times New Roman" w:cs="Times New Roman"/>
          <w:sz w:val="24"/>
          <w:szCs w:val="24"/>
        </w:rPr>
        <w:t xml:space="preserve">2: </w:t>
      </w:r>
      <w:r w:rsidRPr="00BA2C3D">
        <w:rPr>
          <w:rFonts w:ascii="Times New Roman" w:hAnsi="Times New Roman" w:cs="Times New Roman"/>
          <w:sz w:val="24"/>
          <w:szCs w:val="24"/>
        </w:rPr>
        <w:t>604-608.</w:t>
      </w:r>
    </w:p>
    <w:p w14:paraId="596F42B5" w14:textId="77777777" w:rsidR="002F03FC" w:rsidRDefault="002F03FC" w:rsidP="002F03FC">
      <w:pPr>
        <w:spacing w:after="0" w:line="480" w:lineRule="auto"/>
        <w:rPr>
          <w:rFonts w:ascii="Times New Roman" w:hAnsi="Times New Roman" w:cs="Times New Roman"/>
          <w:sz w:val="24"/>
          <w:szCs w:val="24"/>
        </w:rPr>
      </w:pPr>
      <w:r w:rsidRPr="005C3457">
        <w:rPr>
          <w:rFonts w:ascii="Times New Roman" w:hAnsi="Times New Roman" w:cs="Times New Roman"/>
          <w:b/>
          <w:bCs/>
          <w:sz w:val="24"/>
          <w:szCs w:val="24"/>
        </w:rPr>
        <w:t>Scott, W. B., and E. J. Crossman</w:t>
      </w:r>
      <w:r w:rsidRPr="00BA2C3D">
        <w:rPr>
          <w:rFonts w:ascii="Times New Roman" w:hAnsi="Times New Roman" w:cs="Times New Roman"/>
          <w:sz w:val="24"/>
          <w:szCs w:val="24"/>
        </w:rPr>
        <w:t>. 1973. Freshwater fishes of Canada</w:t>
      </w:r>
      <w:r>
        <w:rPr>
          <w:rFonts w:ascii="Times New Roman" w:hAnsi="Times New Roman" w:cs="Times New Roman"/>
          <w:sz w:val="24"/>
          <w:szCs w:val="24"/>
        </w:rPr>
        <w:t xml:space="preserve">. </w:t>
      </w:r>
      <w:r w:rsidRPr="005C3457">
        <w:rPr>
          <w:rFonts w:ascii="Times New Roman" w:hAnsi="Times New Roman" w:cs="Times New Roman"/>
          <w:sz w:val="24"/>
          <w:szCs w:val="24"/>
        </w:rPr>
        <w:t xml:space="preserve">Bulletin </w:t>
      </w:r>
      <w:r w:rsidRPr="00BA2C3D">
        <w:rPr>
          <w:rFonts w:ascii="Times New Roman" w:hAnsi="Times New Roman" w:cs="Times New Roman"/>
          <w:sz w:val="24"/>
          <w:szCs w:val="24"/>
        </w:rPr>
        <w:t xml:space="preserve">184. </w:t>
      </w:r>
      <w:r w:rsidRPr="005C3457">
        <w:rPr>
          <w:rFonts w:ascii="Times New Roman" w:hAnsi="Times New Roman" w:cs="Times New Roman"/>
          <w:sz w:val="24"/>
          <w:szCs w:val="24"/>
        </w:rPr>
        <w:t>Fisheries Research Board of Canada</w:t>
      </w:r>
      <w:r>
        <w:rPr>
          <w:rFonts w:ascii="Times New Roman" w:hAnsi="Times New Roman" w:cs="Times New Roman"/>
          <w:sz w:val="24"/>
          <w:szCs w:val="24"/>
        </w:rPr>
        <w:t>.</w:t>
      </w:r>
      <w:r w:rsidRPr="005C3457">
        <w:rPr>
          <w:rFonts w:ascii="Times New Roman" w:hAnsi="Times New Roman" w:cs="Times New Roman"/>
          <w:sz w:val="24"/>
          <w:szCs w:val="24"/>
        </w:rPr>
        <w:t xml:space="preserve"> </w:t>
      </w:r>
    </w:p>
    <w:p w14:paraId="1C5F0055" w14:textId="051D1302" w:rsidR="002F03FC" w:rsidRDefault="002F03FC" w:rsidP="002F03FC">
      <w:pPr>
        <w:spacing w:after="0" w:line="480" w:lineRule="auto"/>
        <w:rPr>
          <w:rFonts w:ascii="Times New Roman" w:hAnsi="Times New Roman" w:cs="Times New Roman"/>
          <w:sz w:val="24"/>
          <w:szCs w:val="24"/>
        </w:rPr>
      </w:pPr>
      <w:r w:rsidRPr="00452EAD">
        <w:rPr>
          <w:rFonts w:ascii="Times New Roman" w:hAnsi="Times New Roman" w:cs="Times New Roman"/>
          <w:b/>
          <w:bCs/>
          <w:sz w:val="24"/>
          <w:szCs w:val="24"/>
        </w:rPr>
        <w:t>Swanson, H.</w:t>
      </w:r>
      <w:r w:rsidR="00796773">
        <w:rPr>
          <w:rFonts w:ascii="Times New Roman" w:hAnsi="Times New Roman" w:cs="Times New Roman"/>
          <w:b/>
          <w:bCs/>
          <w:sz w:val="24"/>
          <w:szCs w:val="24"/>
        </w:rPr>
        <w:t xml:space="preserve"> </w:t>
      </w:r>
      <w:r w:rsidRPr="00452EAD">
        <w:rPr>
          <w:rFonts w:ascii="Times New Roman" w:hAnsi="Times New Roman" w:cs="Times New Roman"/>
          <w:b/>
          <w:bCs/>
          <w:sz w:val="24"/>
          <w:szCs w:val="24"/>
        </w:rPr>
        <w:t xml:space="preserve">K., </w:t>
      </w:r>
      <w:ins w:id="461" w:author="Shrovnal, Jeremiah [6]" w:date="2023-02-17T11:13:00Z">
        <w:r w:rsidR="00142E32">
          <w:rPr>
            <w:rFonts w:ascii="Times New Roman" w:hAnsi="Times New Roman" w:cs="Times New Roman"/>
            <w:b/>
            <w:bCs/>
            <w:sz w:val="24"/>
            <w:szCs w:val="24"/>
          </w:rPr>
          <w:t xml:space="preserve">M. </w:t>
        </w:r>
      </w:ins>
      <w:r w:rsidRPr="00452EAD">
        <w:rPr>
          <w:rFonts w:ascii="Times New Roman" w:hAnsi="Times New Roman" w:cs="Times New Roman"/>
          <w:b/>
          <w:bCs/>
          <w:sz w:val="24"/>
          <w:szCs w:val="24"/>
        </w:rPr>
        <w:t>Lysy, M.</w:t>
      </w:r>
      <w:del w:id="462" w:author="Shrovnal, Jeremiah [6]" w:date="2023-02-17T11:13:00Z">
        <w:r w:rsidRPr="00452EAD" w:rsidDel="00142E32">
          <w:rPr>
            <w:rFonts w:ascii="Times New Roman" w:hAnsi="Times New Roman" w:cs="Times New Roman"/>
            <w:b/>
            <w:bCs/>
            <w:sz w:val="24"/>
            <w:szCs w:val="24"/>
          </w:rPr>
          <w:delText>,</w:delText>
        </w:r>
      </w:del>
      <w:r w:rsidRPr="00452EAD">
        <w:rPr>
          <w:rFonts w:ascii="Times New Roman" w:hAnsi="Times New Roman" w:cs="Times New Roman"/>
          <w:b/>
          <w:bCs/>
          <w:sz w:val="24"/>
          <w:szCs w:val="24"/>
        </w:rPr>
        <w:t xml:space="preserve"> Power, </w:t>
      </w:r>
      <w:del w:id="463" w:author="Shrovnal, Jeremiah [6]" w:date="2023-02-17T11:13:00Z">
        <w:r w:rsidRPr="00452EAD" w:rsidDel="00142E32">
          <w:rPr>
            <w:rFonts w:ascii="Times New Roman" w:hAnsi="Times New Roman" w:cs="Times New Roman"/>
            <w:b/>
            <w:bCs/>
            <w:sz w:val="24"/>
            <w:szCs w:val="24"/>
          </w:rPr>
          <w:delText>M.,</w:delText>
        </w:r>
      </w:del>
      <w:ins w:id="464" w:author="Shrovnal, Jeremiah [6]" w:date="2023-02-17T11:13:00Z">
        <w:r w:rsidR="00142E32">
          <w:rPr>
            <w:rFonts w:ascii="Times New Roman" w:hAnsi="Times New Roman" w:cs="Times New Roman"/>
            <w:b/>
            <w:bCs/>
            <w:sz w:val="24"/>
            <w:szCs w:val="24"/>
          </w:rPr>
          <w:t>A. D.</w:t>
        </w:r>
      </w:ins>
      <w:r w:rsidRPr="00452EAD">
        <w:rPr>
          <w:rFonts w:ascii="Times New Roman" w:hAnsi="Times New Roman" w:cs="Times New Roman"/>
          <w:b/>
          <w:bCs/>
          <w:sz w:val="24"/>
          <w:szCs w:val="24"/>
        </w:rPr>
        <w:t xml:space="preserve"> Stasko, </w:t>
      </w:r>
      <w:del w:id="465" w:author="Shrovnal, Jeremiah [6]" w:date="2023-02-17T11:13:00Z">
        <w:r w:rsidRPr="00452EAD" w:rsidDel="00142E32">
          <w:rPr>
            <w:rFonts w:ascii="Times New Roman" w:hAnsi="Times New Roman" w:cs="Times New Roman"/>
            <w:b/>
            <w:bCs/>
            <w:sz w:val="24"/>
            <w:szCs w:val="24"/>
          </w:rPr>
          <w:delText>A.</w:delText>
        </w:r>
        <w:r w:rsidR="007A04FC" w:rsidDel="00142E32">
          <w:rPr>
            <w:rFonts w:ascii="Times New Roman" w:hAnsi="Times New Roman" w:cs="Times New Roman"/>
            <w:b/>
            <w:bCs/>
            <w:sz w:val="24"/>
            <w:szCs w:val="24"/>
          </w:rPr>
          <w:delText xml:space="preserve"> </w:delText>
        </w:r>
        <w:r w:rsidRPr="00452EAD" w:rsidDel="00142E32">
          <w:rPr>
            <w:rFonts w:ascii="Times New Roman" w:hAnsi="Times New Roman" w:cs="Times New Roman"/>
            <w:b/>
            <w:bCs/>
            <w:sz w:val="24"/>
            <w:szCs w:val="24"/>
          </w:rPr>
          <w:delText>D.,</w:delText>
        </w:r>
      </w:del>
      <w:ins w:id="466" w:author="Shrovnal, Jeremiah [6]" w:date="2023-02-17T11:13:00Z">
        <w:r w:rsidR="00142E32">
          <w:rPr>
            <w:rFonts w:ascii="Times New Roman" w:hAnsi="Times New Roman" w:cs="Times New Roman"/>
            <w:b/>
            <w:bCs/>
            <w:sz w:val="24"/>
            <w:szCs w:val="24"/>
          </w:rPr>
          <w:t>J. D.</w:t>
        </w:r>
      </w:ins>
      <w:r w:rsidRPr="00452EAD">
        <w:rPr>
          <w:rFonts w:ascii="Times New Roman" w:hAnsi="Times New Roman" w:cs="Times New Roman"/>
          <w:b/>
          <w:bCs/>
          <w:sz w:val="24"/>
          <w:szCs w:val="24"/>
        </w:rPr>
        <w:t xml:space="preserve"> Johnson, </w:t>
      </w:r>
      <w:del w:id="467" w:author="Shrovnal, Jeremiah [6]" w:date="2023-02-17T11:13:00Z">
        <w:r w:rsidRPr="00452EAD" w:rsidDel="00142E32">
          <w:rPr>
            <w:rFonts w:ascii="Times New Roman" w:hAnsi="Times New Roman" w:cs="Times New Roman"/>
            <w:b/>
            <w:bCs/>
            <w:sz w:val="24"/>
            <w:szCs w:val="24"/>
          </w:rPr>
          <w:delText>J.</w:delText>
        </w:r>
        <w:r w:rsidR="007A04FC" w:rsidDel="00142E32">
          <w:rPr>
            <w:rFonts w:ascii="Times New Roman" w:hAnsi="Times New Roman" w:cs="Times New Roman"/>
            <w:b/>
            <w:bCs/>
            <w:sz w:val="24"/>
            <w:szCs w:val="24"/>
          </w:rPr>
          <w:delText xml:space="preserve"> </w:delText>
        </w:r>
        <w:r w:rsidRPr="00452EAD" w:rsidDel="00142E32">
          <w:rPr>
            <w:rFonts w:ascii="Times New Roman" w:hAnsi="Times New Roman" w:cs="Times New Roman"/>
            <w:b/>
            <w:bCs/>
            <w:sz w:val="24"/>
            <w:szCs w:val="24"/>
          </w:rPr>
          <w:delText xml:space="preserve">D. </w:delText>
        </w:r>
      </w:del>
      <w:r w:rsidRPr="00452EAD">
        <w:rPr>
          <w:rFonts w:ascii="Times New Roman" w:hAnsi="Times New Roman" w:cs="Times New Roman"/>
          <w:b/>
          <w:bCs/>
          <w:sz w:val="24"/>
          <w:szCs w:val="24"/>
        </w:rPr>
        <w:t>and</w:t>
      </w:r>
      <w:r>
        <w:rPr>
          <w:rFonts w:ascii="Times New Roman" w:hAnsi="Times New Roman" w:cs="Times New Roman"/>
          <w:b/>
          <w:bCs/>
          <w:sz w:val="24"/>
          <w:szCs w:val="24"/>
        </w:rPr>
        <w:t xml:space="preserve"> J. D.</w:t>
      </w:r>
      <w:r w:rsidRPr="00452EAD">
        <w:rPr>
          <w:rFonts w:ascii="Times New Roman" w:hAnsi="Times New Roman" w:cs="Times New Roman"/>
          <w:b/>
          <w:bCs/>
          <w:sz w:val="24"/>
          <w:szCs w:val="24"/>
        </w:rPr>
        <w:t xml:space="preserve"> Reist</w:t>
      </w:r>
      <w:r>
        <w:rPr>
          <w:rFonts w:ascii="Times New Roman" w:hAnsi="Times New Roman" w:cs="Times New Roman"/>
          <w:b/>
          <w:bCs/>
          <w:sz w:val="24"/>
          <w:szCs w:val="24"/>
        </w:rPr>
        <w:t>.</w:t>
      </w:r>
      <w:r w:rsidRPr="00452EAD">
        <w:rPr>
          <w:rFonts w:ascii="Times New Roman" w:hAnsi="Times New Roman" w:cs="Times New Roman"/>
          <w:sz w:val="24"/>
          <w:szCs w:val="24"/>
        </w:rPr>
        <w:t xml:space="preserve"> 2015. A new probabilistic method for quantifying n‐dimensional ecological niches and niche overlap. Ecology 96</w:t>
      </w:r>
      <w:r>
        <w:rPr>
          <w:rFonts w:ascii="Times New Roman" w:hAnsi="Times New Roman" w:cs="Times New Roman"/>
          <w:sz w:val="24"/>
          <w:szCs w:val="24"/>
        </w:rPr>
        <w:t xml:space="preserve">: </w:t>
      </w:r>
      <w:r w:rsidRPr="00452EAD">
        <w:rPr>
          <w:rFonts w:ascii="Times New Roman" w:hAnsi="Times New Roman" w:cs="Times New Roman"/>
          <w:sz w:val="24"/>
          <w:szCs w:val="24"/>
        </w:rPr>
        <w:t>318-324.</w:t>
      </w:r>
    </w:p>
    <w:p w14:paraId="039C89E9" w14:textId="32B69F85" w:rsidR="002F03FC" w:rsidRPr="00BA2C3D" w:rsidRDefault="002F03FC" w:rsidP="002F03FC">
      <w:pPr>
        <w:spacing w:after="0" w:line="480" w:lineRule="auto"/>
        <w:rPr>
          <w:rFonts w:ascii="Times New Roman" w:hAnsi="Times New Roman" w:cs="Times New Roman"/>
          <w:sz w:val="24"/>
          <w:szCs w:val="24"/>
        </w:rPr>
      </w:pPr>
      <w:r w:rsidRPr="00A7377E">
        <w:rPr>
          <w:rFonts w:ascii="Times New Roman" w:hAnsi="Times New Roman" w:cs="Times New Roman"/>
          <w:b/>
          <w:bCs/>
          <w:sz w:val="24"/>
          <w:szCs w:val="24"/>
        </w:rPr>
        <w:lastRenderedPageBreak/>
        <w:t>Then, A.</w:t>
      </w:r>
      <w:r w:rsidR="007A04FC">
        <w:rPr>
          <w:rFonts w:ascii="Times New Roman" w:hAnsi="Times New Roman" w:cs="Times New Roman"/>
          <w:b/>
          <w:bCs/>
          <w:sz w:val="24"/>
          <w:szCs w:val="24"/>
        </w:rPr>
        <w:t xml:space="preserve"> </w:t>
      </w:r>
      <w:r w:rsidRPr="00A7377E">
        <w:rPr>
          <w:rFonts w:ascii="Times New Roman" w:hAnsi="Times New Roman" w:cs="Times New Roman"/>
          <w:b/>
          <w:bCs/>
          <w:sz w:val="24"/>
          <w:szCs w:val="24"/>
        </w:rPr>
        <w:t xml:space="preserve">Y., </w:t>
      </w:r>
      <w:ins w:id="468" w:author="Shrovnal, Jeremiah [6]" w:date="2023-02-17T11:13:00Z">
        <w:r w:rsidR="00142E32">
          <w:rPr>
            <w:rFonts w:ascii="Times New Roman" w:hAnsi="Times New Roman" w:cs="Times New Roman"/>
            <w:b/>
            <w:bCs/>
            <w:sz w:val="24"/>
            <w:szCs w:val="24"/>
          </w:rPr>
          <w:t xml:space="preserve">J. M. </w:t>
        </w:r>
      </w:ins>
      <w:r w:rsidRPr="00A7377E">
        <w:rPr>
          <w:rFonts w:ascii="Times New Roman" w:hAnsi="Times New Roman" w:cs="Times New Roman"/>
          <w:b/>
          <w:bCs/>
          <w:sz w:val="24"/>
          <w:szCs w:val="24"/>
        </w:rPr>
        <w:t xml:space="preserve">Hoenig, </w:t>
      </w:r>
      <w:del w:id="469" w:author="Shrovnal, Jeremiah [6]" w:date="2023-02-17T11:13:00Z">
        <w:r w:rsidRPr="00A7377E" w:rsidDel="00142E32">
          <w:rPr>
            <w:rFonts w:ascii="Times New Roman" w:hAnsi="Times New Roman" w:cs="Times New Roman"/>
            <w:b/>
            <w:bCs/>
            <w:sz w:val="24"/>
            <w:szCs w:val="24"/>
          </w:rPr>
          <w:delText>J.</w:delText>
        </w:r>
        <w:r w:rsidR="007A04FC" w:rsidDel="00142E32">
          <w:rPr>
            <w:rFonts w:ascii="Times New Roman" w:hAnsi="Times New Roman" w:cs="Times New Roman"/>
            <w:b/>
            <w:bCs/>
            <w:sz w:val="24"/>
            <w:szCs w:val="24"/>
          </w:rPr>
          <w:delText xml:space="preserve"> </w:delText>
        </w:r>
        <w:r w:rsidRPr="00A7377E" w:rsidDel="00142E32">
          <w:rPr>
            <w:rFonts w:ascii="Times New Roman" w:hAnsi="Times New Roman" w:cs="Times New Roman"/>
            <w:b/>
            <w:bCs/>
            <w:sz w:val="24"/>
            <w:szCs w:val="24"/>
          </w:rPr>
          <w:delText xml:space="preserve">M., </w:delText>
        </w:r>
      </w:del>
      <w:ins w:id="470" w:author="Shrovnal, Jeremiah [6]" w:date="2023-02-17T11:13:00Z">
        <w:r w:rsidR="00142E32">
          <w:rPr>
            <w:rFonts w:ascii="Times New Roman" w:hAnsi="Times New Roman" w:cs="Times New Roman"/>
            <w:b/>
            <w:bCs/>
            <w:sz w:val="24"/>
            <w:szCs w:val="24"/>
          </w:rPr>
          <w:t xml:space="preserve">N. G. </w:t>
        </w:r>
      </w:ins>
      <w:r w:rsidRPr="00A7377E">
        <w:rPr>
          <w:rFonts w:ascii="Times New Roman" w:hAnsi="Times New Roman" w:cs="Times New Roman"/>
          <w:b/>
          <w:bCs/>
          <w:sz w:val="24"/>
          <w:szCs w:val="24"/>
        </w:rPr>
        <w:t xml:space="preserve">Hall, </w:t>
      </w:r>
      <w:del w:id="471" w:author="Shrovnal, Jeremiah [6]" w:date="2023-02-17T11:13:00Z">
        <w:r w:rsidRPr="00A7377E" w:rsidDel="00142E32">
          <w:rPr>
            <w:rFonts w:ascii="Times New Roman" w:hAnsi="Times New Roman" w:cs="Times New Roman"/>
            <w:b/>
            <w:bCs/>
            <w:sz w:val="24"/>
            <w:szCs w:val="24"/>
          </w:rPr>
          <w:delText>N.</w:delText>
        </w:r>
        <w:r w:rsidR="007A04FC" w:rsidDel="00142E32">
          <w:rPr>
            <w:rFonts w:ascii="Times New Roman" w:hAnsi="Times New Roman" w:cs="Times New Roman"/>
            <w:b/>
            <w:bCs/>
            <w:sz w:val="24"/>
            <w:szCs w:val="24"/>
          </w:rPr>
          <w:delText xml:space="preserve"> </w:delText>
        </w:r>
        <w:r w:rsidRPr="00A7377E" w:rsidDel="00142E32">
          <w:rPr>
            <w:rFonts w:ascii="Times New Roman" w:hAnsi="Times New Roman" w:cs="Times New Roman"/>
            <w:b/>
            <w:bCs/>
            <w:sz w:val="24"/>
            <w:szCs w:val="24"/>
          </w:rPr>
          <w:delText xml:space="preserve">G., </w:delText>
        </w:r>
      </w:del>
      <w:r w:rsidRPr="00A7377E">
        <w:rPr>
          <w:rFonts w:ascii="Times New Roman" w:hAnsi="Times New Roman" w:cs="Times New Roman"/>
          <w:b/>
          <w:bCs/>
          <w:sz w:val="24"/>
          <w:szCs w:val="24"/>
        </w:rPr>
        <w:t>and D.</w:t>
      </w:r>
      <w:r w:rsidR="007A04FC">
        <w:rPr>
          <w:rFonts w:ascii="Times New Roman" w:hAnsi="Times New Roman" w:cs="Times New Roman"/>
          <w:b/>
          <w:bCs/>
          <w:sz w:val="24"/>
          <w:szCs w:val="24"/>
        </w:rPr>
        <w:t xml:space="preserve"> </w:t>
      </w:r>
      <w:r w:rsidRPr="00A7377E">
        <w:rPr>
          <w:rFonts w:ascii="Times New Roman" w:hAnsi="Times New Roman" w:cs="Times New Roman"/>
          <w:b/>
          <w:bCs/>
          <w:sz w:val="24"/>
          <w:szCs w:val="24"/>
        </w:rPr>
        <w:t>A. Hewitt.</w:t>
      </w:r>
      <w:r w:rsidRPr="00A7377E">
        <w:rPr>
          <w:rFonts w:ascii="Times New Roman" w:hAnsi="Times New Roman" w:cs="Times New Roman"/>
          <w:sz w:val="24"/>
          <w:szCs w:val="24"/>
        </w:rPr>
        <w:t xml:space="preserve"> 2015. Evaluating the predictive performance of empirical estimators of natural mortality rate using information on over 200 fish species. ICES Journal of Marine Science 72</w:t>
      </w:r>
      <w:r>
        <w:rPr>
          <w:rFonts w:ascii="Times New Roman" w:hAnsi="Times New Roman" w:cs="Times New Roman"/>
          <w:sz w:val="24"/>
          <w:szCs w:val="24"/>
        </w:rPr>
        <w:t xml:space="preserve">: </w:t>
      </w:r>
      <w:r w:rsidRPr="00A7377E">
        <w:rPr>
          <w:rFonts w:ascii="Times New Roman" w:hAnsi="Times New Roman" w:cs="Times New Roman"/>
          <w:sz w:val="24"/>
          <w:szCs w:val="24"/>
        </w:rPr>
        <w:t>82-92.</w:t>
      </w:r>
    </w:p>
    <w:p w14:paraId="276358A2" w14:textId="7103784C" w:rsidR="002F03FC" w:rsidRPr="00BA2C3D" w:rsidRDefault="002F03FC" w:rsidP="002F03FC">
      <w:pPr>
        <w:spacing w:after="0" w:line="480" w:lineRule="auto"/>
        <w:rPr>
          <w:rFonts w:ascii="Times New Roman" w:hAnsi="Times New Roman" w:cs="Times New Roman"/>
          <w:sz w:val="24"/>
          <w:szCs w:val="24"/>
        </w:rPr>
      </w:pPr>
      <w:r w:rsidRPr="00AF790E">
        <w:rPr>
          <w:rFonts w:ascii="Times New Roman" w:hAnsi="Times New Roman" w:cs="Times New Roman"/>
          <w:b/>
          <w:bCs/>
          <w:sz w:val="24"/>
          <w:szCs w:val="24"/>
        </w:rPr>
        <w:t xml:space="preserve">Traynor, D., </w:t>
      </w:r>
      <w:ins w:id="472" w:author="Shrovnal, Jeremiah [6]" w:date="2023-02-17T11:14:00Z">
        <w:r w:rsidR="00142E32">
          <w:rPr>
            <w:rFonts w:ascii="Times New Roman" w:hAnsi="Times New Roman" w:cs="Times New Roman"/>
            <w:b/>
            <w:bCs/>
            <w:sz w:val="24"/>
            <w:szCs w:val="24"/>
          </w:rPr>
          <w:t xml:space="preserve">A. </w:t>
        </w:r>
      </w:ins>
      <w:r w:rsidRPr="00AF790E">
        <w:rPr>
          <w:rFonts w:ascii="Times New Roman" w:hAnsi="Times New Roman" w:cs="Times New Roman"/>
          <w:b/>
          <w:bCs/>
          <w:sz w:val="24"/>
          <w:szCs w:val="24"/>
        </w:rPr>
        <w:t xml:space="preserve">Moerke, </w:t>
      </w:r>
      <w:del w:id="473" w:author="Shrovnal, Jeremiah [6]" w:date="2023-02-17T11:14:00Z">
        <w:r w:rsidRPr="00AF790E" w:rsidDel="00142E32">
          <w:rPr>
            <w:rFonts w:ascii="Times New Roman" w:hAnsi="Times New Roman" w:cs="Times New Roman"/>
            <w:b/>
            <w:bCs/>
            <w:sz w:val="24"/>
            <w:szCs w:val="24"/>
          </w:rPr>
          <w:delText xml:space="preserve">A., </w:delText>
        </w:r>
      </w:del>
      <w:r w:rsidRPr="00AF790E">
        <w:rPr>
          <w:rFonts w:ascii="Times New Roman" w:hAnsi="Times New Roman" w:cs="Times New Roman"/>
          <w:b/>
          <w:bCs/>
          <w:sz w:val="24"/>
          <w:szCs w:val="24"/>
        </w:rPr>
        <w:t>and R. Greil.</w:t>
      </w:r>
      <w:r w:rsidRPr="00BA2C3D">
        <w:rPr>
          <w:rFonts w:ascii="Times New Roman" w:hAnsi="Times New Roman" w:cs="Times New Roman"/>
          <w:sz w:val="24"/>
          <w:szCs w:val="24"/>
        </w:rPr>
        <w:t xml:space="preserve"> 2010. Identification of Michigan Fishes using Cleithra</w:t>
      </w:r>
      <w:r>
        <w:rPr>
          <w:rFonts w:ascii="Times New Roman" w:hAnsi="Times New Roman" w:cs="Times New Roman"/>
          <w:sz w:val="24"/>
          <w:szCs w:val="24"/>
        </w:rPr>
        <w:t xml:space="preserve"> (</w:t>
      </w:r>
      <w:r w:rsidRPr="00BA2C3D">
        <w:rPr>
          <w:rFonts w:ascii="Times New Roman" w:hAnsi="Times New Roman" w:cs="Times New Roman"/>
          <w:sz w:val="24"/>
          <w:szCs w:val="24"/>
        </w:rPr>
        <w:t>Misc. Publ. 2010-02</w:t>
      </w:r>
      <w:r>
        <w:rPr>
          <w:rFonts w:ascii="Times New Roman" w:hAnsi="Times New Roman" w:cs="Times New Roman"/>
          <w:sz w:val="24"/>
          <w:szCs w:val="24"/>
        </w:rPr>
        <w:t>).</w:t>
      </w:r>
      <w:r w:rsidRPr="00BA2C3D">
        <w:rPr>
          <w:rFonts w:ascii="Times New Roman" w:hAnsi="Times New Roman" w:cs="Times New Roman"/>
          <w:sz w:val="24"/>
          <w:szCs w:val="24"/>
        </w:rPr>
        <w:t xml:space="preserve"> Great Lakes Fish</w:t>
      </w:r>
      <w:r>
        <w:rPr>
          <w:rFonts w:ascii="Times New Roman" w:hAnsi="Times New Roman" w:cs="Times New Roman"/>
          <w:sz w:val="24"/>
          <w:szCs w:val="24"/>
        </w:rPr>
        <w:t>eries</w:t>
      </w:r>
      <w:r w:rsidRPr="00BA2C3D">
        <w:rPr>
          <w:rFonts w:ascii="Times New Roman" w:hAnsi="Times New Roman" w:cs="Times New Roman"/>
          <w:sz w:val="24"/>
          <w:szCs w:val="24"/>
        </w:rPr>
        <w:t xml:space="preserve"> Comm</w:t>
      </w:r>
      <w:r>
        <w:rPr>
          <w:rFonts w:ascii="Times New Roman" w:hAnsi="Times New Roman" w:cs="Times New Roman"/>
          <w:sz w:val="24"/>
          <w:szCs w:val="24"/>
        </w:rPr>
        <w:t>ission, Ann Arbor, Michigan.</w:t>
      </w:r>
    </w:p>
    <w:p w14:paraId="294C000A" w14:textId="6B077328" w:rsidR="002F03FC" w:rsidRDefault="002F03FC" w:rsidP="002F03FC">
      <w:pPr>
        <w:spacing w:after="0" w:line="480" w:lineRule="auto"/>
        <w:rPr>
          <w:rFonts w:ascii="Times New Roman" w:hAnsi="Times New Roman" w:cs="Times New Roman"/>
          <w:sz w:val="24"/>
          <w:szCs w:val="24"/>
        </w:rPr>
      </w:pPr>
      <w:r w:rsidRPr="00AB0418">
        <w:rPr>
          <w:rFonts w:ascii="Times New Roman" w:hAnsi="Times New Roman" w:cs="Times New Roman"/>
          <w:b/>
          <w:bCs/>
          <w:sz w:val="24"/>
          <w:szCs w:val="24"/>
        </w:rPr>
        <w:t xml:space="preserve">Turschak, B. A., </w:t>
      </w:r>
      <w:ins w:id="474" w:author="Shrovnal, Jeremiah" w:date="2023-02-17T11:15:00Z">
        <w:r w:rsidR="00142E32">
          <w:rPr>
            <w:rFonts w:ascii="Times New Roman" w:hAnsi="Times New Roman" w:cs="Times New Roman"/>
            <w:b/>
            <w:bCs/>
            <w:sz w:val="24"/>
            <w:szCs w:val="24"/>
          </w:rPr>
          <w:t xml:space="preserve">D. </w:t>
        </w:r>
      </w:ins>
      <w:r w:rsidRPr="00AB0418">
        <w:rPr>
          <w:rFonts w:ascii="Times New Roman" w:hAnsi="Times New Roman" w:cs="Times New Roman"/>
          <w:b/>
          <w:bCs/>
          <w:sz w:val="24"/>
          <w:szCs w:val="24"/>
        </w:rPr>
        <w:t xml:space="preserve">Bunnell, </w:t>
      </w:r>
      <w:del w:id="475" w:author="Shrovnal, Jeremiah" w:date="2023-02-17T11:15:00Z">
        <w:r w:rsidRPr="00AB0418" w:rsidDel="00142E32">
          <w:rPr>
            <w:rFonts w:ascii="Times New Roman" w:hAnsi="Times New Roman" w:cs="Times New Roman"/>
            <w:b/>
            <w:bCs/>
            <w:sz w:val="24"/>
            <w:szCs w:val="24"/>
          </w:rPr>
          <w:delText>D.,</w:delText>
        </w:r>
      </w:del>
      <w:ins w:id="476" w:author="Shrovnal, Jeremiah" w:date="2023-02-17T11:15:00Z">
        <w:r w:rsidR="00142E32">
          <w:rPr>
            <w:rFonts w:ascii="Times New Roman" w:hAnsi="Times New Roman" w:cs="Times New Roman"/>
            <w:b/>
            <w:bCs/>
            <w:sz w:val="24"/>
            <w:szCs w:val="24"/>
          </w:rPr>
          <w:t>S.</w:t>
        </w:r>
      </w:ins>
      <w:r w:rsidRPr="00AB0418">
        <w:rPr>
          <w:rFonts w:ascii="Times New Roman" w:hAnsi="Times New Roman" w:cs="Times New Roman"/>
          <w:b/>
          <w:bCs/>
          <w:sz w:val="24"/>
          <w:szCs w:val="24"/>
        </w:rPr>
        <w:t xml:space="preserve"> Czesny, </w:t>
      </w:r>
      <w:del w:id="477" w:author="Shrovnal, Jeremiah" w:date="2023-02-17T11:15:00Z">
        <w:r w:rsidRPr="00AB0418" w:rsidDel="00142E32">
          <w:rPr>
            <w:rFonts w:ascii="Times New Roman" w:hAnsi="Times New Roman" w:cs="Times New Roman"/>
            <w:b/>
            <w:bCs/>
            <w:sz w:val="24"/>
            <w:szCs w:val="24"/>
          </w:rPr>
          <w:delText>S.,</w:delText>
        </w:r>
      </w:del>
      <w:ins w:id="478" w:author="Shrovnal, Jeremiah" w:date="2023-02-17T11:15:00Z">
        <w:r w:rsidR="00142E32">
          <w:rPr>
            <w:rFonts w:ascii="Times New Roman" w:hAnsi="Times New Roman" w:cs="Times New Roman"/>
            <w:b/>
            <w:bCs/>
            <w:sz w:val="24"/>
            <w:szCs w:val="24"/>
          </w:rPr>
          <w:t>T. O.</w:t>
        </w:r>
      </w:ins>
      <w:r w:rsidRPr="00AB0418">
        <w:rPr>
          <w:rFonts w:ascii="Times New Roman" w:hAnsi="Times New Roman" w:cs="Times New Roman"/>
          <w:b/>
          <w:bCs/>
          <w:sz w:val="24"/>
          <w:szCs w:val="24"/>
        </w:rPr>
        <w:t xml:space="preserve"> Höök, </w:t>
      </w:r>
      <w:del w:id="479" w:author="Shrovnal, Jeremiah" w:date="2023-02-17T11:16:00Z">
        <w:r w:rsidRPr="00AB0418" w:rsidDel="00142E32">
          <w:rPr>
            <w:rFonts w:ascii="Times New Roman" w:hAnsi="Times New Roman" w:cs="Times New Roman"/>
            <w:b/>
            <w:bCs/>
            <w:sz w:val="24"/>
            <w:szCs w:val="24"/>
          </w:rPr>
          <w:delText>T. O.,</w:delText>
        </w:r>
      </w:del>
      <w:ins w:id="480" w:author="Shrovnal, Jeremiah" w:date="2023-02-17T11:16:00Z">
        <w:r w:rsidR="00142E32">
          <w:rPr>
            <w:rFonts w:ascii="Times New Roman" w:hAnsi="Times New Roman" w:cs="Times New Roman"/>
            <w:b/>
            <w:bCs/>
            <w:sz w:val="24"/>
            <w:szCs w:val="24"/>
          </w:rPr>
          <w:t>J.</w:t>
        </w:r>
      </w:ins>
      <w:r w:rsidRPr="00AB0418">
        <w:rPr>
          <w:rFonts w:ascii="Times New Roman" w:hAnsi="Times New Roman" w:cs="Times New Roman"/>
          <w:b/>
          <w:bCs/>
          <w:sz w:val="24"/>
          <w:szCs w:val="24"/>
        </w:rPr>
        <w:t xml:space="preserve"> Janssen, </w:t>
      </w:r>
      <w:del w:id="481" w:author="Shrovnal, Jeremiah" w:date="2023-02-17T11:16:00Z">
        <w:r w:rsidRPr="00AB0418" w:rsidDel="00142E32">
          <w:rPr>
            <w:rFonts w:ascii="Times New Roman" w:hAnsi="Times New Roman" w:cs="Times New Roman"/>
            <w:b/>
            <w:bCs/>
            <w:sz w:val="24"/>
            <w:szCs w:val="24"/>
          </w:rPr>
          <w:delText>J.,</w:delText>
        </w:r>
      </w:del>
      <w:ins w:id="482" w:author="Shrovnal, Jeremiah" w:date="2023-02-17T11:16:00Z">
        <w:r w:rsidR="00142E32">
          <w:rPr>
            <w:rFonts w:ascii="Times New Roman" w:hAnsi="Times New Roman" w:cs="Times New Roman"/>
            <w:b/>
            <w:bCs/>
            <w:sz w:val="24"/>
            <w:szCs w:val="24"/>
          </w:rPr>
          <w:t>D.</w:t>
        </w:r>
      </w:ins>
      <w:r w:rsidRPr="00AB0418">
        <w:rPr>
          <w:rFonts w:ascii="Times New Roman" w:hAnsi="Times New Roman" w:cs="Times New Roman"/>
          <w:b/>
          <w:bCs/>
          <w:sz w:val="24"/>
          <w:szCs w:val="24"/>
        </w:rPr>
        <w:t xml:space="preserve"> Warner, </w:t>
      </w:r>
      <w:del w:id="483" w:author="Shrovnal, Jeremiah" w:date="2023-02-17T11:16:00Z">
        <w:r w:rsidRPr="00AB0418" w:rsidDel="00142E32">
          <w:rPr>
            <w:rFonts w:ascii="Times New Roman" w:hAnsi="Times New Roman" w:cs="Times New Roman"/>
            <w:b/>
            <w:bCs/>
            <w:sz w:val="24"/>
            <w:szCs w:val="24"/>
          </w:rPr>
          <w:delText xml:space="preserve">D., </w:delText>
        </w:r>
      </w:del>
      <w:r w:rsidRPr="00AB0418">
        <w:rPr>
          <w:rFonts w:ascii="Times New Roman" w:hAnsi="Times New Roman" w:cs="Times New Roman"/>
          <w:b/>
          <w:bCs/>
          <w:sz w:val="24"/>
          <w:szCs w:val="24"/>
        </w:rPr>
        <w:t>and H. A.</w:t>
      </w:r>
      <w:r w:rsidRPr="00BA2C3D">
        <w:rPr>
          <w:rFonts w:ascii="Times New Roman" w:hAnsi="Times New Roman" w:cs="Times New Roman"/>
          <w:sz w:val="24"/>
          <w:szCs w:val="24"/>
        </w:rPr>
        <w:t xml:space="preserve"> </w:t>
      </w:r>
      <w:r w:rsidRPr="00AB0418">
        <w:rPr>
          <w:rFonts w:ascii="Times New Roman" w:hAnsi="Times New Roman" w:cs="Times New Roman"/>
          <w:b/>
          <w:bCs/>
          <w:sz w:val="24"/>
          <w:szCs w:val="24"/>
        </w:rPr>
        <w:t>Bootsma</w:t>
      </w:r>
      <w:r>
        <w:rPr>
          <w:rFonts w:ascii="Times New Roman" w:hAnsi="Times New Roman" w:cs="Times New Roman"/>
          <w:b/>
          <w:bCs/>
          <w:sz w:val="24"/>
          <w:szCs w:val="24"/>
        </w:rPr>
        <w:t xml:space="preserve">. </w:t>
      </w:r>
      <w:r w:rsidRPr="00BA2C3D">
        <w:rPr>
          <w:rFonts w:ascii="Times New Roman" w:hAnsi="Times New Roman" w:cs="Times New Roman"/>
          <w:sz w:val="24"/>
          <w:szCs w:val="24"/>
        </w:rPr>
        <w:t xml:space="preserve">2014. Nearshore energy subsidies support Lake Michigan fishes and invertebrates following major changes in food web structure. </w:t>
      </w:r>
      <w:r w:rsidRPr="00AB0418">
        <w:rPr>
          <w:rFonts w:ascii="Times New Roman" w:hAnsi="Times New Roman" w:cs="Times New Roman"/>
          <w:sz w:val="24"/>
          <w:szCs w:val="24"/>
        </w:rPr>
        <w:t>Ecology 95</w:t>
      </w:r>
      <w:r>
        <w:rPr>
          <w:rFonts w:ascii="Times New Roman" w:hAnsi="Times New Roman" w:cs="Times New Roman"/>
          <w:sz w:val="24"/>
          <w:szCs w:val="24"/>
        </w:rPr>
        <w:t>:</w:t>
      </w:r>
      <w:r w:rsidRPr="00BA2C3D">
        <w:rPr>
          <w:rFonts w:ascii="Times New Roman" w:hAnsi="Times New Roman" w:cs="Times New Roman"/>
          <w:sz w:val="24"/>
          <w:szCs w:val="24"/>
        </w:rPr>
        <w:t xml:space="preserve"> 1243-1252.</w:t>
      </w:r>
    </w:p>
    <w:p w14:paraId="63AA5A85" w14:textId="22747F59" w:rsidR="002F03FC" w:rsidRPr="00BA2C3D" w:rsidRDefault="002F03FC" w:rsidP="002F03FC">
      <w:pPr>
        <w:spacing w:after="0" w:line="480" w:lineRule="auto"/>
        <w:rPr>
          <w:rFonts w:ascii="Times New Roman" w:hAnsi="Times New Roman" w:cs="Times New Roman"/>
          <w:sz w:val="24"/>
          <w:szCs w:val="24"/>
        </w:rPr>
      </w:pPr>
      <w:r w:rsidRPr="00D41FB8">
        <w:rPr>
          <w:rFonts w:ascii="Times New Roman" w:hAnsi="Times New Roman" w:cs="Times New Roman"/>
          <w:b/>
          <w:bCs/>
          <w:sz w:val="24"/>
          <w:szCs w:val="24"/>
        </w:rPr>
        <w:t>Vander Zanden, M.</w:t>
      </w:r>
      <w:r w:rsidR="007A04FC">
        <w:rPr>
          <w:rFonts w:ascii="Times New Roman" w:hAnsi="Times New Roman" w:cs="Times New Roman"/>
          <w:b/>
          <w:bCs/>
          <w:sz w:val="24"/>
          <w:szCs w:val="24"/>
        </w:rPr>
        <w:t xml:space="preserve"> </w:t>
      </w:r>
      <w:r w:rsidRPr="00D41FB8">
        <w:rPr>
          <w:rFonts w:ascii="Times New Roman" w:hAnsi="Times New Roman" w:cs="Times New Roman"/>
          <w:b/>
          <w:bCs/>
          <w:sz w:val="24"/>
          <w:szCs w:val="24"/>
        </w:rPr>
        <w:t>J. and J.</w:t>
      </w:r>
      <w:r w:rsidR="007A04FC">
        <w:rPr>
          <w:rFonts w:ascii="Times New Roman" w:hAnsi="Times New Roman" w:cs="Times New Roman"/>
          <w:b/>
          <w:bCs/>
          <w:sz w:val="24"/>
          <w:szCs w:val="24"/>
        </w:rPr>
        <w:t xml:space="preserve"> </w:t>
      </w:r>
      <w:r w:rsidRPr="00D41FB8">
        <w:rPr>
          <w:rFonts w:ascii="Times New Roman" w:hAnsi="Times New Roman" w:cs="Times New Roman"/>
          <w:b/>
          <w:bCs/>
          <w:sz w:val="24"/>
          <w:szCs w:val="24"/>
        </w:rPr>
        <w:t>B Rasmussen.</w:t>
      </w:r>
      <w:r w:rsidRPr="00D41FB8">
        <w:rPr>
          <w:rFonts w:ascii="Times New Roman" w:hAnsi="Times New Roman" w:cs="Times New Roman"/>
          <w:sz w:val="24"/>
          <w:szCs w:val="24"/>
        </w:rPr>
        <w:t xml:space="preserve"> 2001. Variation in δ</w:t>
      </w:r>
      <w:r w:rsidRPr="00D41FB8">
        <w:rPr>
          <w:rFonts w:ascii="Times New Roman" w:hAnsi="Times New Roman" w:cs="Times New Roman"/>
          <w:sz w:val="24"/>
          <w:szCs w:val="24"/>
          <w:vertAlign w:val="superscript"/>
        </w:rPr>
        <w:t>15</w:t>
      </w:r>
      <w:r w:rsidRPr="00D41FB8">
        <w:rPr>
          <w:rFonts w:ascii="Times New Roman" w:hAnsi="Times New Roman" w:cs="Times New Roman"/>
          <w:sz w:val="24"/>
          <w:szCs w:val="24"/>
        </w:rPr>
        <w:t>N and δ</w:t>
      </w:r>
      <w:r w:rsidRPr="00D41FB8">
        <w:rPr>
          <w:rFonts w:ascii="Times New Roman" w:hAnsi="Times New Roman" w:cs="Times New Roman"/>
          <w:sz w:val="24"/>
          <w:szCs w:val="24"/>
          <w:vertAlign w:val="superscript"/>
        </w:rPr>
        <w:t>13</w:t>
      </w:r>
      <w:r w:rsidRPr="00D41FB8">
        <w:rPr>
          <w:rFonts w:ascii="Times New Roman" w:hAnsi="Times New Roman" w:cs="Times New Roman"/>
          <w:sz w:val="24"/>
          <w:szCs w:val="24"/>
        </w:rPr>
        <w:t xml:space="preserve">C trophic fractionation: implications for aquatic food web studies. Limnology and </w:t>
      </w:r>
      <w:r>
        <w:rPr>
          <w:rFonts w:ascii="Times New Roman" w:hAnsi="Times New Roman" w:cs="Times New Roman"/>
          <w:sz w:val="24"/>
          <w:szCs w:val="24"/>
        </w:rPr>
        <w:t>O</w:t>
      </w:r>
      <w:r w:rsidRPr="00D41FB8">
        <w:rPr>
          <w:rFonts w:ascii="Times New Roman" w:hAnsi="Times New Roman" w:cs="Times New Roman"/>
          <w:sz w:val="24"/>
          <w:szCs w:val="24"/>
        </w:rPr>
        <w:t>ceanography 46</w:t>
      </w:r>
      <w:r>
        <w:rPr>
          <w:rFonts w:ascii="Times New Roman" w:hAnsi="Times New Roman" w:cs="Times New Roman"/>
          <w:sz w:val="24"/>
          <w:szCs w:val="24"/>
        </w:rPr>
        <w:t xml:space="preserve">: </w:t>
      </w:r>
      <w:r w:rsidRPr="00D41FB8">
        <w:rPr>
          <w:rFonts w:ascii="Times New Roman" w:hAnsi="Times New Roman" w:cs="Times New Roman"/>
          <w:sz w:val="24"/>
          <w:szCs w:val="24"/>
        </w:rPr>
        <w:t>2061-2066.</w:t>
      </w:r>
    </w:p>
    <w:p w14:paraId="195F86D2" w14:textId="77777777" w:rsidR="002F03FC" w:rsidRPr="00BA2C3D" w:rsidRDefault="002F03FC" w:rsidP="002F03FC">
      <w:pPr>
        <w:spacing w:after="0" w:line="480" w:lineRule="auto"/>
        <w:rPr>
          <w:rFonts w:ascii="Times New Roman" w:hAnsi="Times New Roman" w:cs="Times New Roman"/>
          <w:sz w:val="24"/>
          <w:szCs w:val="24"/>
          <w:shd w:val="clear" w:color="auto" w:fill="FFFFFF"/>
        </w:rPr>
      </w:pPr>
      <w:r w:rsidRPr="00BA2671">
        <w:rPr>
          <w:rFonts w:ascii="Times New Roman" w:hAnsi="Times New Roman" w:cs="Times New Roman"/>
          <w:b/>
          <w:bCs/>
          <w:sz w:val="24"/>
          <w:szCs w:val="24"/>
          <w:shd w:val="clear" w:color="auto" w:fill="FFFFFF"/>
        </w:rPr>
        <w:t>Wagner, W. C.</w:t>
      </w:r>
      <w:r w:rsidRPr="00BA2C3D">
        <w:rPr>
          <w:rFonts w:ascii="Times New Roman" w:hAnsi="Times New Roman" w:cs="Times New Roman"/>
          <w:sz w:val="24"/>
          <w:szCs w:val="24"/>
          <w:shd w:val="clear" w:color="auto" w:fill="FFFFFF"/>
        </w:rPr>
        <w:t xml:space="preserve"> 1972. Utilization of alewives by inshore piscivorous fishes in Lake Michigan. </w:t>
      </w:r>
      <w:r w:rsidRPr="00BA2671">
        <w:rPr>
          <w:rFonts w:ascii="Times New Roman" w:hAnsi="Times New Roman" w:cs="Times New Roman"/>
          <w:sz w:val="24"/>
          <w:szCs w:val="24"/>
          <w:shd w:val="clear" w:color="auto" w:fill="FFFFFF"/>
        </w:rPr>
        <w:t>Transactions of the American Fisheries Society 101</w:t>
      </w:r>
      <w:r>
        <w:rPr>
          <w:rFonts w:ascii="Times New Roman" w:hAnsi="Times New Roman" w:cs="Times New Roman"/>
          <w:sz w:val="24"/>
          <w:szCs w:val="24"/>
          <w:shd w:val="clear" w:color="auto" w:fill="FFFFFF"/>
        </w:rPr>
        <w:t>:</w:t>
      </w:r>
      <w:r w:rsidRPr="00BA2C3D">
        <w:rPr>
          <w:rFonts w:ascii="Times New Roman" w:hAnsi="Times New Roman" w:cs="Times New Roman"/>
          <w:sz w:val="24"/>
          <w:szCs w:val="24"/>
          <w:shd w:val="clear" w:color="auto" w:fill="FFFFFF"/>
        </w:rPr>
        <w:t xml:space="preserve"> 55-63.</w:t>
      </w:r>
    </w:p>
    <w:p w14:paraId="00C3EC5A" w14:textId="77777777" w:rsidR="002F03FC" w:rsidRPr="00BA2C3D" w:rsidRDefault="002F03FC" w:rsidP="002F03FC">
      <w:pPr>
        <w:spacing w:after="0" w:line="480" w:lineRule="auto"/>
        <w:rPr>
          <w:rFonts w:ascii="Times New Roman" w:hAnsi="Times New Roman" w:cs="Times New Roman"/>
          <w:sz w:val="24"/>
          <w:szCs w:val="24"/>
          <w:shd w:val="clear" w:color="auto" w:fill="FFFFFF"/>
        </w:rPr>
      </w:pPr>
      <w:r w:rsidRPr="00CE4FFF">
        <w:rPr>
          <w:rFonts w:ascii="Times New Roman" w:hAnsi="Times New Roman" w:cs="Times New Roman"/>
          <w:b/>
          <w:bCs/>
          <w:sz w:val="24"/>
          <w:szCs w:val="24"/>
          <w:shd w:val="clear" w:color="auto" w:fill="FFFFFF"/>
        </w:rPr>
        <w:t>Wallace, R. K.</w:t>
      </w:r>
      <w:r w:rsidRPr="00BA2C3D">
        <w:rPr>
          <w:rFonts w:ascii="Times New Roman" w:hAnsi="Times New Roman" w:cs="Times New Roman"/>
          <w:sz w:val="24"/>
          <w:szCs w:val="24"/>
          <w:shd w:val="clear" w:color="auto" w:fill="FFFFFF"/>
        </w:rPr>
        <w:t xml:space="preserve"> 1981. </w:t>
      </w:r>
      <w:r w:rsidRPr="00BA2C3D">
        <w:rPr>
          <w:rFonts w:ascii="Times New Roman" w:hAnsi="Times New Roman" w:cs="Times New Roman"/>
          <w:sz w:val="24"/>
          <w:szCs w:val="24"/>
        </w:rPr>
        <w:t xml:space="preserve">An assessment of diet-overlap indexes. </w:t>
      </w:r>
      <w:r w:rsidRPr="00CE4FFF">
        <w:rPr>
          <w:rFonts w:ascii="Times New Roman" w:hAnsi="Times New Roman" w:cs="Times New Roman"/>
          <w:sz w:val="24"/>
          <w:szCs w:val="24"/>
        </w:rPr>
        <w:t xml:space="preserve">Transactions of the American Fisheries Society 110: 72-76. </w:t>
      </w:r>
    </w:p>
    <w:p w14:paraId="18807D3C" w14:textId="5662CDE4" w:rsidR="00493E48" w:rsidRPr="002F03FC" w:rsidRDefault="002F03FC" w:rsidP="002F03FC">
      <w:pPr>
        <w:spacing w:line="480" w:lineRule="auto"/>
        <w:rPr>
          <w:rFonts w:ascii="Times New Roman" w:hAnsi="Times New Roman" w:cs="Times New Roman"/>
          <w:sz w:val="24"/>
          <w:szCs w:val="24"/>
          <w:shd w:val="clear" w:color="auto" w:fill="FFFFFF"/>
        </w:rPr>
      </w:pPr>
      <w:r w:rsidRPr="00AB0418">
        <w:rPr>
          <w:rFonts w:ascii="Times New Roman" w:hAnsi="Times New Roman" w:cs="Times New Roman"/>
          <w:b/>
          <w:bCs/>
          <w:sz w:val="24"/>
          <w:szCs w:val="24"/>
          <w:shd w:val="clear" w:color="auto" w:fill="FFFFFF"/>
        </w:rPr>
        <w:t>Zieman, J.</w:t>
      </w:r>
      <w:r w:rsidR="007A04FC">
        <w:rPr>
          <w:rFonts w:ascii="Times New Roman" w:hAnsi="Times New Roman" w:cs="Times New Roman"/>
          <w:b/>
          <w:bCs/>
          <w:sz w:val="24"/>
          <w:szCs w:val="24"/>
          <w:shd w:val="clear" w:color="auto" w:fill="FFFFFF"/>
        </w:rPr>
        <w:t xml:space="preserve"> </w:t>
      </w:r>
      <w:r w:rsidRPr="00AB0418">
        <w:rPr>
          <w:rFonts w:ascii="Times New Roman" w:hAnsi="Times New Roman" w:cs="Times New Roman"/>
          <w:b/>
          <w:bCs/>
          <w:sz w:val="24"/>
          <w:szCs w:val="24"/>
          <w:shd w:val="clear" w:color="auto" w:fill="FFFFFF"/>
        </w:rPr>
        <w:t xml:space="preserve">C., </w:t>
      </w:r>
      <w:ins w:id="484" w:author="Shrovnal, Jeremiah" w:date="2023-02-17T11:15:00Z">
        <w:r w:rsidR="00142E32">
          <w:rPr>
            <w:rFonts w:ascii="Times New Roman" w:hAnsi="Times New Roman" w:cs="Times New Roman"/>
            <w:b/>
            <w:bCs/>
            <w:sz w:val="24"/>
            <w:szCs w:val="24"/>
            <w:shd w:val="clear" w:color="auto" w:fill="FFFFFF"/>
          </w:rPr>
          <w:t xml:space="preserve">S. A. </w:t>
        </w:r>
      </w:ins>
      <w:r w:rsidRPr="00AB0418">
        <w:rPr>
          <w:rFonts w:ascii="Times New Roman" w:hAnsi="Times New Roman" w:cs="Times New Roman"/>
          <w:b/>
          <w:bCs/>
          <w:sz w:val="24"/>
          <w:szCs w:val="24"/>
          <w:shd w:val="clear" w:color="auto" w:fill="FFFFFF"/>
        </w:rPr>
        <w:t xml:space="preserve">Macko, </w:t>
      </w:r>
      <w:del w:id="485" w:author="Shrovnal, Jeremiah" w:date="2023-02-17T11:15:00Z">
        <w:r w:rsidRPr="00AB0418" w:rsidDel="00142E32">
          <w:rPr>
            <w:rFonts w:ascii="Times New Roman" w:hAnsi="Times New Roman" w:cs="Times New Roman"/>
            <w:b/>
            <w:bCs/>
            <w:sz w:val="24"/>
            <w:szCs w:val="24"/>
            <w:shd w:val="clear" w:color="auto" w:fill="FFFFFF"/>
          </w:rPr>
          <w:delText>S.</w:delText>
        </w:r>
        <w:r w:rsidR="007A04FC" w:rsidDel="00142E32">
          <w:rPr>
            <w:rFonts w:ascii="Times New Roman" w:hAnsi="Times New Roman" w:cs="Times New Roman"/>
            <w:b/>
            <w:bCs/>
            <w:sz w:val="24"/>
            <w:szCs w:val="24"/>
            <w:shd w:val="clear" w:color="auto" w:fill="FFFFFF"/>
          </w:rPr>
          <w:delText xml:space="preserve"> </w:delText>
        </w:r>
        <w:r w:rsidRPr="00AB0418" w:rsidDel="00142E32">
          <w:rPr>
            <w:rFonts w:ascii="Times New Roman" w:hAnsi="Times New Roman" w:cs="Times New Roman"/>
            <w:b/>
            <w:bCs/>
            <w:sz w:val="24"/>
            <w:szCs w:val="24"/>
            <w:shd w:val="clear" w:color="auto" w:fill="FFFFFF"/>
          </w:rPr>
          <w:delText xml:space="preserve">A. </w:delText>
        </w:r>
      </w:del>
      <w:r w:rsidRPr="00AB0418">
        <w:rPr>
          <w:rFonts w:ascii="Times New Roman" w:hAnsi="Times New Roman" w:cs="Times New Roman"/>
          <w:b/>
          <w:bCs/>
          <w:sz w:val="24"/>
          <w:szCs w:val="24"/>
          <w:shd w:val="clear" w:color="auto" w:fill="FFFFFF"/>
        </w:rPr>
        <w:t>and A.</w:t>
      </w:r>
      <w:r w:rsidR="007A04FC">
        <w:rPr>
          <w:rFonts w:ascii="Times New Roman" w:hAnsi="Times New Roman" w:cs="Times New Roman"/>
          <w:b/>
          <w:bCs/>
          <w:sz w:val="24"/>
          <w:szCs w:val="24"/>
          <w:shd w:val="clear" w:color="auto" w:fill="FFFFFF"/>
        </w:rPr>
        <w:t xml:space="preserve"> </w:t>
      </w:r>
      <w:r w:rsidRPr="00AB0418">
        <w:rPr>
          <w:rFonts w:ascii="Times New Roman" w:hAnsi="Times New Roman" w:cs="Times New Roman"/>
          <w:b/>
          <w:bCs/>
          <w:sz w:val="24"/>
          <w:szCs w:val="24"/>
          <w:shd w:val="clear" w:color="auto" w:fill="FFFFFF"/>
        </w:rPr>
        <w:t>L. Mills.</w:t>
      </w:r>
      <w:r w:rsidRPr="00AB0418">
        <w:rPr>
          <w:rFonts w:ascii="Times New Roman" w:hAnsi="Times New Roman" w:cs="Times New Roman"/>
          <w:sz w:val="24"/>
          <w:szCs w:val="24"/>
          <w:shd w:val="clear" w:color="auto" w:fill="FFFFFF"/>
        </w:rPr>
        <w:t xml:space="preserve"> 1984. Role of seagrasses and mangroves in estuarine food webs: temporal and spatial changes in stable isotope composition and amino acid content during decomposition. Bulletin of Marine Science</w:t>
      </w:r>
      <w:r>
        <w:rPr>
          <w:rFonts w:ascii="Times New Roman" w:hAnsi="Times New Roman" w:cs="Times New Roman"/>
          <w:sz w:val="24"/>
          <w:szCs w:val="24"/>
          <w:shd w:val="clear" w:color="auto" w:fill="FFFFFF"/>
        </w:rPr>
        <w:t xml:space="preserve"> </w:t>
      </w:r>
      <w:r w:rsidRPr="00AB0418">
        <w:rPr>
          <w:rFonts w:ascii="Times New Roman" w:hAnsi="Times New Roman" w:cs="Times New Roman"/>
          <w:sz w:val="24"/>
          <w:szCs w:val="24"/>
          <w:shd w:val="clear" w:color="auto" w:fill="FFFFFF"/>
        </w:rPr>
        <w:t>35</w:t>
      </w:r>
      <w:r>
        <w:rPr>
          <w:rFonts w:ascii="Times New Roman" w:hAnsi="Times New Roman" w:cs="Times New Roman"/>
          <w:sz w:val="24"/>
          <w:szCs w:val="24"/>
          <w:shd w:val="clear" w:color="auto" w:fill="FFFFFF"/>
        </w:rPr>
        <w:t xml:space="preserve">: </w:t>
      </w:r>
      <w:r w:rsidRPr="00AB0418">
        <w:rPr>
          <w:rFonts w:ascii="Times New Roman" w:hAnsi="Times New Roman" w:cs="Times New Roman"/>
          <w:sz w:val="24"/>
          <w:szCs w:val="24"/>
          <w:shd w:val="clear" w:color="auto" w:fill="FFFFFF"/>
        </w:rPr>
        <w:t>380-392.</w:t>
      </w:r>
    </w:p>
    <w:p w14:paraId="672AF3D5" w14:textId="3C16A99D" w:rsidR="00CD6625" w:rsidRPr="00B16017" w:rsidRDefault="00B16017" w:rsidP="00B16017">
      <w:pPr>
        <w:pStyle w:val="Heading1"/>
        <w:rPr>
          <w:shd w:val="clear" w:color="auto" w:fill="FFFFFF"/>
        </w:rPr>
      </w:pPr>
      <w:r>
        <w:rPr>
          <w:shd w:val="clear" w:color="auto" w:fill="FFFFFF"/>
        </w:rPr>
        <w:t>FIGURE CAPTIONS</w:t>
      </w:r>
    </w:p>
    <w:p w14:paraId="75D92910" w14:textId="59EAB9AD" w:rsidR="00CD6625" w:rsidRPr="00971D47" w:rsidRDefault="00CD6625" w:rsidP="00971D47">
      <w:pPr>
        <w:spacing w:line="480" w:lineRule="auto"/>
        <w:rPr>
          <w:rFonts w:ascii="Times New Roman" w:hAnsi="Times New Roman" w:cs="Times New Roman"/>
          <w:sz w:val="24"/>
          <w:szCs w:val="24"/>
          <w:shd w:val="clear" w:color="auto" w:fill="FFFFFF"/>
        </w:rPr>
      </w:pPr>
      <w:r w:rsidRPr="008B080C">
        <w:rPr>
          <w:rFonts w:ascii="Times New Roman" w:hAnsi="Times New Roman" w:cs="Times New Roman"/>
          <w:b/>
          <w:bCs/>
          <w:sz w:val="24"/>
          <w:szCs w:val="24"/>
          <w:shd w:val="clear" w:color="auto" w:fill="FFFFFF"/>
        </w:rPr>
        <w:t>Fig</w:t>
      </w:r>
      <w:r w:rsidR="008B080C" w:rsidRPr="008B080C">
        <w:rPr>
          <w:rFonts w:ascii="Times New Roman" w:hAnsi="Times New Roman" w:cs="Times New Roman"/>
          <w:b/>
          <w:bCs/>
          <w:sz w:val="24"/>
          <w:szCs w:val="24"/>
          <w:shd w:val="clear" w:color="auto" w:fill="FFFFFF"/>
        </w:rPr>
        <w:t>.</w:t>
      </w:r>
      <w:r w:rsidRPr="008B080C">
        <w:rPr>
          <w:rFonts w:ascii="Times New Roman" w:hAnsi="Times New Roman" w:cs="Times New Roman"/>
          <w:b/>
          <w:bCs/>
          <w:sz w:val="24"/>
          <w:szCs w:val="24"/>
          <w:shd w:val="clear" w:color="auto" w:fill="FFFFFF"/>
        </w:rPr>
        <w:t xml:space="preserve"> 1.</w:t>
      </w:r>
      <w:r w:rsidRPr="00971D47">
        <w:rPr>
          <w:rFonts w:ascii="Times New Roman" w:hAnsi="Times New Roman" w:cs="Times New Roman"/>
          <w:sz w:val="24"/>
          <w:szCs w:val="24"/>
          <w:shd w:val="clear" w:color="auto" w:fill="FFFFFF"/>
        </w:rPr>
        <w:t xml:space="preserve"> </w:t>
      </w:r>
      <w:r w:rsidR="00E61669" w:rsidRPr="00E61669">
        <w:rPr>
          <w:rFonts w:ascii="Times New Roman" w:hAnsi="Times New Roman" w:cs="Times New Roman"/>
          <w:sz w:val="24"/>
          <w:szCs w:val="24"/>
          <w:shd w:val="clear" w:color="auto" w:fill="FFFFFF"/>
        </w:rPr>
        <w:t xml:space="preserve">Map showing Malchow Wetland sampling location and the hydrologic connection </w:t>
      </w:r>
      <w:r w:rsidR="00E61669">
        <w:rPr>
          <w:rFonts w:ascii="Times New Roman" w:hAnsi="Times New Roman" w:cs="Times New Roman"/>
          <w:sz w:val="24"/>
          <w:szCs w:val="24"/>
          <w:shd w:val="clear" w:color="auto" w:fill="FFFFFF"/>
        </w:rPr>
        <w:t xml:space="preserve">to Green Bay, Lake Michigan fish </w:t>
      </w:r>
      <w:r w:rsidR="00E61669" w:rsidRPr="00E61669">
        <w:rPr>
          <w:rFonts w:ascii="Times New Roman" w:hAnsi="Times New Roman" w:cs="Times New Roman"/>
          <w:sz w:val="24"/>
          <w:szCs w:val="24"/>
          <w:shd w:val="clear" w:color="auto" w:fill="FFFFFF"/>
        </w:rPr>
        <w:t>use for migration</w:t>
      </w:r>
      <w:r w:rsidRPr="00971D47">
        <w:rPr>
          <w:rFonts w:ascii="Times New Roman" w:hAnsi="Times New Roman" w:cs="Times New Roman"/>
          <w:sz w:val="24"/>
          <w:szCs w:val="24"/>
          <w:shd w:val="clear" w:color="auto" w:fill="FFFFFF"/>
        </w:rPr>
        <w:t xml:space="preserve">. </w:t>
      </w:r>
    </w:p>
    <w:p w14:paraId="2709403A" w14:textId="6D4D93D1" w:rsidR="00CD6625" w:rsidRPr="00971D47" w:rsidRDefault="00CD6625" w:rsidP="00971D47">
      <w:pPr>
        <w:spacing w:line="480" w:lineRule="auto"/>
        <w:rPr>
          <w:rFonts w:ascii="Times New Roman" w:hAnsi="Times New Roman" w:cs="Times New Roman"/>
          <w:sz w:val="24"/>
          <w:szCs w:val="24"/>
          <w:shd w:val="clear" w:color="auto" w:fill="FFFFFF"/>
        </w:rPr>
      </w:pPr>
      <w:r w:rsidRPr="008B080C">
        <w:rPr>
          <w:rFonts w:ascii="Times New Roman" w:hAnsi="Times New Roman" w:cs="Times New Roman"/>
          <w:b/>
          <w:bCs/>
          <w:sz w:val="24"/>
          <w:szCs w:val="24"/>
          <w:shd w:val="clear" w:color="auto" w:fill="FFFFFF"/>
        </w:rPr>
        <w:t>Fig</w:t>
      </w:r>
      <w:r w:rsidR="008B080C" w:rsidRPr="008B080C">
        <w:rPr>
          <w:rFonts w:ascii="Times New Roman" w:hAnsi="Times New Roman" w:cs="Times New Roman"/>
          <w:b/>
          <w:bCs/>
          <w:sz w:val="24"/>
          <w:szCs w:val="24"/>
          <w:shd w:val="clear" w:color="auto" w:fill="FFFFFF"/>
        </w:rPr>
        <w:t xml:space="preserve">. </w:t>
      </w:r>
      <w:r w:rsidRPr="008B080C">
        <w:rPr>
          <w:rFonts w:ascii="Times New Roman" w:hAnsi="Times New Roman" w:cs="Times New Roman"/>
          <w:b/>
          <w:bCs/>
          <w:sz w:val="24"/>
          <w:szCs w:val="24"/>
          <w:shd w:val="clear" w:color="auto" w:fill="FFFFFF"/>
        </w:rPr>
        <w:t>2</w:t>
      </w:r>
      <w:r w:rsidR="008B080C" w:rsidRPr="008B080C">
        <w:rPr>
          <w:rFonts w:ascii="Times New Roman" w:hAnsi="Times New Roman" w:cs="Times New Roman"/>
          <w:b/>
          <w:bCs/>
          <w:sz w:val="24"/>
          <w:szCs w:val="24"/>
          <w:shd w:val="clear" w:color="auto" w:fill="FFFFFF"/>
        </w:rPr>
        <w:t>.</w:t>
      </w:r>
      <w:r w:rsidRPr="00971D47">
        <w:rPr>
          <w:rFonts w:ascii="Times New Roman" w:hAnsi="Times New Roman" w:cs="Times New Roman"/>
          <w:sz w:val="24"/>
          <w:szCs w:val="24"/>
          <w:shd w:val="clear" w:color="auto" w:fill="FFFFFF"/>
        </w:rPr>
        <w:t xml:space="preserve"> </w:t>
      </w:r>
      <w:r w:rsidR="00E61669" w:rsidRPr="00E61669">
        <w:rPr>
          <w:rFonts w:ascii="Times New Roman" w:hAnsi="Times New Roman" w:cs="Times New Roman"/>
          <w:sz w:val="24"/>
          <w:szCs w:val="24"/>
          <w:shd w:val="clear" w:color="auto" w:fill="FFFFFF"/>
        </w:rPr>
        <w:t>Map of Green Bay, Lake Michigan wetlands sampled during summer</w:t>
      </w:r>
      <w:r w:rsidR="00D1726C">
        <w:rPr>
          <w:rFonts w:ascii="Times New Roman" w:hAnsi="Times New Roman" w:cs="Times New Roman"/>
          <w:sz w:val="24"/>
          <w:szCs w:val="24"/>
          <w:shd w:val="clear" w:color="auto" w:fill="FFFFFF"/>
        </w:rPr>
        <w:t>s</w:t>
      </w:r>
      <w:r w:rsidR="00E61669" w:rsidRPr="00E61669">
        <w:rPr>
          <w:rFonts w:ascii="Times New Roman" w:hAnsi="Times New Roman" w:cs="Times New Roman"/>
          <w:sz w:val="24"/>
          <w:szCs w:val="24"/>
          <w:shd w:val="clear" w:color="auto" w:fill="FFFFFF"/>
        </w:rPr>
        <w:t xml:space="preserve"> </w:t>
      </w:r>
      <w:r w:rsidR="00701664">
        <w:rPr>
          <w:rFonts w:ascii="Times New Roman" w:hAnsi="Times New Roman" w:cs="Times New Roman"/>
          <w:sz w:val="24"/>
          <w:szCs w:val="24"/>
          <w:shd w:val="clear" w:color="auto" w:fill="FFFFFF"/>
        </w:rPr>
        <w:t>of</w:t>
      </w:r>
      <w:r w:rsidR="00E61669" w:rsidRPr="00E61669">
        <w:rPr>
          <w:rFonts w:ascii="Times New Roman" w:hAnsi="Times New Roman" w:cs="Times New Roman"/>
          <w:sz w:val="24"/>
          <w:szCs w:val="24"/>
          <w:shd w:val="clear" w:color="auto" w:fill="FFFFFF"/>
        </w:rPr>
        <w:t xml:space="preserve"> 2014 and 2015.</w:t>
      </w:r>
      <w:r w:rsidRPr="00971D47">
        <w:rPr>
          <w:rFonts w:ascii="Times New Roman" w:hAnsi="Times New Roman" w:cs="Times New Roman"/>
          <w:sz w:val="24"/>
          <w:szCs w:val="24"/>
          <w:shd w:val="clear" w:color="auto" w:fill="FFFFFF"/>
        </w:rPr>
        <w:t xml:space="preserve"> </w:t>
      </w:r>
    </w:p>
    <w:p w14:paraId="28F1BCD3" w14:textId="0C3404AA" w:rsidR="00CD6625" w:rsidRPr="00971D47" w:rsidRDefault="00CD6625" w:rsidP="00971D47">
      <w:pPr>
        <w:spacing w:line="480" w:lineRule="auto"/>
        <w:rPr>
          <w:rFonts w:ascii="Times New Roman" w:hAnsi="Times New Roman" w:cs="Times New Roman"/>
          <w:sz w:val="24"/>
          <w:szCs w:val="24"/>
          <w:shd w:val="clear" w:color="auto" w:fill="FFFFFF"/>
        </w:rPr>
      </w:pPr>
      <w:r w:rsidRPr="008B080C">
        <w:rPr>
          <w:rFonts w:ascii="Times New Roman" w:hAnsi="Times New Roman" w:cs="Times New Roman"/>
          <w:b/>
          <w:bCs/>
          <w:sz w:val="24"/>
          <w:szCs w:val="24"/>
          <w:shd w:val="clear" w:color="auto" w:fill="FFFFFF"/>
        </w:rPr>
        <w:lastRenderedPageBreak/>
        <w:t>Fig</w:t>
      </w:r>
      <w:r w:rsidR="008B080C" w:rsidRPr="008B080C">
        <w:rPr>
          <w:rFonts w:ascii="Times New Roman" w:hAnsi="Times New Roman" w:cs="Times New Roman"/>
          <w:b/>
          <w:bCs/>
          <w:sz w:val="24"/>
          <w:szCs w:val="24"/>
          <w:shd w:val="clear" w:color="auto" w:fill="FFFFFF"/>
        </w:rPr>
        <w:t>.</w:t>
      </w:r>
      <w:r w:rsidRPr="008B080C">
        <w:rPr>
          <w:rFonts w:ascii="Times New Roman" w:hAnsi="Times New Roman" w:cs="Times New Roman"/>
          <w:b/>
          <w:bCs/>
          <w:sz w:val="24"/>
          <w:szCs w:val="24"/>
          <w:shd w:val="clear" w:color="auto" w:fill="FFFFFF"/>
        </w:rPr>
        <w:t xml:space="preserve"> 3.</w:t>
      </w:r>
      <w:r w:rsidRPr="00971D47">
        <w:rPr>
          <w:rFonts w:ascii="Times New Roman" w:hAnsi="Times New Roman" w:cs="Times New Roman"/>
          <w:sz w:val="24"/>
          <w:szCs w:val="24"/>
          <w:shd w:val="clear" w:color="auto" w:fill="FFFFFF"/>
        </w:rPr>
        <w:t xml:space="preserve"> Migratory activity and environmental conditions in Malchow Wetland. </w:t>
      </w:r>
      <w:r w:rsidR="00A46FA7">
        <w:rPr>
          <w:rFonts w:ascii="Times New Roman" w:hAnsi="Times New Roman" w:cs="Times New Roman"/>
          <w:sz w:val="24"/>
          <w:szCs w:val="24"/>
          <w:shd w:val="clear" w:color="auto" w:fill="FFFFFF"/>
        </w:rPr>
        <w:t>T</w:t>
      </w:r>
      <w:r w:rsidRPr="00971D47">
        <w:rPr>
          <w:rFonts w:ascii="Times New Roman" w:hAnsi="Times New Roman" w:cs="Times New Roman"/>
          <w:sz w:val="24"/>
          <w:szCs w:val="24"/>
          <w:shd w:val="clear" w:color="auto" w:fill="FFFFFF"/>
        </w:rPr>
        <w:t>otal count</w:t>
      </w:r>
      <w:r w:rsidR="00A46FA7">
        <w:rPr>
          <w:rFonts w:ascii="Times New Roman" w:hAnsi="Times New Roman" w:cs="Times New Roman"/>
          <w:sz w:val="24"/>
          <w:szCs w:val="24"/>
          <w:shd w:val="clear" w:color="auto" w:fill="FFFFFF"/>
        </w:rPr>
        <w:t>s</w:t>
      </w:r>
      <w:r w:rsidRPr="00971D47">
        <w:rPr>
          <w:rFonts w:ascii="Times New Roman" w:hAnsi="Times New Roman" w:cs="Times New Roman"/>
          <w:sz w:val="24"/>
          <w:szCs w:val="24"/>
          <w:shd w:val="clear" w:color="auto" w:fill="FFFFFF"/>
        </w:rPr>
        <w:t xml:space="preserve"> of </w:t>
      </w:r>
      <w:r w:rsidR="00037B69">
        <w:rPr>
          <w:rFonts w:ascii="Times New Roman" w:hAnsi="Times New Roman" w:cs="Times New Roman"/>
          <w:sz w:val="24"/>
          <w:szCs w:val="24"/>
          <w:shd w:val="clear" w:color="auto" w:fill="FFFFFF"/>
        </w:rPr>
        <w:t>B</w:t>
      </w:r>
      <w:r w:rsidRPr="00971D47">
        <w:rPr>
          <w:rFonts w:ascii="Times New Roman" w:hAnsi="Times New Roman" w:cs="Times New Roman"/>
          <w:sz w:val="24"/>
          <w:szCs w:val="24"/>
          <w:shd w:val="clear" w:color="auto" w:fill="FFFFFF"/>
        </w:rPr>
        <w:t>owfin</w:t>
      </w:r>
      <w:r w:rsidR="00037B69">
        <w:rPr>
          <w:rFonts w:ascii="Times New Roman" w:hAnsi="Times New Roman" w:cs="Times New Roman"/>
          <w:sz w:val="24"/>
          <w:szCs w:val="24"/>
          <w:shd w:val="clear" w:color="auto" w:fill="FFFFFF"/>
        </w:rPr>
        <w:t xml:space="preserve"> (</w:t>
      </w:r>
      <w:r w:rsidR="00037B69" w:rsidRPr="00037B69">
        <w:rPr>
          <w:rFonts w:ascii="Times New Roman" w:hAnsi="Times New Roman" w:cs="Times New Roman"/>
          <w:i/>
          <w:iCs/>
          <w:sz w:val="24"/>
          <w:szCs w:val="24"/>
          <w:shd w:val="clear" w:color="auto" w:fill="FFFFFF"/>
        </w:rPr>
        <w:t>Amia calva</w:t>
      </w:r>
      <w:r w:rsidR="00037B69">
        <w:rPr>
          <w:rFonts w:ascii="Times New Roman" w:hAnsi="Times New Roman" w:cs="Times New Roman"/>
          <w:sz w:val="24"/>
          <w:szCs w:val="24"/>
          <w:shd w:val="clear" w:color="auto" w:fill="FFFFFF"/>
        </w:rPr>
        <w:t>)</w:t>
      </w:r>
      <w:r w:rsidRPr="00971D47">
        <w:rPr>
          <w:rFonts w:ascii="Times New Roman" w:hAnsi="Times New Roman" w:cs="Times New Roman"/>
          <w:sz w:val="24"/>
          <w:szCs w:val="24"/>
          <w:shd w:val="clear" w:color="auto" w:fill="FFFFFF"/>
        </w:rPr>
        <w:t xml:space="preserve"> moving in and out of the wetland </w:t>
      </w:r>
      <w:r w:rsidR="00A46FA7">
        <w:rPr>
          <w:rFonts w:ascii="Times New Roman" w:hAnsi="Times New Roman" w:cs="Times New Roman"/>
          <w:sz w:val="24"/>
          <w:szCs w:val="24"/>
          <w:shd w:val="clear" w:color="auto" w:fill="FFFFFF"/>
        </w:rPr>
        <w:t>are shown as points overlaying</w:t>
      </w:r>
      <w:r w:rsidRPr="00971D47">
        <w:rPr>
          <w:rFonts w:ascii="Times New Roman" w:hAnsi="Times New Roman" w:cs="Times New Roman"/>
          <w:sz w:val="24"/>
          <w:szCs w:val="24"/>
          <w:shd w:val="clear" w:color="auto" w:fill="FFFFFF"/>
        </w:rPr>
        <w:t xml:space="preserve"> model predictions </w:t>
      </w:r>
      <w:r w:rsidR="00A46FA7">
        <w:rPr>
          <w:rFonts w:ascii="Times New Roman" w:hAnsi="Times New Roman" w:cs="Times New Roman"/>
          <w:sz w:val="24"/>
          <w:szCs w:val="24"/>
          <w:shd w:val="clear" w:color="auto" w:fill="FFFFFF"/>
        </w:rPr>
        <w:t xml:space="preserve">and 95% confidence intervals </w:t>
      </w:r>
      <w:r w:rsidRPr="00971D47">
        <w:rPr>
          <w:rFonts w:ascii="Times New Roman" w:hAnsi="Times New Roman" w:cs="Times New Roman"/>
          <w:sz w:val="24"/>
          <w:szCs w:val="24"/>
          <w:shd w:val="clear" w:color="auto" w:fill="FFFFFF"/>
        </w:rPr>
        <w:t>(</w:t>
      </w:r>
      <w:r w:rsidR="00A46FA7">
        <w:rPr>
          <w:rFonts w:ascii="Times New Roman" w:hAnsi="Times New Roman" w:cs="Times New Roman"/>
          <w:sz w:val="24"/>
          <w:szCs w:val="24"/>
          <w:shd w:val="clear" w:color="auto" w:fill="FFFFFF"/>
        </w:rPr>
        <w:t xml:space="preserve">represented as a solid black </w:t>
      </w:r>
      <w:r w:rsidRPr="00971D47">
        <w:rPr>
          <w:rFonts w:ascii="Times New Roman" w:hAnsi="Times New Roman" w:cs="Times New Roman"/>
          <w:sz w:val="24"/>
          <w:szCs w:val="24"/>
          <w:shd w:val="clear" w:color="auto" w:fill="FFFFFF"/>
        </w:rPr>
        <w:t xml:space="preserve">line </w:t>
      </w:r>
      <w:r w:rsidR="00A46FA7">
        <w:rPr>
          <w:rFonts w:ascii="Times New Roman" w:hAnsi="Times New Roman" w:cs="Times New Roman"/>
          <w:sz w:val="24"/>
          <w:szCs w:val="24"/>
          <w:shd w:val="clear" w:color="auto" w:fill="FFFFFF"/>
        </w:rPr>
        <w:t>and</w:t>
      </w:r>
      <w:r w:rsidRPr="00971D47">
        <w:rPr>
          <w:rFonts w:ascii="Times New Roman" w:hAnsi="Times New Roman" w:cs="Times New Roman"/>
          <w:sz w:val="24"/>
          <w:szCs w:val="24"/>
          <w:shd w:val="clear" w:color="auto" w:fill="FFFFFF"/>
        </w:rPr>
        <w:t xml:space="preserve"> gray band</w:t>
      </w:r>
      <w:r w:rsidR="00A46FA7">
        <w:rPr>
          <w:rFonts w:ascii="Times New Roman" w:hAnsi="Times New Roman" w:cs="Times New Roman"/>
          <w:sz w:val="24"/>
          <w:szCs w:val="24"/>
          <w:shd w:val="clear" w:color="auto" w:fill="FFFFFF"/>
        </w:rPr>
        <w:t>)</w:t>
      </w:r>
      <w:r w:rsidRPr="00971D47">
        <w:rPr>
          <w:rFonts w:ascii="Times New Roman" w:hAnsi="Times New Roman" w:cs="Times New Roman"/>
          <w:sz w:val="24"/>
          <w:szCs w:val="24"/>
          <w:shd w:val="clear" w:color="auto" w:fill="FFFFFF"/>
        </w:rPr>
        <w:t>.</w:t>
      </w:r>
      <w:r w:rsidR="00A46FA7">
        <w:rPr>
          <w:rFonts w:ascii="Times New Roman" w:hAnsi="Times New Roman" w:cs="Times New Roman"/>
          <w:sz w:val="24"/>
          <w:szCs w:val="24"/>
          <w:shd w:val="clear" w:color="auto" w:fill="FFFFFF"/>
        </w:rPr>
        <w:t xml:space="preserve">  Daily average water temperature of the outflowing channel is shown by a dashed line. </w:t>
      </w:r>
    </w:p>
    <w:p w14:paraId="5CE5B6A1" w14:textId="4AB336FB" w:rsidR="00CD6625" w:rsidRDefault="00CD6625" w:rsidP="00971D47">
      <w:pPr>
        <w:spacing w:line="480" w:lineRule="auto"/>
        <w:rPr>
          <w:rFonts w:ascii="Times New Roman" w:hAnsi="Times New Roman" w:cs="Times New Roman"/>
          <w:sz w:val="24"/>
          <w:szCs w:val="24"/>
          <w:shd w:val="clear" w:color="auto" w:fill="FFFFFF"/>
        </w:rPr>
      </w:pPr>
      <w:r w:rsidRPr="008B080C">
        <w:rPr>
          <w:rFonts w:ascii="Times New Roman" w:hAnsi="Times New Roman" w:cs="Times New Roman"/>
          <w:b/>
          <w:bCs/>
          <w:sz w:val="24"/>
          <w:szCs w:val="24"/>
          <w:shd w:val="clear" w:color="auto" w:fill="FFFFFF"/>
        </w:rPr>
        <w:t>Fig</w:t>
      </w:r>
      <w:r w:rsidR="008B080C" w:rsidRPr="008B080C">
        <w:rPr>
          <w:rFonts w:ascii="Times New Roman" w:hAnsi="Times New Roman" w:cs="Times New Roman"/>
          <w:b/>
          <w:bCs/>
          <w:sz w:val="24"/>
          <w:szCs w:val="24"/>
          <w:shd w:val="clear" w:color="auto" w:fill="FFFFFF"/>
        </w:rPr>
        <w:t>.</w:t>
      </w:r>
      <w:r w:rsidRPr="008B080C">
        <w:rPr>
          <w:rFonts w:ascii="Times New Roman" w:hAnsi="Times New Roman" w:cs="Times New Roman"/>
          <w:b/>
          <w:bCs/>
          <w:sz w:val="24"/>
          <w:szCs w:val="24"/>
          <w:shd w:val="clear" w:color="auto" w:fill="FFFFFF"/>
        </w:rPr>
        <w:t xml:space="preserve"> 4.</w:t>
      </w:r>
      <w:r w:rsidRPr="00971D47">
        <w:rPr>
          <w:rFonts w:ascii="Times New Roman" w:hAnsi="Times New Roman" w:cs="Times New Roman"/>
          <w:sz w:val="24"/>
          <w:szCs w:val="24"/>
          <w:shd w:val="clear" w:color="auto" w:fill="FFFFFF"/>
        </w:rPr>
        <w:t xml:space="preserve"> Length frequency graph by sex of all </w:t>
      </w:r>
      <w:r w:rsidR="00971D47">
        <w:rPr>
          <w:rFonts w:ascii="Times New Roman" w:hAnsi="Times New Roman" w:cs="Times New Roman"/>
          <w:sz w:val="24"/>
          <w:szCs w:val="24"/>
          <w:shd w:val="clear" w:color="auto" w:fill="FFFFFF"/>
        </w:rPr>
        <w:t>B</w:t>
      </w:r>
      <w:r w:rsidRPr="00971D47">
        <w:rPr>
          <w:rFonts w:ascii="Times New Roman" w:hAnsi="Times New Roman" w:cs="Times New Roman"/>
          <w:sz w:val="24"/>
          <w:szCs w:val="24"/>
          <w:shd w:val="clear" w:color="auto" w:fill="FFFFFF"/>
        </w:rPr>
        <w:t>owfin (</w:t>
      </w:r>
      <w:r w:rsidRPr="00971D47">
        <w:rPr>
          <w:rFonts w:ascii="Times New Roman" w:hAnsi="Times New Roman" w:cs="Times New Roman"/>
          <w:i/>
          <w:iCs/>
          <w:sz w:val="24"/>
          <w:szCs w:val="24"/>
          <w:shd w:val="clear" w:color="auto" w:fill="FFFFFF"/>
        </w:rPr>
        <w:t>Amia calva</w:t>
      </w:r>
      <w:r w:rsidRPr="00971D47">
        <w:rPr>
          <w:rFonts w:ascii="Times New Roman" w:hAnsi="Times New Roman" w:cs="Times New Roman"/>
          <w:sz w:val="24"/>
          <w:szCs w:val="24"/>
          <w:shd w:val="clear" w:color="auto" w:fill="FFFFFF"/>
        </w:rPr>
        <w:t xml:space="preserve">) captured from 2014-2019 in </w:t>
      </w:r>
      <w:commentRangeStart w:id="486"/>
      <w:r w:rsidRPr="00971D47">
        <w:rPr>
          <w:rFonts w:ascii="Times New Roman" w:hAnsi="Times New Roman" w:cs="Times New Roman"/>
          <w:sz w:val="24"/>
          <w:szCs w:val="24"/>
          <w:shd w:val="clear" w:color="auto" w:fill="FFFFFF"/>
        </w:rPr>
        <w:t xml:space="preserve">wetlands </w:t>
      </w:r>
      <w:commentRangeEnd w:id="486"/>
      <w:r w:rsidR="00142E32">
        <w:rPr>
          <w:rStyle w:val="CommentReference"/>
        </w:rPr>
        <w:commentReference w:id="486"/>
      </w:r>
      <w:r w:rsidRPr="00971D47">
        <w:rPr>
          <w:rFonts w:ascii="Times New Roman" w:hAnsi="Times New Roman" w:cs="Times New Roman"/>
          <w:sz w:val="24"/>
          <w:szCs w:val="24"/>
          <w:shd w:val="clear" w:color="auto" w:fill="FFFFFF"/>
        </w:rPr>
        <w:t>of Green Bay, Lake Michigan.</w:t>
      </w:r>
    </w:p>
    <w:p w14:paraId="5851098F" w14:textId="1DF2421E" w:rsidR="00235A49" w:rsidRPr="00971D47" w:rsidRDefault="00235A49" w:rsidP="00971D47">
      <w:pPr>
        <w:spacing w:line="480" w:lineRule="auto"/>
        <w:rPr>
          <w:rFonts w:ascii="Times New Roman" w:hAnsi="Times New Roman" w:cs="Times New Roman"/>
          <w:sz w:val="24"/>
          <w:szCs w:val="24"/>
          <w:shd w:val="clear" w:color="auto" w:fill="FFFFFF"/>
        </w:rPr>
      </w:pPr>
      <w:r w:rsidRPr="008B080C">
        <w:rPr>
          <w:rFonts w:ascii="Times New Roman" w:hAnsi="Times New Roman" w:cs="Times New Roman"/>
          <w:b/>
          <w:bCs/>
          <w:sz w:val="24"/>
          <w:szCs w:val="24"/>
          <w:shd w:val="clear" w:color="auto" w:fill="FFFFFF"/>
        </w:rPr>
        <w:t xml:space="preserve">Fig. </w:t>
      </w:r>
      <w:r>
        <w:rPr>
          <w:rFonts w:ascii="Times New Roman" w:hAnsi="Times New Roman" w:cs="Times New Roman"/>
          <w:b/>
          <w:bCs/>
          <w:sz w:val="24"/>
          <w:szCs w:val="24"/>
          <w:shd w:val="clear" w:color="auto" w:fill="FFFFFF"/>
        </w:rPr>
        <w:t>5</w:t>
      </w:r>
      <w:r w:rsidRPr="008B080C">
        <w:rPr>
          <w:rFonts w:ascii="Times New Roman" w:hAnsi="Times New Roman" w:cs="Times New Roman"/>
          <w:b/>
          <w:bCs/>
          <w:sz w:val="24"/>
          <w:szCs w:val="24"/>
          <w:shd w:val="clear" w:color="auto" w:fill="FFFFFF"/>
        </w:rPr>
        <w:t>.</w:t>
      </w:r>
      <w:r w:rsidRPr="00971D4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Images of otolith cross-sections used to estimate age taken under a dissecting scope (panes A and B) and phase contrast microscope (C and D).  Both readers had the same age estimate (6 years) for sagittae (A and C) and lapilli (B and D) from this Bowfin, which was collected from Dead Horse Bay in 2015.</w:t>
      </w:r>
    </w:p>
    <w:p w14:paraId="739C1F5E" w14:textId="4E4F4537" w:rsidR="00CD6625" w:rsidRPr="00971D47" w:rsidRDefault="00CD6625" w:rsidP="00971D47">
      <w:pPr>
        <w:spacing w:line="480" w:lineRule="auto"/>
        <w:rPr>
          <w:rFonts w:ascii="Times New Roman" w:hAnsi="Times New Roman" w:cs="Times New Roman"/>
          <w:sz w:val="24"/>
          <w:szCs w:val="24"/>
          <w:shd w:val="clear" w:color="auto" w:fill="FFFFFF"/>
        </w:rPr>
      </w:pPr>
      <w:r w:rsidRPr="008B080C">
        <w:rPr>
          <w:rFonts w:ascii="Times New Roman" w:hAnsi="Times New Roman" w:cs="Times New Roman"/>
          <w:b/>
          <w:bCs/>
          <w:sz w:val="24"/>
          <w:szCs w:val="24"/>
          <w:shd w:val="clear" w:color="auto" w:fill="FFFFFF"/>
        </w:rPr>
        <w:t>Fig</w:t>
      </w:r>
      <w:r w:rsidR="008B080C" w:rsidRPr="008B080C">
        <w:rPr>
          <w:rFonts w:ascii="Times New Roman" w:hAnsi="Times New Roman" w:cs="Times New Roman"/>
          <w:b/>
          <w:bCs/>
          <w:sz w:val="24"/>
          <w:szCs w:val="24"/>
          <w:shd w:val="clear" w:color="auto" w:fill="FFFFFF"/>
        </w:rPr>
        <w:t>.</w:t>
      </w:r>
      <w:r w:rsidRPr="008B080C">
        <w:rPr>
          <w:rFonts w:ascii="Times New Roman" w:hAnsi="Times New Roman" w:cs="Times New Roman"/>
          <w:b/>
          <w:bCs/>
          <w:sz w:val="24"/>
          <w:szCs w:val="24"/>
          <w:shd w:val="clear" w:color="auto" w:fill="FFFFFF"/>
        </w:rPr>
        <w:t xml:space="preserve"> </w:t>
      </w:r>
      <w:r w:rsidR="00235A49">
        <w:rPr>
          <w:rFonts w:ascii="Times New Roman" w:hAnsi="Times New Roman" w:cs="Times New Roman"/>
          <w:b/>
          <w:bCs/>
          <w:sz w:val="24"/>
          <w:szCs w:val="24"/>
          <w:shd w:val="clear" w:color="auto" w:fill="FFFFFF"/>
        </w:rPr>
        <w:t>6</w:t>
      </w:r>
      <w:r w:rsidRPr="008B080C">
        <w:rPr>
          <w:rFonts w:ascii="Times New Roman" w:hAnsi="Times New Roman" w:cs="Times New Roman"/>
          <w:b/>
          <w:bCs/>
          <w:sz w:val="24"/>
          <w:szCs w:val="24"/>
          <w:shd w:val="clear" w:color="auto" w:fill="FFFFFF"/>
        </w:rPr>
        <w:t>.</w:t>
      </w:r>
      <w:r w:rsidRPr="00971D47">
        <w:rPr>
          <w:rFonts w:ascii="Times New Roman" w:hAnsi="Times New Roman" w:cs="Times New Roman"/>
          <w:sz w:val="24"/>
          <w:szCs w:val="24"/>
          <w:shd w:val="clear" w:color="auto" w:fill="FFFFFF"/>
        </w:rPr>
        <w:t xml:space="preserve"> </w:t>
      </w:r>
      <w:r w:rsidR="00701664" w:rsidRPr="00701664">
        <w:rPr>
          <w:rFonts w:ascii="Times New Roman" w:hAnsi="Times New Roman" w:cs="Times New Roman"/>
          <w:sz w:val="24"/>
          <w:szCs w:val="24"/>
          <w:shd w:val="clear" w:color="auto" w:fill="FFFFFF"/>
        </w:rPr>
        <w:t xml:space="preserve">Gompertz growth curves for </w:t>
      </w:r>
      <w:r w:rsidR="00C238D0">
        <w:rPr>
          <w:rFonts w:ascii="Times New Roman" w:hAnsi="Times New Roman" w:cs="Times New Roman"/>
          <w:sz w:val="24"/>
          <w:szCs w:val="24"/>
          <w:shd w:val="clear" w:color="auto" w:fill="FFFFFF"/>
        </w:rPr>
        <w:t>back-calculated length-at-age estimates of male and female</w:t>
      </w:r>
      <w:r w:rsidR="00701664" w:rsidRPr="00701664">
        <w:rPr>
          <w:rFonts w:ascii="Times New Roman" w:hAnsi="Times New Roman" w:cs="Times New Roman"/>
          <w:sz w:val="24"/>
          <w:szCs w:val="24"/>
          <w:shd w:val="clear" w:color="auto" w:fill="FFFFFF"/>
        </w:rPr>
        <w:t xml:space="preserve"> Bowfin</w:t>
      </w:r>
      <w:r w:rsidR="00037B69">
        <w:rPr>
          <w:rFonts w:ascii="Times New Roman" w:hAnsi="Times New Roman" w:cs="Times New Roman"/>
          <w:sz w:val="24"/>
          <w:szCs w:val="24"/>
          <w:shd w:val="clear" w:color="auto" w:fill="FFFFFF"/>
        </w:rPr>
        <w:t xml:space="preserve"> (</w:t>
      </w:r>
      <w:r w:rsidR="00037B69" w:rsidRPr="00037B69">
        <w:rPr>
          <w:rFonts w:ascii="Times New Roman" w:hAnsi="Times New Roman" w:cs="Times New Roman"/>
          <w:i/>
          <w:iCs/>
          <w:sz w:val="24"/>
          <w:szCs w:val="24"/>
          <w:shd w:val="clear" w:color="auto" w:fill="FFFFFF"/>
        </w:rPr>
        <w:t>Amia calva</w:t>
      </w:r>
      <w:r w:rsidR="00037B69">
        <w:rPr>
          <w:rFonts w:ascii="Times New Roman" w:hAnsi="Times New Roman" w:cs="Times New Roman"/>
          <w:sz w:val="24"/>
          <w:szCs w:val="24"/>
          <w:shd w:val="clear" w:color="auto" w:fill="FFFFFF"/>
        </w:rPr>
        <w:t>)</w:t>
      </w:r>
      <w:r w:rsidR="00701664" w:rsidRPr="00701664">
        <w:rPr>
          <w:rFonts w:ascii="Times New Roman" w:hAnsi="Times New Roman" w:cs="Times New Roman"/>
          <w:sz w:val="24"/>
          <w:szCs w:val="24"/>
          <w:shd w:val="clear" w:color="auto" w:fill="FFFFFF"/>
        </w:rPr>
        <w:t>.</w:t>
      </w:r>
      <w:r w:rsidR="00C238D0">
        <w:rPr>
          <w:rFonts w:ascii="Times New Roman" w:hAnsi="Times New Roman" w:cs="Times New Roman"/>
          <w:sz w:val="24"/>
          <w:szCs w:val="24"/>
          <w:shd w:val="clear" w:color="auto" w:fill="FFFFFF"/>
        </w:rPr>
        <w:t xml:space="preserve">  Back-calculated length-at-age estimates are shown as a blue “X” for males and red circle for females.  Dashed lines </w:t>
      </w:r>
      <w:r w:rsidR="005F59A1">
        <w:rPr>
          <w:rFonts w:ascii="Times New Roman" w:hAnsi="Times New Roman" w:cs="Times New Roman"/>
          <w:sz w:val="24"/>
          <w:szCs w:val="24"/>
          <w:shd w:val="clear" w:color="auto" w:fill="FFFFFF"/>
        </w:rPr>
        <w:t>represent</w:t>
      </w:r>
      <w:r w:rsidR="00C238D0">
        <w:rPr>
          <w:rFonts w:ascii="Times New Roman" w:hAnsi="Times New Roman" w:cs="Times New Roman"/>
          <w:sz w:val="24"/>
          <w:szCs w:val="24"/>
          <w:shd w:val="clear" w:color="auto" w:fill="FFFFFF"/>
        </w:rPr>
        <w:t xml:space="preserve"> the </w:t>
      </w:r>
      <w:r w:rsidR="005F59A1">
        <w:rPr>
          <w:rFonts w:ascii="Times New Roman" w:hAnsi="Times New Roman" w:cs="Times New Roman"/>
          <w:sz w:val="24"/>
          <w:szCs w:val="24"/>
          <w:shd w:val="clear" w:color="auto" w:fill="FFFFFF"/>
        </w:rPr>
        <w:t>mean of individual growth curves, stratified by sex.</w:t>
      </w:r>
      <w:r w:rsidR="00C238D0">
        <w:rPr>
          <w:rFonts w:ascii="Times New Roman" w:hAnsi="Times New Roman" w:cs="Times New Roman"/>
          <w:sz w:val="24"/>
          <w:szCs w:val="24"/>
          <w:shd w:val="clear" w:color="auto" w:fill="FFFFFF"/>
        </w:rPr>
        <w:t xml:space="preserve"> </w:t>
      </w:r>
      <w:r w:rsidR="00701664" w:rsidRPr="00701664">
        <w:rPr>
          <w:rFonts w:ascii="Times New Roman" w:hAnsi="Times New Roman" w:cs="Times New Roman"/>
          <w:sz w:val="24"/>
          <w:szCs w:val="24"/>
          <w:shd w:val="clear" w:color="auto" w:fill="FFFFFF"/>
        </w:rPr>
        <w:t xml:space="preserve">  Bowfin were collected in summers of 2014 and 2015 from wetlands around Green Bay, Lake Michigan.  </w:t>
      </w:r>
    </w:p>
    <w:p w14:paraId="476C5408" w14:textId="5A1D2DC8" w:rsidR="00CD6625" w:rsidRPr="00971D47" w:rsidDel="00605160" w:rsidRDefault="00CD6625" w:rsidP="00971D47">
      <w:pPr>
        <w:spacing w:line="480" w:lineRule="auto"/>
        <w:rPr>
          <w:del w:id="487" w:author="Moratz, Collin C CIV USARMY CEMVP (USA)" w:date="2022-12-22T17:32:00Z"/>
          <w:rFonts w:ascii="Times New Roman" w:hAnsi="Times New Roman" w:cs="Times New Roman"/>
          <w:sz w:val="24"/>
          <w:szCs w:val="24"/>
          <w:shd w:val="clear" w:color="auto" w:fill="FFFFFF"/>
        </w:rPr>
      </w:pPr>
      <w:del w:id="488" w:author="Moratz, Collin C CIV USARMY CEMVP (USA)" w:date="2022-12-22T17:32:00Z">
        <w:r w:rsidRPr="008B080C" w:rsidDel="00605160">
          <w:rPr>
            <w:rFonts w:ascii="Times New Roman" w:hAnsi="Times New Roman" w:cs="Times New Roman"/>
            <w:b/>
            <w:bCs/>
            <w:sz w:val="24"/>
            <w:szCs w:val="24"/>
            <w:shd w:val="clear" w:color="auto" w:fill="FFFFFF"/>
          </w:rPr>
          <w:delText>Fig</w:delText>
        </w:r>
        <w:r w:rsidR="008B080C" w:rsidRPr="008B080C" w:rsidDel="00605160">
          <w:rPr>
            <w:rFonts w:ascii="Times New Roman" w:hAnsi="Times New Roman" w:cs="Times New Roman"/>
            <w:b/>
            <w:bCs/>
            <w:sz w:val="24"/>
            <w:szCs w:val="24"/>
            <w:shd w:val="clear" w:color="auto" w:fill="FFFFFF"/>
          </w:rPr>
          <w:delText>.</w:delText>
        </w:r>
        <w:r w:rsidRPr="008B080C" w:rsidDel="00605160">
          <w:rPr>
            <w:rFonts w:ascii="Times New Roman" w:hAnsi="Times New Roman" w:cs="Times New Roman"/>
            <w:b/>
            <w:bCs/>
            <w:sz w:val="24"/>
            <w:szCs w:val="24"/>
            <w:shd w:val="clear" w:color="auto" w:fill="FFFFFF"/>
          </w:rPr>
          <w:delText xml:space="preserve"> </w:delText>
        </w:r>
        <w:r w:rsidR="00235A49" w:rsidDel="00605160">
          <w:rPr>
            <w:rFonts w:ascii="Times New Roman" w:hAnsi="Times New Roman" w:cs="Times New Roman"/>
            <w:b/>
            <w:bCs/>
            <w:sz w:val="24"/>
            <w:szCs w:val="24"/>
            <w:shd w:val="clear" w:color="auto" w:fill="FFFFFF"/>
          </w:rPr>
          <w:delText>7</w:delText>
        </w:r>
        <w:r w:rsidRPr="008B080C" w:rsidDel="00605160">
          <w:rPr>
            <w:rFonts w:ascii="Times New Roman" w:hAnsi="Times New Roman" w:cs="Times New Roman"/>
            <w:b/>
            <w:bCs/>
            <w:sz w:val="24"/>
            <w:szCs w:val="24"/>
            <w:shd w:val="clear" w:color="auto" w:fill="FFFFFF"/>
          </w:rPr>
          <w:delText>.</w:delText>
        </w:r>
        <w:r w:rsidRPr="00971D47" w:rsidDel="00605160">
          <w:rPr>
            <w:rFonts w:ascii="Times New Roman" w:hAnsi="Times New Roman" w:cs="Times New Roman"/>
            <w:sz w:val="24"/>
            <w:szCs w:val="24"/>
            <w:shd w:val="clear" w:color="auto" w:fill="FFFFFF"/>
          </w:rPr>
          <w:delText xml:space="preserve"> Principal coordinates analysis of stomach contents</w:delText>
        </w:r>
        <w:r w:rsidR="00037B69" w:rsidDel="00605160">
          <w:rPr>
            <w:rFonts w:ascii="Times New Roman" w:hAnsi="Times New Roman" w:cs="Times New Roman"/>
            <w:sz w:val="24"/>
            <w:szCs w:val="24"/>
            <w:shd w:val="clear" w:color="auto" w:fill="FFFFFF"/>
          </w:rPr>
          <w:delText xml:space="preserve"> of young-of-year (YOY) and yearling-and-older (YAO)</w:delText>
        </w:r>
        <w:r w:rsidRPr="00971D47" w:rsidDel="00605160">
          <w:rPr>
            <w:rFonts w:ascii="Times New Roman" w:hAnsi="Times New Roman" w:cs="Times New Roman"/>
            <w:sz w:val="24"/>
            <w:szCs w:val="24"/>
            <w:shd w:val="clear" w:color="auto" w:fill="FFFFFF"/>
          </w:rPr>
          <w:delText xml:space="preserve"> </w:delText>
        </w:r>
        <w:r w:rsidR="00971D47" w:rsidDel="00605160">
          <w:rPr>
            <w:rFonts w:ascii="Times New Roman" w:hAnsi="Times New Roman" w:cs="Times New Roman"/>
            <w:sz w:val="24"/>
            <w:szCs w:val="24"/>
            <w:shd w:val="clear" w:color="auto" w:fill="FFFFFF"/>
          </w:rPr>
          <w:delText>Bowfin</w:delText>
        </w:r>
        <w:r w:rsidRPr="00971D47" w:rsidDel="00605160">
          <w:rPr>
            <w:rFonts w:ascii="Times New Roman" w:hAnsi="Times New Roman" w:cs="Times New Roman"/>
            <w:sz w:val="24"/>
            <w:szCs w:val="24"/>
            <w:shd w:val="clear" w:color="auto" w:fill="FFFFFF"/>
          </w:rPr>
          <w:delText xml:space="preserve"> </w:delText>
        </w:r>
        <w:r w:rsidR="00037B69" w:rsidDel="00605160">
          <w:rPr>
            <w:rFonts w:ascii="Times New Roman" w:hAnsi="Times New Roman" w:cs="Times New Roman"/>
            <w:sz w:val="24"/>
            <w:szCs w:val="24"/>
            <w:shd w:val="clear" w:color="auto" w:fill="FFFFFF"/>
          </w:rPr>
          <w:delText>(</w:delText>
        </w:r>
        <w:r w:rsidR="00037B69" w:rsidRPr="00037B69" w:rsidDel="00605160">
          <w:rPr>
            <w:rFonts w:ascii="Times New Roman" w:hAnsi="Times New Roman" w:cs="Times New Roman"/>
            <w:i/>
            <w:iCs/>
            <w:sz w:val="24"/>
            <w:szCs w:val="24"/>
            <w:shd w:val="clear" w:color="auto" w:fill="FFFFFF"/>
          </w:rPr>
          <w:delText>Amia calva</w:delText>
        </w:r>
        <w:r w:rsidR="00037B69" w:rsidDel="00605160">
          <w:rPr>
            <w:rFonts w:ascii="Times New Roman" w:hAnsi="Times New Roman" w:cs="Times New Roman"/>
            <w:sz w:val="24"/>
            <w:szCs w:val="24"/>
            <w:shd w:val="clear" w:color="auto" w:fill="FFFFFF"/>
          </w:rPr>
          <w:delText xml:space="preserve">) </w:delText>
        </w:r>
        <w:r w:rsidRPr="00971D47" w:rsidDel="00605160">
          <w:rPr>
            <w:rFonts w:ascii="Times New Roman" w:hAnsi="Times New Roman" w:cs="Times New Roman"/>
            <w:sz w:val="24"/>
            <w:szCs w:val="24"/>
            <w:shd w:val="clear" w:color="auto" w:fill="FFFFFF"/>
          </w:rPr>
          <w:delText>captured in Pensaukee River</w:delText>
        </w:r>
        <w:r w:rsidR="00D1726C" w:rsidDel="00605160">
          <w:rPr>
            <w:rFonts w:ascii="Times New Roman" w:hAnsi="Times New Roman" w:cs="Times New Roman"/>
            <w:sz w:val="24"/>
            <w:szCs w:val="24"/>
            <w:shd w:val="clear" w:color="auto" w:fill="FFFFFF"/>
          </w:rPr>
          <w:delText xml:space="preserve"> from summers of 2014 and 2015</w:delText>
        </w:r>
        <w:r w:rsidRPr="00971D47" w:rsidDel="00605160">
          <w:rPr>
            <w:rFonts w:ascii="Times New Roman" w:hAnsi="Times New Roman" w:cs="Times New Roman"/>
            <w:sz w:val="24"/>
            <w:szCs w:val="24"/>
            <w:shd w:val="clear" w:color="auto" w:fill="FFFFFF"/>
          </w:rPr>
          <w:delText xml:space="preserve">. </w:delText>
        </w:r>
      </w:del>
    </w:p>
    <w:p w14:paraId="21E08C8D" w14:textId="38D2B67D" w:rsidR="00CD6625" w:rsidRPr="00971D47" w:rsidDel="00605160" w:rsidRDefault="00CD6625" w:rsidP="00971D47">
      <w:pPr>
        <w:spacing w:line="480" w:lineRule="auto"/>
        <w:rPr>
          <w:del w:id="489" w:author="Moratz, Collin C CIV USARMY CEMVP (USA)" w:date="2022-12-22T17:32:00Z"/>
          <w:rFonts w:ascii="Times New Roman" w:hAnsi="Times New Roman" w:cs="Times New Roman"/>
          <w:sz w:val="24"/>
          <w:szCs w:val="24"/>
          <w:shd w:val="clear" w:color="auto" w:fill="FFFFFF"/>
        </w:rPr>
      </w:pPr>
      <w:bookmarkStart w:id="490" w:name="_Hlk47284692"/>
      <w:del w:id="491" w:author="Moratz, Collin C CIV USARMY CEMVP (USA)" w:date="2022-12-22T17:32:00Z">
        <w:r w:rsidRPr="008B080C" w:rsidDel="00605160">
          <w:rPr>
            <w:rFonts w:ascii="Times New Roman" w:hAnsi="Times New Roman" w:cs="Times New Roman"/>
            <w:b/>
            <w:bCs/>
            <w:sz w:val="24"/>
            <w:szCs w:val="24"/>
            <w:shd w:val="clear" w:color="auto" w:fill="FFFFFF"/>
          </w:rPr>
          <w:delText>Fig</w:delText>
        </w:r>
        <w:r w:rsidR="008B080C" w:rsidRPr="008B080C" w:rsidDel="00605160">
          <w:rPr>
            <w:rFonts w:ascii="Times New Roman" w:hAnsi="Times New Roman" w:cs="Times New Roman"/>
            <w:b/>
            <w:bCs/>
            <w:sz w:val="24"/>
            <w:szCs w:val="24"/>
            <w:shd w:val="clear" w:color="auto" w:fill="FFFFFF"/>
          </w:rPr>
          <w:delText>.</w:delText>
        </w:r>
        <w:r w:rsidRPr="008B080C" w:rsidDel="00605160">
          <w:rPr>
            <w:rFonts w:ascii="Times New Roman" w:hAnsi="Times New Roman" w:cs="Times New Roman"/>
            <w:b/>
            <w:bCs/>
            <w:sz w:val="24"/>
            <w:szCs w:val="24"/>
            <w:shd w:val="clear" w:color="auto" w:fill="FFFFFF"/>
          </w:rPr>
          <w:delText xml:space="preserve"> </w:delText>
        </w:r>
        <w:r w:rsidR="00235A49" w:rsidDel="00605160">
          <w:rPr>
            <w:rFonts w:ascii="Times New Roman" w:hAnsi="Times New Roman" w:cs="Times New Roman"/>
            <w:b/>
            <w:bCs/>
            <w:sz w:val="24"/>
            <w:szCs w:val="24"/>
            <w:shd w:val="clear" w:color="auto" w:fill="FFFFFF"/>
          </w:rPr>
          <w:delText>8</w:delText>
        </w:r>
        <w:r w:rsidRPr="008B080C" w:rsidDel="00605160">
          <w:rPr>
            <w:rFonts w:ascii="Times New Roman" w:hAnsi="Times New Roman" w:cs="Times New Roman"/>
            <w:b/>
            <w:bCs/>
            <w:sz w:val="24"/>
            <w:szCs w:val="24"/>
            <w:shd w:val="clear" w:color="auto" w:fill="FFFFFF"/>
          </w:rPr>
          <w:delText>.</w:delText>
        </w:r>
        <w:r w:rsidRPr="00971D47" w:rsidDel="00605160">
          <w:rPr>
            <w:rFonts w:ascii="Times New Roman" w:hAnsi="Times New Roman" w:cs="Times New Roman"/>
            <w:sz w:val="24"/>
            <w:szCs w:val="24"/>
            <w:shd w:val="clear" w:color="auto" w:fill="FFFFFF"/>
          </w:rPr>
          <w:delText xml:space="preserve">  Frequency of occurrence of diet items</w:delText>
        </w:r>
        <w:r w:rsidR="00CC26F8" w:rsidDel="00605160">
          <w:rPr>
            <w:rFonts w:ascii="Times New Roman" w:hAnsi="Times New Roman" w:cs="Times New Roman"/>
            <w:sz w:val="24"/>
            <w:szCs w:val="24"/>
            <w:shd w:val="clear" w:color="auto" w:fill="FFFFFF"/>
          </w:rPr>
          <w:delText xml:space="preserve"> in stomachs of Bowfin (</w:delText>
        </w:r>
        <w:r w:rsidR="00CC26F8" w:rsidRPr="00CC26F8" w:rsidDel="00605160">
          <w:rPr>
            <w:rFonts w:ascii="Times New Roman" w:hAnsi="Times New Roman" w:cs="Times New Roman"/>
            <w:i/>
            <w:iCs/>
            <w:sz w:val="24"/>
            <w:szCs w:val="24"/>
            <w:shd w:val="clear" w:color="auto" w:fill="FFFFFF"/>
          </w:rPr>
          <w:delText>Amia calva</w:delText>
        </w:r>
        <w:r w:rsidR="00CC26F8" w:rsidDel="00605160">
          <w:rPr>
            <w:rFonts w:ascii="Times New Roman" w:hAnsi="Times New Roman" w:cs="Times New Roman"/>
            <w:sz w:val="24"/>
            <w:szCs w:val="24"/>
            <w:shd w:val="clear" w:color="auto" w:fill="FFFFFF"/>
          </w:rPr>
          <w:delText>) collected from wetlands around Green Bay, Lake Michigan</w:delText>
        </w:r>
        <w:r w:rsidR="00D1726C" w:rsidDel="00605160">
          <w:rPr>
            <w:rFonts w:ascii="Times New Roman" w:hAnsi="Times New Roman" w:cs="Times New Roman"/>
            <w:sz w:val="24"/>
            <w:szCs w:val="24"/>
            <w:shd w:val="clear" w:color="auto" w:fill="FFFFFF"/>
          </w:rPr>
          <w:delText xml:space="preserve"> in summers of 2014 and 2015</w:delText>
        </w:r>
        <w:r w:rsidR="00CC26F8" w:rsidDel="00605160">
          <w:rPr>
            <w:rFonts w:ascii="Times New Roman" w:hAnsi="Times New Roman" w:cs="Times New Roman"/>
            <w:sz w:val="24"/>
            <w:szCs w:val="24"/>
            <w:shd w:val="clear" w:color="auto" w:fill="FFFFFF"/>
          </w:rPr>
          <w:delText>.</w:delText>
        </w:r>
        <w:r w:rsidRPr="00971D47" w:rsidDel="00605160">
          <w:rPr>
            <w:rFonts w:ascii="Times New Roman" w:hAnsi="Times New Roman" w:cs="Times New Roman"/>
            <w:sz w:val="24"/>
            <w:szCs w:val="24"/>
            <w:shd w:val="clear" w:color="auto" w:fill="FFFFFF"/>
          </w:rPr>
          <w:delText xml:space="preserve"> </w:delText>
        </w:r>
        <w:r w:rsidR="00CC26F8" w:rsidDel="00605160">
          <w:rPr>
            <w:rFonts w:ascii="Times New Roman" w:hAnsi="Times New Roman" w:cs="Times New Roman"/>
            <w:sz w:val="24"/>
            <w:szCs w:val="24"/>
            <w:shd w:val="clear" w:color="auto" w:fill="FFFFFF"/>
          </w:rPr>
          <w:delText>W</w:delText>
        </w:r>
        <w:r w:rsidRPr="00971D47" w:rsidDel="00605160">
          <w:rPr>
            <w:rFonts w:ascii="Times New Roman" w:hAnsi="Times New Roman" w:cs="Times New Roman"/>
            <w:sz w:val="24"/>
            <w:szCs w:val="24"/>
            <w:shd w:val="clear" w:color="auto" w:fill="FFFFFF"/>
          </w:rPr>
          <w:delText xml:space="preserve">etland sites </w:delText>
        </w:r>
        <w:r w:rsidR="00CC26F8" w:rsidDel="00605160">
          <w:rPr>
            <w:rFonts w:ascii="Times New Roman" w:hAnsi="Times New Roman" w:cs="Times New Roman"/>
            <w:sz w:val="24"/>
            <w:szCs w:val="24"/>
            <w:shd w:val="clear" w:color="auto" w:fill="FFFFFF"/>
          </w:rPr>
          <w:delText>included for analysis had</w:delText>
        </w:r>
        <w:r w:rsidRPr="00971D47" w:rsidDel="00605160">
          <w:rPr>
            <w:rFonts w:ascii="Times New Roman" w:hAnsi="Times New Roman" w:cs="Times New Roman"/>
            <w:sz w:val="24"/>
            <w:szCs w:val="24"/>
            <w:shd w:val="clear" w:color="auto" w:fill="FFFFFF"/>
          </w:rPr>
          <w:delText xml:space="preserve"> </w:delText>
        </w:r>
        <w:r w:rsidR="00CC26F8" w:rsidDel="00605160">
          <w:rPr>
            <w:rFonts w:ascii="Times New Roman" w:hAnsi="Times New Roman" w:cs="Times New Roman"/>
            <w:sz w:val="24"/>
            <w:szCs w:val="24"/>
            <w:shd w:val="clear" w:color="auto" w:fill="FFFFFF"/>
          </w:rPr>
          <w:delText xml:space="preserve">a </w:delText>
        </w:r>
        <w:r w:rsidRPr="00971D47" w:rsidDel="00605160">
          <w:rPr>
            <w:rFonts w:ascii="Times New Roman" w:hAnsi="Times New Roman" w:cs="Times New Roman"/>
            <w:sz w:val="24"/>
            <w:szCs w:val="24"/>
            <w:shd w:val="clear" w:color="auto" w:fill="FFFFFF"/>
          </w:rPr>
          <w:delText xml:space="preserve">sample size </w:delText>
        </w:r>
        <w:r w:rsidR="00CC26F8" w:rsidDel="00605160">
          <w:rPr>
            <w:rFonts w:ascii="Times New Roman" w:hAnsi="Times New Roman" w:cs="Times New Roman"/>
            <w:sz w:val="24"/>
            <w:szCs w:val="24"/>
            <w:shd w:val="clear" w:color="auto" w:fill="FFFFFF"/>
          </w:rPr>
          <w:delText>of three or more, and include</w:delText>
        </w:r>
        <w:r w:rsidRPr="00971D47" w:rsidDel="00605160">
          <w:rPr>
            <w:rFonts w:ascii="Times New Roman" w:hAnsi="Times New Roman" w:cs="Times New Roman"/>
            <w:sz w:val="24"/>
            <w:szCs w:val="24"/>
            <w:shd w:val="clear" w:color="auto" w:fill="FFFFFF"/>
          </w:rPr>
          <w:delText>: Dead</w:delText>
        </w:r>
        <w:r w:rsidR="00CC26F8" w:rsidDel="00605160">
          <w:rPr>
            <w:rFonts w:ascii="Times New Roman" w:hAnsi="Times New Roman" w:cs="Times New Roman"/>
            <w:sz w:val="24"/>
            <w:szCs w:val="24"/>
            <w:shd w:val="clear" w:color="auto" w:fill="FFFFFF"/>
          </w:rPr>
          <w:delText xml:space="preserve"> H</w:delText>
        </w:r>
        <w:r w:rsidRPr="00971D47" w:rsidDel="00605160">
          <w:rPr>
            <w:rFonts w:ascii="Times New Roman" w:hAnsi="Times New Roman" w:cs="Times New Roman"/>
            <w:sz w:val="24"/>
            <w:szCs w:val="24"/>
            <w:shd w:val="clear" w:color="auto" w:fill="FFFFFF"/>
          </w:rPr>
          <w:delText xml:space="preserve">orse Bay (DEHO), Pensaukee River (PENS), Peshtigo River (PESH), Point Sable (PTSA)). </w:delText>
        </w:r>
        <w:bookmarkEnd w:id="490"/>
      </w:del>
    </w:p>
    <w:p w14:paraId="3E7CC84D" w14:textId="395121B6" w:rsidR="00CD6625" w:rsidRPr="00971D47" w:rsidRDefault="00CD6625" w:rsidP="00971D47">
      <w:pPr>
        <w:spacing w:line="480" w:lineRule="auto"/>
        <w:rPr>
          <w:rFonts w:ascii="Times New Roman" w:hAnsi="Times New Roman" w:cs="Times New Roman"/>
          <w:sz w:val="24"/>
          <w:szCs w:val="24"/>
          <w:shd w:val="clear" w:color="auto" w:fill="FFFFFF"/>
        </w:rPr>
      </w:pPr>
      <w:r w:rsidRPr="008B080C">
        <w:rPr>
          <w:rFonts w:ascii="Times New Roman" w:hAnsi="Times New Roman" w:cs="Times New Roman"/>
          <w:b/>
          <w:bCs/>
          <w:sz w:val="24"/>
          <w:szCs w:val="24"/>
          <w:shd w:val="clear" w:color="auto" w:fill="FFFFFF"/>
        </w:rPr>
        <w:lastRenderedPageBreak/>
        <w:t>Fig</w:t>
      </w:r>
      <w:r w:rsidR="008B080C" w:rsidRPr="008B080C">
        <w:rPr>
          <w:rFonts w:ascii="Times New Roman" w:hAnsi="Times New Roman" w:cs="Times New Roman"/>
          <w:b/>
          <w:bCs/>
          <w:sz w:val="24"/>
          <w:szCs w:val="24"/>
          <w:shd w:val="clear" w:color="auto" w:fill="FFFFFF"/>
        </w:rPr>
        <w:t>.</w:t>
      </w:r>
      <w:r w:rsidRPr="008B080C">
        <w:rPr>
          <w:rFonts w:ascii="Times New Roman" w:hAnsi="Times New Roman" w:cs="Times New Roman"/>
          <w:b/>
          <w:bCs/>
          <w:sz w:val="24"/>
          <w:szCs w:val="24"/>
          <w:shd w:val="clear" w:color="auto" w:fill="FFFFFF"/>
        </w:rPr>
        <w:t xml:space="preserve"> </w:t>
      </w:r>
      <w:del w:id="492" w:author="Moratz, Collin C CIV USARMY CEMVP (USA)" w:date="2022-12-22T17:32:00Z">
        <w:r w:rsidR="00235A49" w:rsidDel="00605160">
          <w:rPr>
            <w:rFonts w:ascii="Times New Roman" w:hAnsi="Times New Roman" w:cs="Times New Roman"/>
            <w:b/>
            <w:bCs/>
            <w:sz w:val="24"/>
            <w:szCs w:val="24"/>
            <w:shd w:val="clear" w:color="auto" w:fill="FFFFFF"/>
          </w:rPr>
          <w:delText>9</w:delText>
        </w:r>
      </w:del>
      <w:ins w:id="493" w:author="Moratz, Collin C CIV USARMY CEMVP (USA)" w:date="2022-12-22T17:32:00Z">
        <w:r w:rsidR="00605160">
          <w:rPr>
            <w:rFonts w:ascii="Times New Roman" w:hAnsi="Times New Roman" w:cs="Times New Roman"/>
            <w:b/>
            <w:bCs/>
            <w:sz w:val="24"/>
            <w:szCs w:val="24"/>
            <w:shd w:val="clear" w:color="auto" w:fill="FFFFFF"/>
          </w:rPr>
          <w:t>7</w:t>
        </w:r>
      </w:ins>
      <w:r w:rsidRPr="008B080C">
        <w:rPr>
          <w:rFonts w:ascii="Times New Roman" w:hAnsi="Times New Roman" w:cs="Times New Roman"/>
          <w:b/>
          <w:bCs/>
          <w:sz w:val="24"/>
          <w:szCs w:val="24"/>
          <w:shd w:val="clear" w:color="auto" w:fill="FFFFFF"/>
        </w:rPr>
        <w:t>.</w:t>
      </w:r>
      <w:r w:rsidRPr="00971D47">
        <w:rPr>
          <w:rFonts w:ascii="Times New Roman" w:hAnsi="Times New Roman" w:cs="Times New Roman"/>
          <w:sz w:val="24"/>
          <w:szCs w:val="24"/>
          <w:shd w:val="clear" w:color="auto" w:fill="FFFFFF"/>
        </w:rPr>
        <w:t xml:space="preserve"> Density plots illustrating the distribution of A) </w:t>
      </w:r>
      <w:r w:rsidR="00A273DF" w:rsidRPr="00BA2C3D">
        <w:rPr>
          <w:rFonts w:ascii="Times New Roman" w:hAnsi="Times New Roman" w:cs="Times New Roman"/>
          <w:sz w:val="24"/>
          <w:szCs w:val="24"/>
        </w:rPr>
        <w:t>δ</w:t>
      </w:r>
      <w:r w:rsidR="00A273DF" w:rsidRPr="00BA2C3D">
        <w:rPr>
          <w:rFonts w:ascii="Times New Roman" w:hAnsi="Times New Roman" w:cs="Times New Roman"/>
          <w:sz w:val="24"/>
          <w:szCs w:val="24"/>
          <w:vertAlign w:val="superscript"/>
        </w:rPr>
        <w:t>1</w:t>
      </w:r>
      <w:r w:rsidR="00A273DF">
        <w:rPr>
          <w:rFonts w:ascii="Times New Roman" w:hAnsi="Times New Roman" w:cs="Times New Roman"/>
          <w:sz w:val="24"/>
          <w:szCs w:val="24"/>
          <w:vertAlign w:val="superscript"/>
        </w:rPr>
        <w:t>5</w:t>
      </w:r>
      <w:r w:rsidR="00A273DF">
        <w:rPr>
          <w:rFonts w:ascii="Times New Roman" w:hAnsi="Times New Roman" w:cs="Times New Roman"/>
          <w:sz w:val="24"/>
          <w:szCs w:val="24"/>
        </w:rPr>
        <w:t>N</w:t>
      </w:r>
      <w:r w:rsidR="00A273DF" w:rsidRPr="00971D47">
        <w:rPr>
          <w:rFonts w:ascii="Times New Roman" w:hAnsi="Times New Roman" w:cs="Times New Roman"/>
          <w:sz w:val="24"/>
          <w:szCs w:val="24"/>
          <w:shd w:val="clear" w:color="auto" w:fill="FFFFFF"/>
        </w:rPr>
        <w:t xml:space="preserve"> </w:t>
      </w:r>
      <w:r w:rsidRPr="00971D47">
        <w:rPr>
          <w:rFonts w:ascii="Times New Roman" w:hAnsi="Times New Roman" w:cs="Times New Roman"/>
          <w:sz w:val="24"/>
          <w:szCs w:val="24"/>
          <w:shd w:val="clear" w:color="auto" w:fill="FFFFFF"/>
        </w:rPr>
        <w:t xml:space="preserve">and D) </w:t>
      </w:r>
      <w:r w:rsidR="00A273DF" w:rsidRPr="00BA2C3D">
        <w:rPr>
          <w:rFonts w:ascii="Times New Roman" w:hAnsi="Times New Roman" w:cs="Times New Roman"/>
          <w:sz w:val="24"/>
          <w:szCs w:val="24"/>
        </w:rPr>
        <w:t>δ</w:t>
      </w:r>
      <w:r w:rsidR="00A273DF" w:rsidRPr="00BA2C3D">
        <w:rPr>
          <w:rFonts w:ascii="Times New Roman" w:hAnsi="Times New Roman" w:cs="Times New Roman"/>
          <w:sz w:val="24"/>
          <w:szCs w:val="24"/>
          <w:vertAlign w:val="superscript"/>
        </w:rPr>
        <w:t>13</w:t>
      </w:r>
      <w:r w:rsidR="00A273DF" w:rsidRPr="00BA2C3D">
        <w:rPr>
          <w:rFonts w:ascii="Times New Roman" w:hAnsi="Times New Roman" w:cs="Times New Roman"/>
          <w:sz w:val="24"/>
          <w:szCs w:val="24"/>
        </w:rPr>
        <w:t>C</w:t>
      </w:r>
      <w:r w:rsidRPr="00971D47">
        <w:rPr>
          <w:rFonts w:ascii="Times New Roman" w:hAnsi="Times New Roman" w:cs="Times New Roman"/>
          <w:sz w:val="24"/>
          <w:szCs w:val="24"/>
          <w:shd w:val="clear" w:color="auto" w:fill="FFFFFF"/>
        </w:rPr>
        <w:t xml:space="preserve"> stable isotope ratios for adult (yearling-and-older) and young-of-the-year </w:t>
      </w:r>
      <w:r w:rsidR="00CC26F8">
        <w:rPr>
          <w:rFonts w:ascii="Times New Roman" w:hAnsi="Times New Roman" w:cs="Times New Roman"/>
          <w:sz w:val="24"/>
          <w:szCs w:val="24"/>
          <w:shd w:val="clear" w:color="auto" w:fill="FFFFFF"/>
        </w:rPr>
        <w:t>B</w:t>
      </w:r>
      <w:r w:rsidRPr="00971D47">
        <w:rPr>
          <w:rFonts w:ascii="Times New Roman" w:hAnsi="Times New Roman" w:cs="Times New Roman"/>
          <w:sz w:val="24"/>
          <w:szCs w:val="24"/>
          <w:shd w:val="clear" w:color="auto" w:fill="FFFFFF"/>
        </w:rPr>
        <w:t>owfin</w:t>
      </w:r>
      <w:r w:rsidR="00CC26F8">
        <w:rPr>
          <w:rFonts w:ascii="Times New Roman" w:hAnsi="Times New Roman" w:cs="Times New Roman"/>
          <w:sz w:val="24"/>
          <w:szCs w:val="24"/>
          <w:shd w:val="clear" w:color="auto" w:fill="FFFFFF"/>
        </w:rPr>
        <w:t xml:space="preserve"> (</w:t>
      </w:r>
      <w:r w:rsidR="00CC26F8" w:rsidRPr="00CC26F8">
        <w:rPr>
          <w:rFonts w:ascii="Times New Roman" w:hAnsi="Times New Roman" w:cs="Times New Roman"/>
          <w:i/>
          <w:iCs/>
          <w:sz w:val="24"/>
          <w:szCs w:val="24"/>
          <w:shd w:val="clear" w:color="auto" w:fill="FFFFFF"/>
        </w:rPr>
        <w:t>Amia calva</w:t>
      </w:r>
      <w:r w:rsidR="00CC26F8">
        <w:rPr>
          <w:rFonts w:ascii="Times New Roman" w:hAnsi="Times New Roman" w:cs="Times New Roman"/>
          <w:sz w:val="24"/>
          <w:szCs w:val="24"/>
          <w:shd w:val="clear" w:color="auto" w:fill="FFFFFF"/>
        </w:rPr>
        <w:t>)</w:t>
      </w:r>
      <w:r w:rsidRPr="00971D47">
        <w:rPr>
          <w:rFonts w:ascii="Times New Roman" w:hAnsi="Times New Roman" w:cs="Times New Roman"/>
          <w:sz w:val="24"/>
          <w:szCs w:val="24"/>
          <w:shd w:val="clear" w:color="auto" w:fill="FFFFFF"/>
        </w:rPr>
        <w:t xml:space="preserve"> collected in Pensaukee River. C) Raw data in two-dimensional isospace was used to inform B) elliptical projections of trophic niche regions. For each age class, the ten ellipses in panel B have a 95% probability of containing the isotopic signature of a randomly-selected individual from panel C.</w:t>
      </w:r>
    </w:p>
    <w:sectPr w:rsidR="00CD6625" w:rsidRPr="00971D47" w:rsidSect="00AB4A34">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7" w:author="Moratz, Collin C CIV USARMY CEMVP (USA)" w:date="2022-12-23T09:45:00Z" w:initials="C">
    <w:p w14:paraId="3F5CB03F" w14:textId="655AE126" w:rsidR="00DD5F36" w:rsidRDefault="00DD5F36">
      <w:pPr>
        <w:pStyle w:val="CommentText"/>
      </w:pPr>
      <w:r>
        <w:rPr>
          <w:rStyle w:val="CommentReference"/>
        </w:rPr>
        <w:annotationRef/>
      </w:r>
      <w:r>
        <w:t>I cannot get this to format correctly and do not know why.  Whenever I fix this page jump, something else gets all messed up.</w:t>
      </w:r>
    </w:p>
  </w:comment>
  <w:comment w:id="38" w:author="Shrovnal, Jeremiah [2]" w:date="2023-02-17T09:35:00Z" w:initials="SJSD">
    <w:p w14:paraId="02E9A0A5" w14:textId="240CDFE5" w:rsidR="00A34FA0" w:rsidRDefault="00A34FA0">
      <w:pPr>
        <w:pStyle w:val="CommentText"/>
      </w:pPr>
      <w:r>
        <w:rPr>
          <w:rStyle w:val="CommentReference"/>
        </w:rPr>
        <w:annotationRef/>
      </w:r>
      <w:r>
        <w:t>Looks like they got a header name?</w:t>
      </w:r>
    </w:p>
  </w:comment>
  <w:comment w:id="97" w:author="Moratz, Collin C CIV USARMY CEMVP (USA)" w:date="2023-02-15T23:30:00Z" w:initials="C">
    <w:p w14:paraId="6797FC4D" w14:textId="7AD9A7CF" w:rsidR="00053CDE" w:rsidRDefault="00053CDE">
      <w:pPr>
        <w:pStyle w:val="CommentText"/>
      </w:pPr>
      <w:r>
        <w:rPr>
          <w:rStyle w:val="CommentReference"/>
        </w:rPr>
        <w:annotationRef/>
      </w:r>
      <w:r>
        <w:t>Add 2&amp;5 year or comparison phrasing??</w:t>
      </w:r>
    </w:p>
  </w:comment>
  <w:comment w:id="98" w:author="Shrovnal, Jeremiah [3]" w:date="2023-02-17T09:58:00Z" w:initials="SJSD">
    <w:p w14:paraId="756416DB" w14:textId="0513736D" w:rsidR="003A356F" w:rsidRDefault="003A356F">
      <w:pPr>
        <w:pStyle w:val="CommentText"/>
      </w:pPr>
      <w:r>
        <w:rPr>
          <w:rStyle w:val="CommentReference"/>
        </w:rPr>
        <w:annotationRef/>
      </w:r>
      <w:r>
        <w:t>I think we should just use ag</w:t>
      </w:r>
      <w:r w:rsidR="00C65335">
        <w:t>e at maturity</w:t>
      </w:r>
      <w:r>
        <w:t xml:space="preserve">, it’s more simple to </w:t>
      </w:r>
      <w:r w:rsidR="00C65335">
        <w:t xml:space="preserve">justify </w:t>
      </w:r>
      <w:r w:rsidR="009176AC">
        <w:t>and our sample size is at least 5 for each that way</w:t>
      </w:r>
    </w:p>
  </w:comment>
  <w:comment w:id="225" w:author="Moratz, Collin C CIV USARMY CEMVP (USA)" w:date="2023-02-15T23:29:00Z" w:initials="C">
    <w:p w14:paraId="330238A8" w14:textId="56EB187D" w:rsidR="00570DC9" w:rsidRDefault="00570DC9">
      <w:pPr>
        <w:pStyle w:val="CommentText"/>
      </w:pPr>
      <w:r>
        <w:rPr>
          <w:rStyle w:val="CommentReference"/>
        </w:rPr>
        <w:annotationRef/>
      </w:r>
      <w:r>
        <w:t>Add that this is a valid estimator for data-limited fisheries and overestimates mortality, but serves as a useful ceiling</w:t>
      </w:r>
    </w:p>
  </w:comment>
  <w:comment w:id="251" w:author="Moratz, Collin C CIV USARMY CEMVP (USA)" w:date="2022-12-22T16:08:00Z" w:initials="MCCCUC(">
    <w:p w14:paraId="36C93F0D" w14:textId="70AEA418" w:rsidR="00CF7D7C" w:rsidRDefault="00CF7D7C">
      <w:pPr>
        <w:pStyle w:val="CommentText"/>
      </w:pPr>
      <w:r>
        <w:rPr>
          <w:rStyle w:val="CommentReference"/>
        </w:rPr>
        <w:annotationRef/>
      </w:r>
      <w:r>
        <w:t>This is neat data, but it doesn’t really fit and, without knowing/estimating age, is misleading about incremental growth rates</w:t>
      </w:r>
    </w:p>
  </w:comment>
  <w:comment w:id="279" w:author="Moratz, Collin C CIV USARMY CEMVP (USA)" w:date="2023-02-15T23:32:00Z" w:initials="C">
    <w:p w14:paraId="461DC58D" w14:textId="48E7D3AF" w:rsidR="00053CDE" w:rsidRDefault="00053CDE">
      <w:pPr>
        <w:pStyle w:val="CommentText"/>
      </w:pPr>
      <w:r>
        <w:rPr>
          <w:rStyle w:val="CommentReference"/>
        </w:rPr>
        <w:annotationRef/>
      </w:r>
      <w:r>
        <w:t>Check figure.  Need to reorder figures or replace with chart of length at age</w:t>
      </w:r>
    </w:p>
  </w:comment>
  <w:comment w:id="322" w:author="Moratz, Collin C CIV USARMY CEMVP (USA)" w:date="2023-02-15T23:21:00Z" w:initials="C">
    <w:p w14:paraId="0C8ED71C" w14:textId="77777777" w:rsidR="00570DC9" w:rsidRDefault="00570DC9" w:rsidP="00570DC9">
      <w:pPr>
        <w:pStyle w:val="CommentText"/>
      </w:pPr>
      <w:r>
        <w:rPr>
          <w:rStyle w:val="CommentReference"/>
        </w:rPr>
        <w:annotationRef/>
      </w:r>
      <w:r>
        <w:t>Retool: comparison of length at age 2 and 5; only used back-calculated lengths because fish were captured in summer and otoliths displayed growth beyond the last annulus; retain weight comparison</w:t>
      </w:r>
    </w:p>
    <w:p w14:paraId="4D13B472" w14:textId="5EDEF542" w:rsidR="00570DC9" w:rsidRDefault="00570DC9">
      <w:pPr>
        <w:pStyle w:val="CommentText"/>
      </w:pPr>
    </w:p>
  </w:comment>
  <w:comment w:id="323" w:author="Shrovnal, Jeremiah [4]" w:date="2023-02-17T10:23:00Z" w:initials="SJSD">
    <w:p w14:paraId="10A94D76" w14:textId="15740C30" w:rsidR="00312EA0" w:rsidRDefault="00312EA0">
      <w:pPr>
        <w:pStyle w:val="CommentText"/>
      </w:pPr>
      <w:r>
        <w:rPr>
          <w:rStyle w:val="CommentReference"/>
        </w:rPr>
        <w:annotationRef/>
      </w:r>
      <w:r>
        <w:t>Comparison of length at maturity</w:t>
      </w:r>
    </w:p>
  </w:comment>
  <w:comment w:id="369" w:author="Moratz, Collin C CIV USARMY CEMVP (USA)" w:date="2023-02-15T23:34:00Z" w:initials="C">
    <w:p w14:paraId="17CBEC3A" w14:textId="20A2B622" w:rsidR="00053CDE" w:rsidRDefault="00053CDE">
      <w:pPr>
        <w:pStyle w:val="CommentText"/>
      </w:pPr>
      <w:r>
        <w:rPr>
          <w:rStyle w:val="CommentReference"/>
        </w:rPr>
        <w:annotationRef/>
      </w:r>
      <w:r>
        <w:t>I dislike ending with a substantial overextension of our study</w:t>
      </w:r>
    </w:p>
  </w:comment>
  <w:comment w:id="370" w:author="Shrovnal, Jeremiah [5]" w:date="2023-02-17T11:02:00Z" w:initials="SJSD">
    <w:p w14:paraId="7A91B35B" w14:textId="09F70905" w:rsidR="00C44E74" w:rsidRDefault="00C44E74">
      <w:pPr>
        <w:pStyle w:val="CommentText"/>
      </w:pPr>
      <w:r>
        <w:rPr>
          <w:rStyle w:val="CommentReference"/>
        </w:rPr>
        <w:annotationRef/>
      </w:r>
      <w:r>
        <w:t>Author initials were in different orders in spots. Double check and make sure they match journal</w:t>
      </w:r>
    </w:p>
  </w:comment>
  <w:comment w:id="371" w:author="Shrovnal, Jeremiah" w:date="2023-02-17T11:21:00Z" w:initials="SJSD">
    <w:p w14:paraId="638DAA4E" w14:textId="312C36F0" w:rsidR="00242E70" w:rsidRDefault="00242E70">
      <w:pPr>
        <w:pStyle w:val="CommentText"/>
      </w:pPr>
      <w:r>
        <w:rPr>
          <w:rStyle w:val="CommentReference"/>
        </w:rPr>
        <w:annotationRef/>
      </w:r>
      <w:r>
        <w:t xml:space="preserve">Some </w:t>
      </w:r>
      <w:r w:rsidR="009C1E9D">
        <w:t>references are no longer needed</w:t>
      </w:r>
    </w:p>
  </w:comment>
  <w:comment w:id="486" w:author="Shrovnal, Jeremiah [6]" w:date="2023-02-17T11:14:00Z" w:initials="SJSD">
    <w:p w14:paraId="14BE0160" w14:textId="1398BA44" w:rsidR="00142E32" w:rsidRDefault="00142E32">
      <w:pPr>
        <w:pStyle w:val="CommentText"/>
      </w:pPr>
      <w:r>
        <w:rPr>
          <w:rStyle w:val="CommentReference"/>
        </w:rPr>
        <w:annotationRef/>
      </w:r>
      <w:r>
        <w:t>Is this both studies?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5CB03F" w15:done="0"/>
  <w15:commentEx w15:paraId="02E9A0A5" w15:paraIdParent="3F5CB03F" w15:done="0"/>
  <w15:commentEx w15:paraId="6797FC4D" w15:done="0"/>
  <w15:commentEx w15:paraId="756416DB" w15:paraIdParent="6797FC4D" w15:done="0"/>
  <w15:commentEx w15:paraId="330238A8" w15:done="0"/>
  <w15:commentEx w15:paraId="36C93F0D" w15:done="0"/>
  <w15:commentEx w15:paraId="461DC58D" w15:done="0"/>
  <w15:commentEx w15:paraId="4D13B472" w15:done="0"/>
  <w15:commentEx w15:paraId="10A94D76" w15:paraIdParent="4D13B472" w15:done="0"/>
  <w15:commentEx w15:paraId="17CBEC3A" w15:done="0"/>
  <w15:commentEx w15:paraId="7A91B35B" w15:done="0"/>
  <w15:commentEx w15:paraId="638DAA4E" w15:paraIdParent="7A91B35B" w15:done="0"/>
  <w15:commentEx w15:paraId="14BE01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FF734" w16cex:dateUtc="2022-12-23T15:45:00Z"/>
  <w16cex:commentExtensible w16cex:durableId="2799C8E7" w16cex:dateUtc="2023-02-17T15:35:00Z"/>
  <w16cex:commentExtensible w16cex:durableId="2797E995" w16cex:dateUtc="2023-02-16T05:30:00Z"/>
  <w16cex:commentExtensible w16cex:durableId="2799CE61" w16cex:dateUtc="2023-02-17T15:58:00Z"/>
  <w16cex:commentExtensible w16cex:durableId="2797E956" w16cex:dateUtc="2023-02-16T05:29:00Z"/>
  <w16cex:commentExtensible w16cex:durableId="274EFF8B" w16cex:dateUtc="2022-12-22T22:08:00Z"/>
  <w16cex:commentExtensible w16cex:durableId="2797EA0A" w16cex:dateUtc="2023-02-16T05:32:00Z"/>
  <w16cex:commentExtensible w16cex:durableId="2797E783" w16cex:dateUtc="2023-02-16T05:21:00Z"/>
  <w16cex:commentExtensible w16cex:durableId="2799D418" w16cex:dateUtc="2023-02-17T16:23:00Z"/>
  <w16cex:commentExtensible w16cex:durableId="2797EA9A" w16cex:dateUtc="2023-02-16T05:34:00Z"/>
  <w16cex:commentExtensible w16cex:durableId="2799DD3A" w16cex:dateUtc="2023-02-17T17:02:00Z"/>
  <w16cex:commentExtensible w16cex:durableId="2799E1AE" w16cex:dateUtc="2023-02-17T17:21:00Z"/>
  <w16cex:commentExtensible w16cex:durableId="2799E02C" w16cex:dateUtc="2023-02-17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5CB03F" w16cid:durableId="274FF734"/>
  <w16cid:commentId w16cid:paraId="02E9A0A5" w16cid:durableId="2799C8E7"/>
  <w16cid:commentId w16cid:paraId="6797FC4D" w16cid:durableId="2797E995"/>
  <w16cid:commentId w16cid:paraId="756416DB" w16cid:durableId="2799CE61"/>
  <w16cid:commentId w16cid:paraId="330238A8" w16cid:durableId="2797E956"/>
  <w16cid:commentId w16cid:paraId="36C93F0D" w16cid:durableId="274EFF8B"/>
  <w16cid:commentId w16cid:paraId="461DC58D" w16cid:durableId="2797EA0A"/>
  <w16cid:commentId w16cid:paraId="4D13B472" w16cid:durableId="2797E783"/>
  <w16cid:commentId w16cid:paraId="10A94D76" w16cid:durableId="2799D418"/>
  <w16cid:commentId w16cid:paraId="17CBEC3A" w16cid:durableId="2797EA9A"/>
  <w16cid:commentId w16cid:paraId="7A91B35B" w16cid:durableId="2799DD3A"/>
  <w16cid:commentId w16cid:paraId="638DAA4E" w16cid:durableId="2799E1AE"/>
  <w16cid:commentId w16cid:paraId="14BE0160" w16cid:durableId="2799E0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D9533" w14:textId="77777777" w:rsidR="00B727CD" w:rsidRDefault="00B727CD" w:rsidP="00A13FC0">
      <w:pPr>
        <w:spacing w:after="0" w:line="240" w:lineRule="auto"/>
      </w:pPr>
      <w:r>
        <w:separator/>
      </w:r>
    </w:p>
  </w:endnote>
  <w:endnote w:type="continuationSeparator" w:id="0">
    <w:p w14:paraId="3395E4EE" w14:textId="77777777" w:rsidR="00B727CD" w:rsidRDefault="00B727CD" w:rsidP="00A13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ヒラギノ角ゴ Pro W3">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602268"/>
      <w:docPartObj>
        <w:docPartGallery w:val="Page Numbers (Bottom of Page)"/>
        <w:docPartUnique/>
      </w:docPartObj>
    </w:sdtPr>
    <w:sdtEndPr>
      <w:rPr>
        <w:noProof/>
      </w:rPr>
    </w:sdtEndPr>
    <w:sdtContent>
      <w:p w14:paraId="2D82C382" w14:textId="0014F325" w:rsidR="00A13FC0" w:rsidRDefault="00A13F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B891F4" w14:textId="77777777" w:rsidR="00A13FC0" w:rsidRDefault="00A13F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55092" w14:textId="77777777" w:rsidR="00B727CD" w:rsidRDefault="00B727CD" w:rsidP="00A13FC0">
      <w:pPr>
        <w:spacing w:after="0" w:line="240" w:lineRule="auto"/>
      </w:pPr>
      <w:r>
        <w:separator/>
      </w:r>
    </w:p>
  </w:footnote>
  <w:footnote w:type="continuationSeparator" w:id="0">
    <w:p w14:paraId="4DA70225" w14:textId="77777777" w:rsidR="00B727CD" w:rsidRDefault="00B727CD" w:rsidP="00A13F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57CB1"/>
    <w:multiLevelType w:val="hybridMultilevel"/>
    <w:tmpl w:val="F656F5F2"/>
    <w:lvl w:ilvl="0" w:tplc="F7449E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EF944D8"/>
    <w:multiLevelType w:val="multilevel"/>
    <w:tmpl w:val="9D80C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014B2C"/>
    <w:multiLevelType w:val="multilevel"/>
    <w:tmpl w:val="24A8C2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1CA032C"/>
    <w:multiLevelType w:val="hybridMultilevel"/>
    <w:tmpl w:val="C55E4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8916B05"/>
    <w:multiLevelType w:val="multilevel"/>
    <w:tmpl w:val="BB38F4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9AB2C2B"/>
    <w:multiLevelType w:val="multilevel"/>
    <w:tmpl w:val="3FDE9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rovnal, Jeremiah">
    <w15:presenceInfo w15:providerId="AD" w15:userId="S::jeremiah.shrovnal@wisconsin.gov::47b18a77-8884-4663-aec6-89f6179f92fe"/>
  </w15:person>
  <w15:person w15:author="Collin">
    <w15:presenceInfo w15:providerId="AD" w15:userId="S::Collin.C.Moratz@usace.army.mil::2e514e2a-d5ef-42f8-8130-e0d0b01a8694"/>
  </w15:person>
  <w15:person w15:author="Shrovnal, Jeremiah [2]">
    <w15:presenceInfo w15:providerId="AD" w15:userId="S::jeremiah.shrovnal@wisconsin.gov::47b18a77-8884-4663-aec6-89f6179f92fe"/>
  </w15:person>
  <w15:person w15:author="Shrovnal, Jeremiah [3]">
    <w15:presenceInfo w15:providerId="AD" w15:userId="S::jeremiah.shrovnal@wisconsin.gov::47b18a77-8884-4663-aec6-89f6179f92fe"/>
  </w15:person>
  <w15:person w15:author="Moratz, Collin C CIV USARMY CEMVP (USA)">
    <w15:presenceInfo w15:providerId="AD" w15:userId="S::Collin.C.Moratz@usace.army.mil::2e514e2a-d5ef-42f8-8130-e0d0b01a8694"/>
  </w15:person>
  <w15:person w15:author="Shrovnal, Jeremiah [4]">
    <w15:presenceInfo w15:providerId="AD" w15:userId="S::jeremiah.shrovnal@wisconsin.gov::47b18a77-8884-4663-aec6-89f6179f92fe"/>
  </w15:person>
  <w15:person w15:author="Shrovnal, Jeremiah S - DNR">
    <w15:presenceInfo w15:providerId="AD" w15:userId="S::jeremiah.shrovnal@wisconsin.gov::47b18a77-8884-4663-aec6-89f6179f92fe"/>
  </w15:person>
  <w15:person w15:author="Shrovnal, Jeremiah [5]">
    <w15:presenceInfo w15:providerId="AD" w15:userId="S::jeremiah.shrovnal@wisconsin.gov::47b18a77-8884-4663-aec6-89f6179f92fe"/>
  </w15:person>
  <w15:person w15:author="Shrovnal, Jeremiah [6]">
    <w15:presenceInfo w15:providerId="AD" w15:userId="S::jeremiah.shrovnal@wisconsin.gov::47b18a77-8884-4663-aec6-89f6179f92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329"/>
    <w:rsid w:val="00037B69"/>
    <w:rsid w:val="00037CBA"/>
    <w:rsid w:val="00051119"/>
    <w:rsid w:val="00053CDE"/>
    <w:rsid w:val="00075B6E"/>
    <w:rsid w:val="000C0603"/>
    <w:rsid w:val="000C3176"/>
    <w:rsid w:val="000C5122"/>
    <w:rsid w:val="000D3385"/>
    <w:rsid w:val="000F51F8"/>
    <w:rsid w:val="00103BD7"/>
    <w:rsid w:val="0010543D"/>
    <w:rsid w:val="00142E32"/>
    <w:rsid w:val="00175D20"/>
    <w:rsid w:val="00180B38"/>
    <w:rsid w:val="0018659F"/>
    <w:rsid w:val="001A3E94"/>
    <w:rsid w:val="001B7BD0"/>
    <w:rsid w:val="001C5B7C"/>
    <w:rsid w:val="001D6899"/>
    <w:rsid w:val="00203823"/>
    <w:rsid w:val="00226C86"/>
    <w:rsid w:val="00232889"/>
    <w:rsid w:val="00235A49"/>
    <w:rsid w:val="00242E70"/>
    <w:rsid w:val="00251B46"/>
    <w:rsid w:val="00257530"/>
    <w:rsid w:val="0027634A"/>
    <w:rsid w:val="0028256A"/>
    <w:rsid w:val="00292990"/>
    <w:rsid w:val="002F03FC"/>
    <w:rsid w:val="00312EA0"/>
    <w:rsid w:val="00323D22"/>
    <w:rsid w:val="0035450F"/>
    <w:rsid w:val="00364DED"/>
    <w:rsid w:val="00371049"/>
    <w:rsid w:val="003807E3"/>
    <w:rsid w:val="003A356F"/>
    <w:rsid w:val="003A51F0"/>
    <w:rsid w:val="003B24C7"/>
    <w:rsid w:val="003D2FA7"/>
    <w:rsid w:val="003E227F"/>
    <w:rsid w:val="003E6C96"/>
    <w:rsid w:val="003E6D63"/>
    <w:rsid w:val="0041436C"/>
    <w:rsid w:val="00435598"/>
    <w:rsid w:val="00454281"/>
    <w:rsid w:val="00483A33"/>
    <w:rsid w:val="00491647"/>
    <w:rsid w:val="00493E48"/>
    <w:rsid w:val="004972FA"/>
    <w:rsid w:val="004B2C37"/>
    <w:rsid w:val="004C5B0A"/>
    <w:rsid w:val="004E2FFC"/>
    <w:rsid w:val="00501923"/>
    <w:rsid w:val="00502991"/>
    <w:rsid w:val="00531D55"/>
    <w:rsid w:val="005362FA"/>
    <w:rsid w:val="00550323"/>
    <w:rsid w:val="0056432D"/>
    <w:rsid w:val="00570DC9"/>
    <w:rsid w:val="005E3329"/>
    <w:rsid w:val="005F5089"/>
    <w:rsid w:val="005F59A1"/>
    <w:rsid w:val="006014A7"/>
    <w:rsid w:val="00605160"/>
    <w:rsid w:val="00617819"/>
    <w:rsid w:val="0066676B"/>
    <w:rsid w:val="00690D34"/>
    <w:rsid w:val="006940F5"/>
    <w:rsid w:val="0069618C"/>
    <w:rsid w:val="00697E49"/>
    <w:rsid w:val="006D3F52"/>
    <w:rsid w:val="006E5CDC"/>
    <w:rsid w:val="006F11DD"/>
    <w:rsid w:val="00701664"/>
    <w:rsid w:val="007218D4"/>
    <w:rsid w:val="007305F3"/>
    <w:rsid w:val="00774F4F"/>
    <w:rsid w:val="00777C8B"/>
    <w:rsid w:val="00796773"/>
    <w:rsid w:val="007A04FC"/>
    <w:rsid w:val="007C202D"/>
    <w:rsid w:val="007D72DB"/>
    <w:rsid w:val="0081672F"/>
    <w:rsid w:val="008503E7"/>
    <w:rsid w:val="00876E63"/>
    <w:rsid w:val="008A3358"/>
    <w:rsid w:val="008A4A4B"/>
    <w:rsid w:val="008B080C"/>
    <w:rsid w:val="008D6D78"/>
    <w:rsid w:val="008E2FF0"/>
    <w:rsid w:val="009176AC"/>
    <w:rsid w:val="0092330F"/>
    <w:rsid w:val="009268B2"/>
    <w:rsid w:val="00930DC2"/>
    <w:rsid w:val="00937A87"/>
    <w:rsid w:val="00945ABE"/>
    <w:rsid w:val="0094790C"/>
    <w:rsid w:val="009573EB"/>
    <w:rsid w:val="00957D91"/>
    <w:rsid w:val="009656BE"/>
    <w:rsid w:val="00971D47"/>
    <w:rsid w:val="009778E4"/>
    <w:rsid w:val="0099395C"/>
    <w:rsid w:val="00994B37"/>
    <w:rsid w:val="009B0A62"/>
    <w:rsid w:val="009B4255"/>
    <w:rsid w:val="009C1E9D"/>
    <w:rsid w:val="009C7750"/>
    <w:rsid w:val="009E23C8"/>
    <w:rsid w:val="00A01C9D"/>
    <w:rsid w:val="00A13FC0"/>
    <w:rsid w:val="00A273DF"/>
    <w:rsid w:val="00A31A26"/>
    <w:rsid w:val="00A34FA0"/>
    <w:rsid w:val="00A41B4E"/>
    <w:rsid w:val="00A468E5"/>
    <w:rsid w:val="00A46FA7"/>
    <w:rsid w:val="00A652B4"/>
    <w:rsid w:val="00AB4A34"/>
    <w:rsid w:val="00AC2BB1"/>
    <w:rsid w:val="00AC598A"/>
    <w:rsid w:val="00AC65B0"/>
    <w:rsid w:val="00AF752F"/>
    <w:rsid w:val="00AF7D20"/>
    <w:rsid w:val="00B036CF"/>
    <w:rsid w:val="00B04D12"/>
    <w:rsid w:val="00B16017"/>
    <w:rsid w:val="00B21577"/>
    <w:rsid w:val="00B42246"/>
    <w:rsid w:val="00B4246B"/>
    <w:rsid w:val="00B727CD"/>
    <w:rsid w:val="00B73087"/>
    <w:rsid w:val="00BA2C3D"/>
    <w:rsid w:val="00BA508D"/>
    <w:rsid w:val="00BD774E"/>
    <w:rsid w:val="00BE05D7"/>
    <w:rsid w:val="00C03900"/>
    <w:rsid w:val="00C0626E"/>
    <w:rsid w:val="00C129B3"/>
    <w:rsid w:val="00C238D0"/>
    <w:rsid w:val="00C44E74"/>
    <w:rsid w:val="00C51B3D"/>
    <w:rsid w:val="00C5616D"/>
    <w:rsid w:val="00C65335"/>
    <w:rsid w:val="00C73FEA"/>
    <w:rsid w:val="00C75F57"/>
    <w:rsid w:val="00C8388B"/>
    <w:rsid w:val="00C92F04"/>
    <w:rsid w:val="00CC26F8"/>
    <w:rsid w:val="00CC2880"/>
    <w:rsid w:val="00CD6625"/>
    <w:rsid w:val="00CF20C8"/>
    <w:rsid w:val="00CF6B5A"/>
    <w:rsid w:val="00CF7D7C"/>
    <w:rsid w:val="00D1726C"/>
    <w:rsid w:val="00D26AE0"/>
    <w:rsid w:val="00D329AE"/>
    <w:rsid w:val="00D60118"/>
    <w:rsid w:val="00D75E1E"/>
    <w:rsid w:val="00D97E2E"/>
    <w:rsid w:val="00DD5F36"/>
    <w:rsid w:val="00DF4A73"/>
    <w:rsid w:val="00DF559B"/>
    <w:rsid w:val="00E16F13"/>
    <w:rsid w:val="00E61669"/>
    <w:rsid w:val="00E73BDB"/>
    <w:rsid w:val="00E76397"/>
    <w:rsid w:val="00E84D1B"/>
    <w:rsid w:val="00E87811"/>
    <w:rsid w:val="00EB61D8"/>
    <w:rsid w:val="00EB6804"/>
    <w:rsid w:val="00EC450B"/>
    <w:rsid w:val="00EC6AD0"/>
    <w:rsid w:val="00F45D3A"/>
    <w:rsid w:val="00F5533A"/>
    <w:rsid w:val="00F62F92"/>
    <w:rsid w:val="00F76B17"/>
    <w:rsid w:val="00FA14F7"/>
    <w:rsid w:val="00FB61AE"/>
    <w:rsid w:val="00FC5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A025AA"/>
  <w15:chartTrackingRefBased/>
  <w15:docId w15:val="{7C61F64C-F087-4BE6-96E3-19ABF8DAA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C3D"/>
    <w:pPr>
      <w:keepNext/>
      <w:keepLines/>
      <w:spacing w:after="0" w:line="480" w:lineRule="auto"/>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BA2C3D"/>
    <w:pPr>
      <w:keepNext/>
      <w:keepLines/>
      <w:spacing w:after="0" w:line="480" w:lineRule="auto"/>
      <w:outlineLvl w:val="1"/>
    </w:pPr>
    <w:rPr>
      <w:rFonts w:ascii="Times New Roman" w:eastAsiaTheme="majorEastAsia" w:hAnsi="Times New Roman"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C3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BA2C3D"/>
    <w:rPr>
      <w:rFonts w:ascii="Times New Roman" w:eastAsiaTheme="majorEastAsia" w:hAnsi="Times New Roman" w:cstheme="majorBidi"/>
      <w:i/>
      <w:sz w:val="24"/>
      <w:szCs w:val="26"/>
    </w:rPr>
  </w:style>
  <w:style w:type="numbering" w:customStyle="1" w:styleId="NoList1">
    <w:name w:val="No List1"/>
    <w:next w:val="NoList"/>
    <w:uiPriority w:val="99"/>
    <w:semiHidden/>
    <w:unhideWhenUsed/>
    <w:rsid w:val="00BA2C3D"/>
  </w:style>
  <w:style w:type="character" w:styleId="CommentReference">
    <w:name w:val="annotation reference"/>
    <w:basedOn w:val="DefaultParagraphFont"/>
    <w:uiPriority w:val="99"/>
    <w:semiHidden/>
    <w:unhideWhenUsed/>
    <w:rsid w:val="00BA2C3D"/>
    <w:rPr>
      <w:sz w:val="16"/>
      <w:szCs w:val="16"/>
    </w:rPr>
  </w:style>
  <w:style w:type="paragraph" w:styleId="CommentText">
    <w:name w:val="annotation text"/>
    <w:basedOn w:val="Normal"/>
    <w:link w:val="CommentTextChar"/>
    <w:uiPriority w:val="99"/>
    <w:unhideWhenUsed/>
    <w:rsid w:val="00BA2C3D"/>
    <w:pPr>
      <w:spacing w:line="240" w:lineRule="auto"/>
    </w:pPr>
    <w:rPr>
      <w:sz w:val="20"/>
      <w:szCs w:val="20"/>
    </w:rPr>
  </w:style>
  <w:style w:type="character" w:customStyle="1" w:styleId="CommentTextChar">
    <w:name w:val="Comment Text Char"/>
    <w:basedOn w:val="DefaultParagraphFont"/>
    <w:link w:val="CommentText"/>
    <w:uiPriority w:val="99"/>
    <w:rsid w:val="00BA2C3D"/>
    <w:rPr>
      <w:sz w:val="20"/>
      <w:szCs w:val="20"/>
    </w:rPr>
  </w:style>
  <w:style w:type="paragraph" w:styleId="NoSpacing">
    <w:name w:val="No Spacing"/>
    <w:uiPriority w:val="1"/>
    <w:qFormat/>
    <w:rsid w:val="00BA2C3D"/>
    <w:pPr>
      <w:spacing w:after="0" w:line="240" w:lineRule="auto"/>
    </w:pPr>
  </w:style>
  <w:style w:type="paragraph" w:styleId="BalloonText">
    <w:name w:val="Balloon Text"/>
    <w:basedOn w:val="Normal"/>
    <w:link w:val="BalloonTextChar"/>
    <w:uiPriority w:val="99"/>
    <w:semiHidden/>
    <w:unhideWhenUsed/>
    <w:rsid w:val="00BA2C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C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A2C3D"/>
    <w:rPr>
      <w:b/>
      <w:bCs/>
    </w:rPr>
  </w:style>
  <w:style w:type="character" w:customStyle="1" w:styleId="CommentSubjectChar">
    <w:name w:val="Comment Subject Char"/>
    <w:basedOn w:val="CommentTextChar"/>
    <w:link w:val="CommentSubject"/>
    <w:uiPriority w:val="99"/>
    <w:semiHidden/>
    <w:rsid w:val="00BA2C3D"/>
    <w:rPr>
      <w:b/>
      <w:bCs/>
      <w:sz w:val="20"/>
      <w:szCs w:val="20"/>
    </w:rPr>
  </w:style>
  <w:style w:type="character" w:styleId="Hyperlink">
    <w:name w:val="Hyperlink"/>
    <w:basedOn w:val="DefaultParagraphFont"/>
    <w:uiPriority w:val="99"/>
    <w:unhideWhenUsed/>
    <w:rsid w:val="00BA2C3D"/>
    <w:rPr>
      <w:color w:val="0563C1" w:themeColor="hyperlink"/>
      <w:u w:val="single"/>
    </w:rPr>
  </w:style>
  <w:style w:type="character" w:customStyle="1" w:styleId="UnresolvedMention1">
    <w:name w:val="Unresolved Mention1"/>
    <w:basedOn w:val="DefaultParagraphFont"/>
    <w:uiPriority w:val="99"/>
    <w:semiHidden/>
    <w:unhideWhenUsed/>
    <w:rsid w:val="00BA2C3D"/>
    <w:rPr>
      <w:color w:val="605E5C"/>
      <w:shd w:val="clear" w:color="auto" w:fill="E1DFDD"/>
    </w:rPr>
  </w:style>
  <w:style w:type="character" w:styleId="Emphasis">
    <w:name w:val="Emphasis"/>
    <w:basedOn w:val="DefaultParagraphFont"/>
    <w:uiPriority w:val="20"/>
    <w:qFormat/>
    <w:rsid w:val="00BA2C3D"/>
    <w:rPr>
      <w:i/>
      <w:iCs/>
    </w:rPr>
  </w:style>
  <w:style w:type="paragraph" w:styleId="Header">
    <w:name w:val="header"/>
    <w:basedOn w:val="Normal"/>
    <w:link w:val="HeaderChar"/>
    <w:uiPriority w:val="99"/>
    <w:unhideWhenUsed/>
    <w:rsid w:val="00BA2C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C3D"/>
  </w:style>
  <w:style w:type="paragraph" w:styleId="Footer">
    <w:name w:val="footer"/>
    <w:basedOn w:val="Normal"/>
    <w:link w:val="FooterChar"/>
    <w:uiPriority w:val="99"/>
    <w:unhideWhenUsed/>
    <w:rsid w:val="00BA2C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C3D"/>
  </w:style>
  <w:style w:type="character" w:styleId="LineNumber">
    <w:name w:val="line number"/>
    <w:basedOn w:val="DefaultParagraphFont"/>
    <w:uiPriority w:val="99"/>
    <w:semiHidden/>
    <w:unhideWhenUsed/>
    <w:rsid w:val="00BA2C3D"/>
  </w:style>
  <w:style w:type="paragraph" w:styleId="ListParagraph">
    <w:name w:val="List Paragraph"/>
    <w:basedOn w:val="Normal"/>
    <w:uiPriority w:val="34"/>
    <w:qFormat/>
    <w:rsid w:val="00BA2C3D"/>
    <w:pPr>
      <w:ind w:left="720"/>
      <w:contextualSpacing/>
    </w:pPr>
  </w:style>
  <w:style w:type="character" w:styleId="Strong">
    <w:name w:val="Strong"/>
    <w:basedOn w:val="DefaultParagraphFont"/>
    <w:uiPriority w:val="22"/>
    <w:qFormat/>
    <w:rsid w:val="00BA2C3D"/>
    <w:rPr>
      <w:b/>
      <w:bCs/>
    </w:rPr>
  </w:style>
  <w:style w:type="paragraph" w:styleId="Revision">
    <w:name w:val="Revision"/>
    <w:hidden/>
    <w:uiPriority w:val="99"/>
    <w:semiHidden/>
    <w:rsid w:val="00BA2C3D"/>
    <w:pPr>
      <w:spacing w:after="0" w:line="240" w:lineRule="auto"/>
    </w:pPr>
  </w:style>
  <w:style w:type="table" w:styleId="TableGrid">
    <w:name w:val="Table Grid"/>
    <w:basedOn w:val="TableNormal"/>
    <w:uiPriority w:val="39"/>
    <w:rsid w:val="00BA2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A2C3D"/>
    <w:rPr>
      <w:color w:val="808080"/>
    </w:rPr>
  </w:style>
  <w:style w:type="paragraph" w:styleId="NormalWeb">
    <w:name w:val="Normal (Web)"/>
    <w:basedOn w:val="Normal"/>
    <w:uiPriority w:val="99"/>
    <w:unhideWhenUsed/>
    <w:rsid w:val="00BA2C3D"/>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A2C3D"/>
    <w:rPr>
      <w:color w:val="605E5C"/>
      <w:shd w:val="clear" w:color="auto" w:fill="E1DFDD"/>
    </w:rPr>
  </w:style>
  <w:style w:type="character" w:customStyle="1" w:styleId="cf01">
    <w:name w:val="cf01"/>
    <w:basedOn w:val="DefaultParagraphFont"/>
    <w:rsid w:val="00BA2C3D"/>
    <w:rPr>
      <w:rFonts w:ascii="Segoe UI" w:hAnsi="Segoe UI" w:cs="Segoe UI" w:hint="default"/>
      <w:sz w:val="18"/>
      <w:szCs w:val="18"/>
    </w:rPr>
  </w:style>
  <w:style w:type="character" w:customStyle="1" w:styleId="cf11">
    <w:name w:val="cf11"/>
    <w:basedOn w:val="DefaultParagraphFont"/>
    <w:rsid w:val="00BA2C3D"/>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61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jshrov/Bowfin_Ecology_in_Green_Bay"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ichthyologyandherpetology.org/XXX"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36</Pages>
  <Words>9562</Words>
  <Characters>54507</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Shrovnal, Jeremiah [jshro295]</dc:creator>
  <cp:keywords/>
  <dc:description/>
  <cp:lastModifiedBy>Shrovnal, Jeremiah S - DNR</cp:lastModifiedBy>
  <cp:revision>6</cp:revision>
  <dcterms:created xsi:type="dcterms:W3CDTF">2023-02-17T16:22:00Z</dcterms:created>
  <dcterms:modified xsi:type="dcterms:W3CDTF">2023-02-17T17:43:00Z</dcterms:modified>
</cp:coreProperties>
</file>